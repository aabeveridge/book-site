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014C" w14:textId="77777777" w:rsidR="00A1637D" w:rsidRPr="0092252D" w:rsidRDefault="0073079F" w:rsidP="001D5C17">
      <w:pPr>
        <w:ind w:firstLine="720"/>
        <w:jc w:val="center"/>
        <w:rPr>
          <w:rFonts w:ascii="Garamond" w:hAnsi="Garamond" w:cs="Times New Roman"/>
        </w:rPr>
      </w:pPr>
      <w:r w:rsidRPr="0092252D">
        <w:rPr>
          <w:rFonts w:ascii="Garamond" w:hAnsi="Garamond" w:cs="Times New Roman"/>
        </w:rPr>
        <w:t xml:space="preserve">Obamicons </w:t>
      </w:r>
      <w:r w:rsidR="00A1637D" w:rsidRPr="0092252D">
        <w:rPr>
          <w:rFonts w:ascii="Garamond" w:hAnsi="Garamond" w:cs="Times New Roman"/>
        </w:rPr>
        <w:t xml:space="preserve">On &amp; </w:t>
      </w:r>
      <w:r w:rsidRPr="0092252D">
        <w:rPr>
          <w:rFonts w:ascii="Garamond" w:hAnsi="Garamond" w:cs="Times New Roman"/>
        </w:rPr>
        <w:t>Offline</w:t>
      </w:r>
      <w:r w:rsidR="00A1637D" w:rsidRPr="0092252D">
        <w:rPr>
          <w:rFonts w:ascii="Garamond" w:hAnsi="Garamond" w:cs="Times New Roman"/>
        </w:rPr>
        <w:t>:</w:t>
      </w:r>
    </w:p>
    <w:p w14:paraId="666CB65E" w14:textId="0C307F45" w:rsidR="0073079F" w:rsidRPr="0092252D" w:rsidRDefault="00A1637D" w:rsidP="001D5C17">
      <w:pPr>
        <w:ind w:firstLine="720"/>
        <w:jc w:val="center"/>
        <w:rPr>
          <w:rFonts w:ascii="Garamond" w:hAnsi="Garamond" w:cs="Times New Roman"/>
        </w:rPr>
      </w:pPr>
      <w:r w:rsidRPr="0092252D">
        <w:rPr>
          <w:rFonts w:ascii="Garamond" w:hAnsi="Garamond" w:cs="Times New Roman"/>
        </w:rPr>
        <w:t xml:space="preserve">The Infrastructure of Viral Images </w:t>
      </w:r>
    </w:p>
    <w:p w14:paraId="739D0F2F" w14:textId="77777777" w:rsidR="0073079F" w:rsidRPr="0092252D" w:rsidRDefault="0073079F" w:rsidP="001D5C17">
      <w:pPr>
        <w:ind w:firstLine="720"/>
        <w:jc w:val="center"/>
        <w:rPr>
          <w:rFonts w:ascii="Garamond" w:hAnsi="Garamond" w:cs="Times New Roman"/>
          <w:color w:val="FF0000"/>
          <w:u w:val="single"/>
        </w:rPr>
      </w:pPr>
    </w:p>
    <w:p w14:paraId="0FE92C7D" w14:textId="7F5C77C5" w:rsidR="0075356B" w:rsidRPr="0092252D" w:rsidRDefault="0075356B" w:rsidP="001D5C17">
      <w:pPr>
        <w:ind w:firstLine="720"/>
        <w:jc w:val="center"/>
        <w:rPr>
          <w:rFonts w:ascii="Garamond" w:hAnsi="Garamond" w:cs="Times New Roman"/>
          <w:color w:val="FF0000"/>
          <w:u w:val="single"/>
        </w:rPr>
      </w:pPr>
      <w:r w:rsidRPr="0092252D">
        <w:rPr>
          <w:rFonts w:ascii="Garamond" w:hAnsi="Garamond" w:cs="Times New Roman"/>
          <w:color w:val="FF0000"/>
          <w:u w:val="single"/>
        </w:rPr>
        <w:t>1. Introduction</w:t>
      </w:r>
    </w:p>
    <w:p w14:paraId="75AA1D9D" w14:textId="77777777" w:rsidR="00AA08D7" w:rsidRPr="0092252D" w:rsidRDefault="00AA08D7" w:rsidP="001D5C17">
      <w:pPr>
        <w:ind w:firstLine="720"/>
        <w:rPr>
          <w:rFonts w:ascii="Garamond" w:hAnsi="Garamond" w:cs="Times New Roman"/>
        </w:rPr>
      </w:pPr>
    </w:p>
    <w:p w14:paraId="58298419" w14:textId="0642D8CE" w:rsidR="0075356B" w:rsidRPr="0092252D" w:rsidRDefault="00AA08D7" w:rsidP="001D5C17">
      <w:pPr>
        <w:ind w:firstLine="720"/>
        <w:rPr>
          <w:rFonts w:ascii="Garamond" w:hAnsi="Garamond" w:cs="Times New Roman"/>
        </w:rPr>
      </w:pPr>
      <w:r w:rsidRPr="0092252D">
        <w:rPr>
          <w:rFonts w:ascii="Garamond" w:hAnsi="Garamond" w:cs="Times New Roman"/>
        </w:rPr>
        <w:t>“The domain obamicon.me is for sale. To purchase, call Afternic.com at +1 781-373-6847 or 855-201-2286. Click here for more details.” Th</w:t>
      </w:r>
      <w:ins w:id="0" w:author="Laurie Ellen Gries" w:date="2017-12-01T09:38:00Z">
        <w:r w:rsidR="00211B91">
          <w:rPr>
            <w:rFonts w:ascii="Garamond" w:hAnsi="Garamond" w:cs="Times New Roman"/>
          </w:rPr>
          <w:t xml:space="preserve">is </w:t>
        </w:r>
      </w:ins>
      <w:del w:id="1" w:author="Laurie Ellen Gries" w:date="2017-12-01T09:38:00Z">
        <w:r w:rsidRPr="0092252D" w:rsidDel="00211B91">
          <w:rPr>
            <w:rFonts w:ascii="Garamond" w:hAnsi="Garamond" w:cs="Times New Roman"/>
          </w:rPr>
          <w:delText>e promised details</w:delText>
        </w:r>
      </w:del>
      <w:ins w:id="2" w:author="Laurie Ellen Gries" w:date="2017-12-01T09:38:00Z">
        <w:r w:rsidR="00211B91">
          <w:rPr>
            <w:rFonts w:ascii="Garamond" w:hAnsi="Garamond" w:cs="Times New Roman"/>
          </w:rPr>
          <w:t>quote</w:t>
        </w:r>
      </w:ins>
      <w:r w:rsidRPr="0092252D">
        <w:rPr>
          <w:rFonts w:ascii="Garamond" w:hAnsi="Garamond" w:cs="Times New Roman"/>
        </w:rPr>
        <w:t xml:space="preserve"> </w:t>
      </w:r>
      <w:del w:id="3" w:author="Laurie Ellen Gries" w:date="2017-12-01T09:38:00Z">
        <w:r w:rsidRPr="0092252D" w:rsidDel="00211B91">
          <w:rPr>
            <w:rFonts w:ascii="Garamond" w:hAnsi="Garamond" w:cs="Times New Roman"/>
          </w:rPr>
          <w:delText xml:space="preserve">all </w:delText>
        </w:r>
      </w:del>
      <w:del w:id="4" w:author="Laurie Ellen Gries" w:date="2017-12-01T09:39:00Z">
        <w:r w:rsidRPr="0092252D" w:rsidDel="00211B91">
          <w:rPr>
            <w:rFonts w:ascii="Garamond" w:hAnsi="Garamond" w:cs="Times New Roman"/>
          </w:rPr>
          <w:delText>pertain to</w:delText>
        </w:r>
      </w:del>
      <w:ins w:id="5" w:author="Laurie Ellen Gries" w:date="2017-12-01T09:39:00Z">
        <w:r w:rsidR="00211B91">
          <w:rPr>
            <w:rFonts w:ascii="Garamond" w:hAnsi="Garamond" w:cs="Times New Roman"/>
          </w:rPr>
          <w:t>represents</w:t>
        </w:r>
      </w:ins>
      <w:r w:rsidRPr="0092252D">
        <w:rPr>
          <w:rFonts w:ascii="Garamond" w:hAnsi="Garamond" w:cs="Times New Roman"/>
        </w:rPr>
        <w:t xml:space="preserve"> the generic process of registering a domain name</w:t>
      </w:r>
      <w:ins w:id="6" w:author="Laurie Ellen Gries" w:date="2017-12-01T09:39:00Z">
        <w:r w:rsidR="00211B91">
          <w:rPr>
            <w:rFonts w:ascii="Garamond" w:hAnsi="Garamond" w:cs="Times New Roman"/>
          </w:rPr>
          <w:t xml:space="preserve">. </w:t>
        </w:r>
      </w:ins>
      <w:ins w:id="7" w:author="Laurie Ellen Gries" w:date="2017-12-01T09:40:00Z">
        <w:r w:rsidR="00211B91">
          <w:rPr>
            <w:rFonts w:ascii="Garamond" w:hAnsi="Garamond" w:cs="Times New Roman"/>
          </w:rPr>
          <w:t xml:space="preserve">When you click for more details, </w:t>
        </w:r>
        <w:commentRangeStart w:id="8"/>
        <w:r w:rsidR="00211B91">
          <w:rPr>
            <w:rFonts w:ascii="Garamond" w:hAnsi="Garamond" w:cs="Times New Roman"/>
          </w:rPr>
          <w:t>you</w:t>
        </w:r>
        <w:commentRangeEnd w:id="8"/>
        <w:r w:rsidR="00211B91">
          <w:rPr>
            <w:rStyle w:val="CommentReference"/>
          </w:rPr>
          <w:commentReference w:id="8"/>
        </w:r>
        <w:r w:rsidR="00211B91">
          <w:rPr>
            <w:rFonts w:ascii="Garamond" w:hAnsi="Garamond" w:cs="Times New Roman"/>
          </w:rPr>
          <w:t xml:space="preserve"> find….</w:t>
        </w:r>
      </w:ins>
      <w:ins w:id="9" w:author="Laurie Ellen Gries" w:date="2017-12-01T09:39:00Z">
        <w:r w:rsidR="00211B91">
          <w:rPr>
            <w:rFonts w:ascii="Garamond" w:hAnsi="Garamond" w:cs="Times New Roman"/>
          </w:rPr>
          <w:t xml:space="preserve"> </w:t>
        </w:r>
      </w:ins>
      <w:r w:rsidRPr="0092252D">
        <w:rPr>
          <w:rFonts w:ascii="Garamond" w:hAnsi="Garamond" w:cs="Times New Roman"/>
        </w:rPr>
        <w:t xml:space="preserve"> </w:t>
      </w:r>
      <w:ins w:id="10" w:author="Laurie Ellen Gries" w:date="2017-12-01T09:41:00Z">
        <w:r w:rsidR="00211B91">
          <w:rPr>
            <w:rFonts w:ascii="Garamond" w:hAnsi="Garamond" w:cs="Times New Roman"/>
          </w:rPr>
          <w:t>What you do not find is</w:t>
        </w:r>
      </w:ins>
      <w:del w:id="11" w:author="Laurie Ellen Gries" w:date="2017-12-01T09:41:00Z">
        <w:r w:rsidRPr="0092252D" w:rsidDel="00211B91">
          <w:rPr>
            <w:rFonts w:ascii="Garamond" w:hAnsi="Garamond" w:cs="Times New Roman"/>
          </w:rPr>
          <w:delText>a</w:delText>
        </w:r>
      </w:del>
      <w:del w:id="12" w:author="Laurie Ellen Gries" w:date="2017-12-01T09:40:00Z">
        <w:r w:rsidRPr="0092252D" w:rsidDel="00211B91">
          <w:rPr>
            <w:rFonts w:ascii="Garamond" w:hAnsi="Garamond" w:cs="Times New Roman"/>
          </w:rPr>
          <w:delText>nd say</w:delText>
        </w:r>
      </w:del>
      <w:r w:rsidRPr="0092252D">
        <w:rPr>
          <w:rFonts w:ascii="Garamond" w:hAnsi="Garamond" w:cs="Times New Roman"/>
        </w:rPr>
        <w:t xml:space="preserve"> </w:t>
      </w:r>
      <w:ins w:id="13" w:author="Laurie Ellen Gries" w:date="2017-12-01T09:41:00Z">
        <w:r w:rsidR="00211B91">
          <w:rPr>
            <w:rFonts w:ascii="Garamond" w:hAnsi="Garamond" w:cs="Times New Roman"/>
          </w:rPr>
          <w:t>any</w:t>
        </w:r>
      </w:ins>
      <w:del w:id="14" w:author="Laurie Ellen Gries" w:date="2017-12-01T09:41:00Z">
        <w:r w:rsidRPr="0092252D" w:rsidDel="00211B91">
          <w:rPr>
            <w:rFonts w:ascii="Garamond" w:hAnsi="Garamond" w:cs="Times New Roman"/>
          </w:rPr>
          <w:delText>no</w:delText>
        </w:r>
      </w:del>
      <w:r w:rsidRPr="0092252D">
        <w:rPr>
          <w:rFonts w:ascii="Garamond" w:hAnsi="Garamond" w:cs="Times New Roman"/>
        </w:rPr>
        <w:t xml:space="preserve">thing about the history of what used to be available at </w:t>
      </w:r>
      <w:del w:id="15" w:author="Laurie Ellen Gries" w:date="2017-12-01T09:41:00Z">
        <w:r w:rsidRPr="0092252D" w:rsidDel="00211B91">
          <w:rPr>
            <w:rFonts w:ascii="Garamond" w:hAnsi="Garamond" w:cs="Times New Roman"/>
          </w:rPr>
          <w:delText>the web address</w:delText>
        </w:r>
      </w:del>
      <w:ins w:id="16" w:author="Laurie Ellen Gries" w:date="2017-12-01T09:41:00Z">
        <w:r w:rsidR="00211B91">
          <w:rPr>
            <w:rFonts w:ascii="Garamond" w:hAnsi="Garamond" w:cs="Times New Roman"/>
          </w:rPr>
          <w:t xml:space="preserve">Obamicon.me, a </w:t>
        </w:r>
      </w:ins>
      <w:ins w:id="17" w:author="Laurie Ellen Gries" w:date="2017-12-01T09:43:00Z">
        <w:r w:rsidR="00211B91">
          <w:rPr>
            <w:rFonts w:ascii="Garamond" w:hAnsi="Garamond" w:cs="Times New Roman"/>
          </w:rPr>
          <w:t xml:space="preserve">once active </w:t>
        </w:r>
      </w:ins>
      <w:ins w:id="18" w:author="Laurie Ellen Gries" w:date="2017-12-01T09:41:00Z">
        <w:r w:rsidR="00211B91">
          <w:rPr>
            <w:rFonts w:ascii="Garamond" w:hAnsi="Garamond" w:cs="Times New Roman"/>
          </w:rPr>
          <w:t xml:space="preserve">website that Laurie Gries </w:t>
        </w:r>
      </w:ins>
      <w:ins w:id="19" w:author="Laurie Ellen Gries" w:date="2017-12-01T09:43:00Z">
        <w:r w:rsidR="00211B91">
          <w:rPr>
            <w:rFonts w:ascii="Garamond" w:hAnsi="Garamond" w:cs="Times New Roman"/>
          </w:rPr>
          <w:t xml:space="preserve">(2015) </w:t>
        </w:r>
      </w:ins>
      <w:ins w:id="20" w:author="Laurie Ellen Gries" w:date="2017-12-01T09:41:00Z">
        <w:r w:rsidR="00211B91">
          <w:rPr>
            <w:rFonts w:ascii="Garamond" w:hAnsi="Garamond" w:cs="Times New Roman"/>
          </w:rPr>
          <w:t>argues is largely responsible for the</w:t>
        </w:r>
      </w:ins>
      <w:ins w:id="21" w:author="Laurie Ellen Gries" w:date="2017-12-01T09:42:00Z">
        <w:r w:rsidR="00211B91">
          <w:rPr>
            <w:rFonts w:ascii="Garamond" w:hAnsi="Garamond" w:cs="Times New Roman"/>
          </w:rPr>
          <w:t xml:space="preserve"> mass</w:t>
        </w:r>
      </w:ins>
      <w:ins w:id="22" w:author="Laurie Ellen Gries" w:date="2017-12-01T09:41:00Z">
        <w:r w:rsidR="00211B91">
          <w:rPr>
            <w:rFonts w:ascii="Garamond" w:hAnsi="Garamond" w:cs="Times New Roman"/>
          </w:rPr>
          <w:t xml:space="preserve"> production</w:t>
        </w:r>
      </w:ins>
      <w:ins w:id="23" w:author="Laurie Ellen Gries" w:date="2017-12-01T09:42:00Z">
        <w:r w:rsidR="00211B91">
          <w:rPr>
            <w:rFonts w:ascii="Garamond" w:hAnsi="Garamond" w:cs="Times New Roman"/>
          </w:rPr>
          <w:t xml:space="preserve"> </w:t>
        </w:r>
      </w:ins>
      <w:ins w:id="24" w:author="Laurie Ellen Gries" w:date="2017-12-01T09:41:00Z">
        <w:r w:rsidR="00211B91" w:rsidRPr="00211B91">
          <w:rPr>
            <w:rFonts w:ascii="Garamond" w:hAnsi="Garamond" w:cs="Times New Roman"/>
            <w:i/>
            <w:rPrChange w:id="25" w:author="Laurie Ellen Gries" w:date="2017-12-01T09:44:00Z">
              <w:rPr>
                <w:rFonts w:ascii="Garamond" w:hAnsi="Garamond" w:cs="Times New Roman"/>
              </w:rPr>
            </w:rPrChange>
          </w:rPr>
          <w:t>Obama Hope</w:t>
        </w:r>
        <w:r w:rsidR="00211B91">
          <w:rPr>
            <w:rFonts w:ascii="Garamond" w:hAnsi="Garamond" w:cs="Times New Roman"/>
          </w:rPr>
          <w:t xml:space="preserve"> </w:t>
        </w:r>
      </w:ins>
      <w:ins w:id="26" w:author="Laurie Ellen Gries" w:date="2017-12-01T09:42:00Z">
        <w:r w:rsidR="00211B91">
          <w:rPr>
            <w:rFonts w:ascii="Garamond" w:hAnsi="Garamond" w:cs="Times New Roman"/>
          </w:rPr>
          <w:t>remixes</w:t>
        </w:r>
      </w:ins>
      <w:ins w:id="27" w:author="Laurie Ellen Gries" w:date="2017-12-01T09:43:00Z">
        <w:r w:rsidR="00211B91">
          <w:rPr>
            <w:rFonts w:ascii="Garamond" w:hAnsi="Garamond" w:cs="Times New Roman"/>
          </w:rPr>
          <w:t xml:space="preserve"> that </w:t>
        </w:r>
      </w:ins>
      <w:ins w:id="28" w:author="Laurie Ellen Gries" w:date="2017-12-01T09:44:00Z">
        <w:r w:rsidR="00211B91">
          <w:rPr>
            <w:rFonts w:ascii="Garamond" w:hAnsi="Garamond" w:cs="Times New Roman"/>
          </w:rPr>
          <w:t xml:space="preserve">began to widely </w:t>
        </w:r>
      </w:ins>
      <w:ins w:id="29" w:author="Laurie Ellen Gries" w:date="2017-12-01T09:43:00Z">
        <w:r w:rsidR="00211B91">
          <w:rPr>
            <w:rFonts w:ascii="Garamond" w:hAnsi="Garamond" w:cs="Times New Roman"/>
          </w:rPr>
          <w:t>circulate in 2009</w:t>
        </w:r>
      </w:ins>
      <w:r w:rsidRPr="0092252D">
        <w:rPr>
          <w:rFonts w:ascii="Garamond" w:hAnsi="Garamond" w:cs="Times New Roman"/>
        </w:rPr>
        <w:t xml:space="preserve">. </w:t>
      </w:r>
      <w:del w:id="30" w:author="Laurie Ellen Gries" w:date="2017-12-01T09:41:00Z">
        <w:r w:rsidRPr="0092252D" w:rsidDel="00211B91">
          <w:rPr>
            <w:rFonts w:ascii="Garamond" w:hAnsi="Garamond" w:cs="Times New Roman"/>
          </w:rPr>
          <w:delText xml:space="preserve">This </w:delText>
        </w:r>
      </w:del>
      <w:ins w:id="31" w:author="Laurie Ellen Gries" w:date="2017-12-01T09:41:00Z">
        <w:r w:rsidR="00211B91">
          <w:rPr>
            <w:rFonts w:ascii="Garamond" w:hAnsi="Garamond" w:cs="Times New Roman"/>
          </w:rPr>
          <w:t xml:space="preserve">The fact that </w:t>
        </w:r>
      </w:ins>
      <w:ins w:id="32" w:author="Laurie Ellen Gries" w:date="2017-12-01T09:43:00Z">
        <w:r w:rsidR="00211B91">
          <w:rPr>
            <w:rFonts w:ascii="Garamond" w:hAnsi="Garamond" w:cs="Times New Roman"/>
          </w:rPr>
          <w:t xml:space="preserve">Obamicon.me is no longer </w:t>
        </w:r>
        <w:commentRangeStart w:id="33"/>
        <w:r w:rsidR="00211B91">
          <w:rPr>
            <w:rFonts w:ascii="Garamond" w:hAnsi="Garamond" w:cs="Times New Roman"/>
          </w:rPr>
          <w:t>active</w:t>
        </w:r>
      </w:ins>
      <w:commentRangeEnd w:id="33"/>
      <w:ins w:id="34" w:author="Laurie Ellen Gries" w:date="2017-12-01T09:44:00Z">
        <w:r w:rsidR="00211B91">
          <w:rPr>
            <w:rStyle w:val="CommentReference"/>
          </w:rPr>
          <w:commentReference w:id="33"/>
        </w:r>
      </w:ins>
      <w:ins w:id="35" w:author="Laurie Ellen Gries" w:date="2017-12-01T09:41:00Z">
        <w:r w:rsidR="00211B91" w:rsidRPr="0092252D">
          <w:rPr>
            <w:rFonts w:ascii="Garamond" w:hAnsi="Garamond" w:cs="Times New Roman"/>
          </w:rPr>
          <w:t xml:space="preserve"> </w:t>
        </w:r>
      </w:ins>
      <w:r w:rsidRPr="0092252D">
        <w:rPr>
          <w:rFonts w:ascii="Garamond" w:hAnsi="Garamond" w:cs="Times New Roman"/>
        </w:rPr>
        <w:t xml:space="preserve">is </w:t>
      </w:r>
      <w:ins w:id="36" w:author="Laurie Ellen Gries" w:date="2017-12-01T09:41:00Z">
        <w:r w:rsidR="00211B91">
          <w:rPr>
            <w:rFonts w:ascii="Garamond" w:hAnsi="Garamond" w:cs="Times New Roman"/>
          </w:rPr>
          <w:t xml:space="preserve">not </w:t>
        </w:r>
      </w:ins>
      <w:del w:id="37" w:author="Laurie Ellen Gries" w:date="2017-12-01T09:41:00Z">
        <w:r w:rsidRPr="0092252D" w:rsidDel="00211B91">
          <w:rPr>
            <w:rFonts w:ascii="Garamond" w:hAnsi="Garamond" w:cs="Times New Roman"/>
          </w:rPr>
          <w:delText>un</w:delText>
        </w:r>
      </w:del>
      <w:r w:rsidRPr="0092252D">
        <w:rPr>
          <w:rFonts w:ascii="Garamond" w:hAnsi="Garamond" w:cs="Times New Roman"/>
        </w:rPr>
        <w:t xml:space="preserve">surprising—with the average lifespan of a website estimated </w:t>
      </w:r>
      <w:r w:rsidR="00E07345" w:rsidRPr="0092252D">
        <w:rPr>
          <w:rFonts w:ascii="Garamond" w:hAnsi="Garamond" w:cs="Times New Roman"/>
        </w:rPr>
        <w:t>around</w:t>
      </w:r>
      <w:r w:rsidRPr="0092252D">
        <w:rPr>
          <w:rFonts w:ascii="Garamond" w:hAnsi="Garamond" w:cs="Times New Roman"/>
        </w:rPr>
        <w:t xml:space="preserve"> 100 days, there is a lot of content going offline</w:t>
      </w:r>
      <w:r w:rsidR="00E07345" w:rsidRPr="0092252D">
        <w:rPr>
          <w:rFonts w:ascii="Garamond" w:hAnsi="Garamond" w:cs="Times New Roman"/>
        </w:rPr>
        <w:t xml:space="preserve"> </w:t>
      </w:r>
      <w:r w:rsidR="00E07345" w:rsidRPr="0092252D">
        <w:rPr>
          <w:rFonts w:ascii="Garamond" w:hAnsi="Garamond" w:cs="Times New Roman"/>
        </w:rPr>
        <w:fldChar w:fldCharType="begin" w:fldLock="1"/>
      </w:r>
      <w:r w:rsidR="00E07345" w:rsidRPr="0092252D">
        <w:rPr>
          <w:rFonts w:ascii="Garamond" w:hAnsi="Garamond" w:cs="Times New Roman"/>
        </w:rPr>
        <w:instrText>ADDIN CSL_CITATION { "citationItems" : [ { "id" : "ITEM-1", "itemData" : { "author" : [ { "dropping-particle" : "", "family" : "Lepore", "given" : "Jill", "non-dropping-particle" : "", "parse-names" : false, "suffix" : "" } ], "container-title" : "The New Yorker", "id" : "ITEM-1", "issued" : { "date-parts" : [ [ "2015", "1" ] ] }, "title" : "The Cobweb: Can the Internet be archived?", "type" : "article-magazine" }, "uris" : [ "http://www.mendeley.com/documents/?uuid=f98c703e-0134-40c3-9adc-f4a47e97afd2" ] } ], "mendeley" : { "formattedCitation" : "(Lepore 2015)", "plainTextFormattedCitation" : "(Lepore 2015)", "previouslyFormattedCitation" : "(Lepore 2015)" }, "properties" : { "noteIndex" : 1 }, "schema" : "https://github.com/citation-style-language/schema/raw/master/csl-citation.json" }</w:instrText>
      </w:r>
      <w:r w:rsidR="00E07345" w:rsidRPr="0092252D">
        <w:rPr>
          <w:rFonts w:ascii="Garamond" w:hAnsi="Garamond" w:cs="Times New Roman"/>
        </w:rPr>
        <w:fldChar w:fldCharType="separate"/>
      </w:r>
      <w:r w:rsidR="00E07345" w:rsidRPr="0092252D">
        <w:rPr>
          <w:rFonts w:ascii="Garamond" w:hAnsi="Garamond" w:cs="Times New Roman"/>
          <w:noProof/>
        </w:rPr>
        <w:t>(Lepore 2015)</w:t>
      </w:r>
      <w:r w:rsidR="00E07345" w:rsidRPr="0092252D">
        <w:rPr>
          <w:rFonts w:ascii="Garamond" w:hAnsi="Garamond" w:cs="Times New Roman"/>
        </w:rPr>
        <w:fldChar w:fldCharType="end"/>
      </w:r>
      <w:r w:rsidR="00E07345" w:rsidRPr="0092252D">
        <w:rPr>
          <w:rFonts w:ascii="Garamond" w:hAnsi="Garamond" w:cs="Times New Roman"/>
        </w:rPr>
        <w:t>. W</w:t>
      </w:r>
      <w:r w:rsidRPr="0092252D">
        <w:rPr>
          <w:rFonts w:ascii="Garamond" w:hAnsi="Garamond" w:cs="Times New Roman"/>
        </w:rPr>
        <w:t>eb users encounter this phenomena in the form of broken links (often marked with error messages or solicitations to purchase such as the offer above), being automatically redirected to a different website (which is what would have happened if you had attempted to access the</w:t>
      </w:r>
      <w:ins w:id="38" w:author="Laurie Ellen Gries" w:date="2017-12-01T09:46:00Z">
        <w:r w:rsidR="00A20F9F">
          <w:rPr>
            <w:rFonts w:ascii="Garamond" w:hAnsi="Garamond" w:cs="Times New Roman"/>
          </w:rPr>
          <w:t xml:space="preserve"> Obamicon.me</w:t>
        </w:r>
      </w:ins>
      <w:r w:rsidRPr="0092252D">
        <w:rPr>
          <w:rFonts w:ascii="Garamond" w:hAnsi="Garamond" w:cs="Times New Roman"/>
        </w:rPr>
        <w:t xml:space="preserve"> URL back in 2016), or finding old content overwritten by something new (what would happen if you purchased the domain and created your own web</w:t>
      </w:r>
      <w:r w:rsidR="00F82BE0" w:rsidRPr="0092252D">
        <w:rPr>
          <w:rFonts w:ascii="Garamond" w:hAnsi="Garamond" w:cs="Times New Roman"/>
        </w:rPr>
        <w:t xml:space="preserve">site). In the face of such instability, often termed </w:t>
      </w:r>
      <w:r w:rsidR="00F82BE0" w:rsidRPr="00A20F9F">
        <w:rPr>
          <w:rFonts w:ascii="Garamond" w:hAnsi="Garamond" w:cs="Times New Roman"/>
          <w:i/>
          <w:rPrChange w:id="39" w:author="Laurie Ellen Gries" w:date="2017-12-01T09:46:00Z">
            <w:rPr>
              <w:rFonts w:ascii="Garamond" w:hAnsi="Garamond" w:cs="Times New Roman"/>
            </w:rPr>
          </w:rPrChange>
        </w:rPr>
        <w:t>reference rot</w:t>
      </w:r>
      <w:r w:rsidR="009E14AB" w:rsidRPr="0092252D">
        <w:rPr>
          <w:rFonts w:ascii="Garamond" w:hAnsi="Garamond" w:cs="Times New Roman"/>
        </w:rPr>
        <w:t xml:space="preserve"> or </w:t>
      </w:r>
      <w:r w:rsidR="009E14AB" w:rsidRPr="00A20F9F">
        <w:rPr>
          <w:rFonts w:ascii="Garamond" w:hAnsi="Garamond" w:cs="Times New Roman"/>
          <w:i/>
          <w:rPrChange w:id="40" w:author="Laurie Ellen Gries" w:date="2017-12-01T09:46:00Z">
            <w:rPr>
              <w:rFonts w:ascii="Garamond" w:hAnsi="Garamond" w:cs="Times New Roman"/>
            </w:rPr>
          </w:rPrChange>
        </w:rPr>
        <w:t>link rot</w:t>
      </w:r>
      <w:r w:rsidR="00F82BE0" w:rsidRPr="0092252D">
        <w:rPr>
          <w:rFonts w:ascii="Garamond" w:hAnsi="Garamond" w:cs="Times New Roman"/>
        </w:rPr>
        <w:t xml:space="preserve">, one must look elsewhere to understand what Obamicon.me was and what happened to it. </w:t>
      </w:r>
    </w:p>
    <w:p w14:paraId="23AF09F9" w14:textId="2F182038" w:rsidR="00B449DC" w:rsidRPr="0092252D" w:rsidRDefault="0075356B" w:rsidP="001D5C17">
      <w:pPr>
        <w:ind w:firstLine="720"/>
        <w:rPr>
          <w:rFonts w:ascii="Garamond" w:hAnsi="Garamond" w:cs="Times New Roman"/>
        </w:rPr>
      </w:pPr>
      <w:commentRangeStart w:id="41"/>
      <w:r w:rsidRPr="00A20F9F">
        <w:rPr>
          <w:rFonts w:ascii="Garamond" w:hAnsi="Garamond" w:cs="Times New Roman"/>
          <w:i/>
          <w:rPrChange w:id="42" w:author="Laurie Ellen Gries" w:date="2017-12-01T09:55:00Z">
            <w:rPr>
              <w:rFonts w:ascii="Garamond" w:hAnsi="Garamond" w:cs="Times New Roman"/>
            </w:rPr>
          </w:rPrChange>
        </w:rPr>
        <w:t>Paste Maga</w:t>
      </w:r>
      <w:r w:rsidR="00B449DC" w:rsidRPr="00A20F9F">
        <w:rPr>
          <w:rFonts w:ascii="Garamond" w:hAnsi="Garamond" w:cs="Times New Roman"/>
          <w:i/>
          <w:rPrChange w:id="43" w:author="Laurie Ellen Gries" w:date="2017-12-01T09:55:00Z">
            <w:rPr>
              <w:rFonts w:ascii="Garamond" w:hAnsi="Garamond" w:cs="Times New Roman"/>
            </w:rPr>
          </w:rPrChange>
        </w:rPr>
        <w:t>zine</w:t>
      </w:r>
      <w:r w:rsidR="00B449DC" w:rsidRPr="0092252D">
        <w:rPr>
          <w:rFonts w:ascii="Garamond" w:hAnsi="Garamond" w:cs="Times New Roman"/>
        </w:rPr>
        <w:t xml:space="preserve"> </w:t>
      </w:r>
      <w:commentRangeEnd w:id="41"/>
      <w:r w:rsidR="00A20F9F">
        <w:rPr>
          <w:rStyle w:val="CommentReference"/>
        </w:rPr>
        <w:commentReference w:id="41"/>
      </w:r>
      <w:r w:rsidR="00F66E05" w:rsidRPr="0092252D">
        <w:rPr>
          <w:rFonts w:ascii="Garamond" w:hAnsi="Garamond" w:cs="Times New Roman"/>
        </w:rPr>
        <w:t>conceived of</w:t>
      </w:r>
      <w:r w:rsidR="00B449DC" w:rsidRPr="0092252D">
        <w:rPr>
          <w:rFonts w:ascii="Garamond" w:hAnsi="Garamond" w:cs="Times New Roman"/>
        </w:rPr>
        <w:t xml:space="preserve"> Obamicon.me in late 2008, a few months before the United States election of President Barack Obama</w:t>
      </w:r>
      <w:r w:rsidR="003977E4" w:rsidRPr="0092252D">
        <w:rPr>
          <w:rFonts w:ascii="Garamond" w:hAnsi="Garamond" w:cs="Times New Roman"/>
        </w:rPr>
        <w:t xml:space="preserve"> </w:t>
      </w:r>
      <w:r w:rsidR="003977E4" w:rsidRPr="0092252D">
        <w:rPr>
          <w:rFonts w:ascii="Garamond" w:hAnsi="Garamond" w:cs="Times New Roman"/>
        </w:rPr>
        <w:fldChar w:fldCharType="begin" w:fldLock="1"/>
      </w:r>
      <w:r w:rsidR="003977E4" w:rsidRPr="0092252D">
        <w:rPr>
          <w:rFonts w:ascii="Garamond" w:hAnsi="Garamond" w:cs="Times New Roman"/>
        </w:rPr>
        <w:instrText>ADDIN CSL_CITATION { "citationItems" : [ { "id" : "ITEM-1", "itemData" : { "author" : [ { "dropping-particle" : "", "family" : "Paste Staff", "given" : "", "non-dropping-particle" : "", "parse-names" : false, "suffix" : "" } ], "container-title" : "Paste Magazine", "id" : "ITEM-1", "issued" : { "date-parts" : [ [ "2012", "9", "27" ] ] }, "title" : "The Return of Obaicon: Create Your Own Image", "type" : "article-newspaper" }, "uris" : [ "http://www.mendeley.com/documents/?uuid=a9edaaeb-a06c-4d2c-b02e-b976bb12119d" ] } ], "mendeley" : { "formattedCitation" : "(Paste Staff 2012)", "plainTextFormattedCitation" : "(Paste Staff 2012)", "previouslyFormattedCitation" : "(Paste Staff 2012)" }, "properties" : { "noteIndex" : 4 }, "schema" : "https://github.com/citation-style-language/schema/raw/master/csl-citation.json" }</w:instrText>
      </w:r>
      <w:r w:rsidR="003977E4" w:rsidRPr="0092252D">
        <w:rPr>
          <w:rFonts w:ascii="Garamond" w:hAnsi="Garamond" w:cs="Times New Roman"/>
        </w:rPr>
        <w:fldChar w:fldCharType="separate"/>
      </w:r>
      <w:r w:rsidR="003977E4" w:rsidRPr="0092252D">
        <w:rPr>
          <w:rFonts w:ascii="Garamond" w:hAnsi="Garamond" w:cs="Times New Roman"/>
          <w:noProof/>
        </w:rPr>
        <w:t>(Paste Staff 2012)</w:t>
      </w:r>
      <w:r w:rsidR="003977E4" w:rsidRPr="0092252D">
        <w:rPr>
          <w:rFonts w:ascii="Garamond" w:hAnsi="Garamond" w:cs="Times New Roman"/>
        </w:rPr>
        <w:fldChar w:fldCharType="end"/>
      </w:r>
      <w:ins w:id="44" w:author="Laurie Ellen Gries" w:date="2017-12-01T09:47:00Z">
        <w:r w:rsidR="00A20F9F">
          <w:rPr>
            <w:rFonts w:ascii="Garamond" w:hAnsi="Garamond" w:cs="Times New Roman"/>
          </w:rPr>
          <w:t>,</w:t>
        </w:r>
      </w:ins>
      <w:r w:rsidR="00F66E05" w:rsidRPr="0092252D">
        <w:rPr>
          <w:rFonts w:ascii="Garamond" w:hAnsi="Garamond" w:cs="Times New Roman"/>
        </w:rPr>
        <w:t xml:space="preserve"> and launched the site January 7, 2009 </w:t>
      </w:r>
      <w:r w:rsidR="00F66E05" w:rsidRPr="0092252D">
        <w:rPr>
          <w:rFonts w:ascii="Garamond" w:hAnsi="Garamond" w:cs="Times New Roman"/>
        </w:rPr>
        <w:fldChar w:fldCharType="begin" w:fldLock="1"/>
      </w:r>
      <w:r w:rsidR="00C70EBB" w:rsidRPr="0092252D">
        <w:rPr>
          <w:rFonts w:ascii="Garamond" w:hAnsi="Garamond" w:cs="Times New Roman"/>
        </w:rPr>
        <w:instrText>ADDIN CSL_CITATION { "citationItems" : [ { "id" : "ITEM-1", "itemData" : { "author" : [ { "dropping-particle" : "", "family" : "Paste Staff", "given" : "", "non-dropping-particle" : "", "parse-names" : false, "suffix" : "" } ], "container-title" : "Paste Magazine", "id" : "ITEM-1", "issued" : { "date-parts" : [ [ "2009", "1", "7" ] ] }, "title" : "Paste launches Obamicon.Me", "type" : "article-newspaper" }, "uris" : [ "http://www.mendeley.com/documents/?uuid=f0ea6a9f-d237-4e5e-a9ec-37c2d9941037" ] } ], "mendeley" : { "formattedCitation" : "(Paste Staff 2009)", "manualFormatting" : "with the message \u201cRegardless of your candidate of choice in the 2008 election, here's your chance to sound-off\" (Paste Staff 2009)", "plainTextFormattedCitation" : "(Paste Staff 2009)", "previouslyFormattedCitation" : "(Paste Staff 2009)" }, "properties" : { "noteIndex" : 4 }, "schema" : "https://github.com/citation-style-language/schema/raw/master/csl-citation.json" }</w:instrText>
      </w:r>
      <w:r w:rsidR="00F66E05" w:rsidRPr="0092252D">
        <w:rPr>
          <w:rFonts w:ascii="Garamond" w:hAnsi="Garamond" w:cs="Times New Roman"/>
        </w:rPr>
        <w:fldChar w:fldCharType="separate"/>
      </w:r>
      <w:r w:rsidR="00F66E05" w:rsidRPr="0092252D">
        <w:rPr>
          <w:rFonts w:ascii="Garamond" w:hAnsi="Garamond" w:cs="Times New Roman"/>
          <w:noProof/>
        </w:rPr>
        <w:t>with the message “Regardless of your candidate of choice in the 2008 election, here's your chance to sound-off" (Paste Staff 2009)</w:t>
      </w:r>
      <w:r w:rsidR="00F66E05" w:rsidRPr="0092252D">
        <w:rPr>
          <w:rFonts w:ascii="Garamond" w:hAnsi="Garamond" w:cs="Times New Roman"/>
        </w:rPr>
        <w:fldChar w:fldCharType="end"/>
      </w:r>
      <w:r w:rsidR="00B449DC" w:rsidRPr="0092252D">
        <w:rPr>
          <w:rFonts w:ascii="Garamond" w:hAnsi="Garamond" w:cs="Times New Roman"/>
        </w:rPr>
        <w:t xml:space="preserve">. The site allowed visitors to create and share customized </w:t>
      </w:r>
      <w:del w:id="45" w:author="Laurie Ellen Gries" w:date="2017-12-01T09:48:00Z">
        <w:r w:rsidR="00B449DC" w:rsidRPr="0092252D" w:rsidDel="00A20F9F">
          <w:rPr>
            <w:rFonts w:ascii="Garamond" w:hAnsi="Garamond" w:cs="Times New Roman"/>
          </w:rPr>
          <w:delText xml:space="preserve">“Obama Hope” style images, or </w:delText>
        </w:r>
      </w:del>
      <w:r w:rsidR="00B449DC" w:rsidRPr="0092252D">
        <w:rPr>
          <w:rFonts w:ascii="Garamond" w:hAnsi="Garamond" w:cs="Times New Roman"/>
        </w:rPr>
        <w:t>Obamicons</w:t>
      </w:r>
      <w:del w:id="46" w:author="Laurie Ellen Gries" w:date="2017-12-01T09:48:00Z">
        <w:r w:rsidR="00B449DC" w:rsidRPr="0092252D" w:rsidDel="00A20F9F">
          <w:rPr>
            <w:rFonts w:ascii="Garamond" w:hAnsi="Garamond" w:cs="Times New Roman"/>
          </w:rPr>
          <w:delText xml:space="preserve">. </w:delText>
        </w:r>
        <w:r w:rsidR="00F66E05" w:rsidRPr="0092252D" w:rsidDel="00A20F9F">
          <w:rPr>
            <w:rFonts w:ascii="Garamond" w:hAnsi="Garamond" w:cs="Times New Roman"/>
          </w:rPr>
          <w:delText>Obama Hope refers to</w:delText>
        </w:r>
      </w:del>
      <w:ins w:id="47" w:author="Laurie Ellen Gries" w:date="2017-12-01T09:48:00Z">
        <w:r w:rsidR="00A20F9F">
          <w:rPr>
            <w:rFonts w:ascii="Garamond" w:hAnsi="Garamond" w:cs="Times New Roman"/>
          </w:rPr>
          <w:t>, webicons</w:t>
        </w:r>
      </w:ins>
      <w:r w:rsidR="00F66E05" w:rsidRPr="0092252D">
        <w:rPr>
          <w:rFonts w:ascii="Garamond" w:hAnsi="Garamond" w:cs="Times New Roman"/>
        </w:rPr>
        <w:t xml:space="preserve"> </w:t>
      </w:r>
      <w:del w:id="48" w:author="Laurie Ellen Gries" w:date="2017-12-01T09:48:00Z">
        <w:r w:rsidR="00F66E05" w:rsidRPr="0092252D" w:rsidDel="00A20F9F">
          <w:rPr>
            <w:rFonts w:ascii="Garamond" w:hAnsi="Garamond" w:cs="Times New Roman"/>
          </w:rPr>
          <w:delText>the now-</w:delText>
        </w:r>
        <w:r w:rsidR="00B449DC" w:rsidRPr="0092252D" w:rsidDel="00A20F9F">
          <w:rPr>
            <w:rFonts w:ascii="Garamond" w:hAnsi="Garamond" w:cs="Times New Roman"/>
          </w:rPr>
          <w:delText>iconic</w:delText>
        </w:r>
        <w:r w:rsidR="00F66E05" w:rsidRPr="0092252D" w:rsidDel="00A20F9F">
          <w:rPr>
            <w:rFonts w:ascii="Garamond" w:hAnsi="Garamond" w:cs="Times New Roman"/>
          </w:rPr>
          <w:delText xml:space="preserve"> campaign</w:delText>
        </w:r>
        <w:r w:rsidR="00B449DC" w:rsidRPr="0092252D" w:rsidDel="00A20F9F">
          <w:rPr>
            <w:rFonts w:ascii="Garamond" w:hAnsi="Garamond" w:cs="Times New Roman"/>
          </w:rPr>
          <w:delText xml:space="preserve"> image of Barack Obama’s face</w:delText>
        </w:r>
        <w:r w:rsidR="00FF106A" w:rsidRPr="0092252D" w:rsidDel="00A20F9F">
          <w:rPr>
            <w:rFonts w:ascii="Garamond" w:hAnsi="Garamond" w:cs="Times New Roman"/>
          </w:rPr>
          <w:delText xml:space="preserve"> created by </w:delText>
        </w:r>
      </w:del>
      <w:ins w:id="49" w:author="Laurie Ellen Gries" w:date="2017-12-01T09:48:00Z">
        <w:r w:rsidR="00A20F9F">
          <w:rPr>
            <w:rFonts w:ascii="Garamond" w:hAnsi="Garamond" w:cs="Times New Roman"/>
          </w:rPr>
          <w:t xml:space="preserve">designed in </w:t>
        </w:r>
      </w:ins>
      <w:r w:rsidR="00FF106A" w:rsidRPr="0092252D">
        <w:rPr>
          <w:rFonts w:ascii="Garamond" w:hAnsi="Garamond" w:cs="Times New Roman"/>
        </w:rPr>
        <w:t>Stephen Fairey</w:t>
      </w:r>
      <w:ins w:id="50" w:author="Laurie Ellen Gries" w:date="2017-12-01T09:49:00Z">
        <w:r w:rsidR="00A20F9F">
          <w:rPr>
            <w:rFonts w:ascii="Garamond" w:hAnsi="Garamond" w:cs="Times New Roman"/>
          </w:rPr>
          <w:t>’s</w:t>
        </w:r>
      </w:ins>
      <w:del w:id="51" w:author="Laurie Ellen Gries" w:date="2017-12-01T09:49:00Z">
        <w:r w:rsidR="00B449DC" w:rsidRPr="0092252D" w:rsidDel="00A20F9F">
          <w:rPr>
            <w:rFonts w:ascii="Garamond" w:hAnsi="Garamond" w:cs="Times New Roman"/>
          </w:rPr>
          <w:delText>,</w:delText>
        </w:r>
      </w:del>
      <w:r w:rsidR="00B449DC" w:rsidRPr="0092252D">
        <w:rPr>
          <w:rFonts w:ascii="Garamond" w:hAnsi="Garamond" w:cs="Times New Roman"/>
        </w:rPr>
        <w:t xml:space="preserve"> vectorized </w:t>
      </w:r>
      <w:ins w:id="52" w:author="Laurie Ellen Gries" w:date="2017-12-01T09:49:00Z">
        <w:r w:rsidR="00A20F9F">
          <w:rPr>
            <w:rFonts w:ascii="Garamond" w:hAnsi="Garamond" w:cs="Times New Roman"/>
          </w:rPr>
          <w:t xml:space="preserve">version of the Obama Hope </w:t>
        </w:r>
        <w:commentRangeStart w:id="53"/>
        <w:r w:rsidR="00A20F9F">
          <w:rPr>
            <w:rFonts w:ascii="Garamond" w:hAnsi="Garamond" w:cs="Times New Roman"/>
          </w:rPr>
          <w:t>image</w:t>
        </w:r>
        <w:commentRangeEnd w:id="53"/>
        <w:r w:rsidR="00A20F9F">
          <w:rPr>
            <w:rStyle w:val="CommentReference"/>
          </w:rPr>
          <w:commentReference w:id="53"/>
        </w:r>
      </w:ins>
      <w:del w:id="54" w:author="Laurie Ellen Gries" w:date="2017-12-01T09:49:00Z">
        <w:r w:rsidR="00F66E05" w:rsidRPr="0092252D" w:rsidDel="00A20F9F">
          <w:rPr>
            <w:rFonts w:ascii="Garamond" w:hAnsi="Garamond" w:cs="Times New Roman"/>
          </w:rPr>
          <w:delText xml:space="preserve">and colored </w:delText>
        </w:r>
        <w:r w:rsidR="00B449DC" w:rsidRPr="0092252D" w:rsidDel="00A20F9F">
          <w:rPr>
            <w:rFonts w:ascii="Garamond" w:hAnsi="Garamond" w:cs="Times New Roman"/>
          </w:rPr>
          <w:delText>in red, blue, and pale yellow with the word “Hope” appeari</w:delText>
        </w:r>
        <w:r w:rsidR="00FF106A" w:rsidRPr="0092252D" w:rsidDel="00A20F9F">
          <w:rPr>
            <w:rFonts w:ascii="Garamond" w:hAnsi="Garamond" w:cs="Times New Roman"/>
          </w:rPr>
          <w:delText>ng in a plain white font at the bottom of the portrait</w:delText>
        </w:r>
      </w:del>
      <w:r w:rsidR="00FF106A" w:rsidRPr="0092252D">
        <w:rPr>
          <w:rFonts w:ascii="Garamond" w:hAnsi="Garamond" w:cs="Times New Roman"/>
        </w:rPr>
        <w:t>.</w:t>
      </w:r>
      <w:r w:rsidR="00DD1DB4" w:rsidRPr="0092252D">
        <w:rPr>
          <w:rFonts w:ascii="Garamond" w:hAnsi="Garamond" w:cs="Times New Roman"/>
        </w:rPr>
        <w:t xml:space="preserve"> </w:t>
      </w:r>
      <w:del w:id="55" w:author="Laurie Ellen Gries" w:date="2017-12-01T09:51:00Z">
        <w:r w:rsidR="00C70EBB" w:rsidRPr="0092252D" w:rsidDel="00A20F9F">
          <w:rPr>
            <w:rFonts w:ascii="Garamond" w:hAnsi="Garamond" w:cs="Times New Roman"/>
          </w:rPr>
          <w:delText>The combination of visual style and text constituted the Obamicon and visitors could create their own</w:delText>
        </w:r>
      </w:del>
      <w:ins w:id="56" w:author="Laurie Ellen Gries" w:date="2017-12-01T09:51:00Z">
        <w:r w:rsidR="00A20F9F">
          <w:rPr>
            <w:rFonts w:ascii="Garamond" w:hAnsi="Garamond" w:cs="Times New Roman"/>
          </w:rPr>
          <w:t>To create on Obamicon, visitors could</w:t>
        </w:r>
      </w:ins>
      <w:r w:rsidR="00C70EBB" w:rsidRPr="0092252D">
        <w:rPr>
          <w:rFonts w:ascii="Garamond" w:hAnsi="Garamond" w:cs="Times New Roman"/>
        </w:rPr>
        <w:t xml:space="preserve"> </w:t>
      </w:r>
      <w:del w:id="57" w:author="Laurie Ellen Gries" w:date="2017-12-01T09:51:00Z">
        <w:r w:rsidR="00C70EBB" w:rsidRPr="0092252D" w:rsidDel="00A20F9F">
          <w:rPr>
            <w:rFonts w:ascii="Garamond" w:hAnsi="Garamond" w:cs="Times New Roman"/>
          </w:rPr>
          <w:delText xml:space="preserve">by </w:delText>
        </w:r>
      </w:del>
      <w:r w:rsidR="00C70EBB" w:rsidRPr="0092252D">
        <w:rPr>
          <w:rFonts w:ascii="Garamond" w:hAnsi="Garamond" w:cs="Times New Roman"/>
        </w:rPr>
        <w:t>upload</w:t>
      </w:r>
      <w:del w:id="58" w:author="Laurie Ellen Gries" w:date="2017-12-01T09:51:00Z">
        <w:r w:rsidR="00C70EBB" w:rsidRPr="0092252D" w:rsidDel="00A20F9F">
          <w:rPr>
            <w:rFonts w:ascii="Garamond" w:hAnsi="Garamond" w:cs="Times New Roman"/>
          </w:rPr>
          <w:delText>ing</w:delText>
        </w:r>
      </w:del>
      <w:r w:rsidR="00C70EBB" w:rsidRPr="0092252D">
        <w:rPr>
          <w:rFonts w:ascii="Garamond" w:hAnsi="Garamond" w:cs="Times New Roman"/>
        </w:rPr>
        <w:t xml:space="preserve"> a photo or taking one with a webcam, adjust</w:t>
      </w:r>
      <w:del w:id="59" w:author="Laurie Ellen Gries" w:date="2017-12-01T09:51:00Z">
        <w:r w:rsidR="00C70EBB" w:rsidRPr="0092252D" w:rsidDel="00A20F9F">
          <w:rPr>
            <w:rFonts w:ascii="Garamond" w:hAnsi="Garamond" w:cs="Times New Roman"/>
          </w:rPr>
          <w:delText>ing</w:delText>
        </w:r>
      </w:del>
      <w:r w:rsidR="00C70EBB" w:rsidRPr="0092252D">
        <w:rPr>
          <w:rFonts w:ascii="Garamond" w:hAnsi="Garamond" w:cs="Times New Roman"/>
        </w:rPr>
        <w:t xml:space="preserve"> the color levels, and </w:t>
      </w:r>
      <w:ins w:id="60" w:author="Laurie Ellen Gries" w:date="2017-12-01T09:51:00Z">
        <w:r w:rsidR="00A20F9F">
          <w:rPr>
            <w:rFonts w:ascii="Garamond" w:hAnsi="Garamond" w:cs="Times New Roman"/>
          </w:rPr>
          <w:t>insert</w:t>
        </w:r>
      </w:ins>
      <w:del w:id="61" w:author="Laurie Ellen Gries" w:date="2017-12-01T09:51:00Z">
        <w:r w:rsidR="00C70EBB" w:rsidRPr="0092252D" w:rsidDel="00A20F9F">
          <w:rPr>
            <w:rFonts w:ascii="Garamond" w:hAnsi="Garamond" w:cs="Times New Roman"/>
          </w:rPr>
          <w:delText>deciding</w:delText>
        </w:r>
      </w:del>
      <w:r w:rsidR="00C70EBB" w:rsidRPr="0092252D">
        <w:rPr>
          <w:rFonts w:ascii="Garamond" w:hAnsi="Garamond" w:cs="Times New Roman"/>
        </w:rPr>
        <w:t xml:space="preserve"> </w:t>
      </w:r>
      <w:del w:id="62" w:author="Laurie Ellen Gries" w:date="2017-12-01T09:51:00Z">
        <w:r w:rsidR="00C70EBB" w:rsidRPr="0092252D" w:rsidDel="00A20F9F">
          <w:rPr>
            <w:rFonts w:ascii="Garamond" w:hAnsi="Garamond" w:cs="Times New Roman"/>
          </w:rPr>
          <w:delText xml:space="preserve">on </w:delText>
        </w:r>
      </w:del>
      <w:r w:rsidR="00C70EBB" w:rsidRPr="0092252D">
        <w:rPr>
          <w:rFonts w:ascii="Garamond" w:hAnsi="Garamond" w:cs="Times New Roman"/>
        </w:rPr>
        <w:t xml:space="preserve">a custom caption </w:t>
      </w:r>
      <w:del w:id="63" w:author="Laurie Ellen Gries" w:date="2017-12-01T09:51:00Z">
        <w:r w:rsidR="00C70EBB" w:rsidRPr="0092252D" w:rsidDel="00A20F9F">
          <w:rPr>
            <w:rFonts w:ascii="Garamond" w:hAnsi="Garamond" w:cs="Times New Roman"/>
          </w:rPr>
          <w:delText xml:space="preserve">for </w:delText>
        </w:r>
      </w:del>
      <w:ins w:id="64" w:author="Laurie Ellen Gries" w:date="2017-12-01T09:51:00Z">
        <w:r w:rsidR="00A20F9F">
          <w:rPr>
            <w:rFonts w:ascii="Garamond" w:hAnsi="Garamond" w:cs="Times New Roman"/>
          </w:rPr>
          <w:t xml:space="preserve">at </w:t>
        </w:r>
      </w:ins>
      <w:r w:rsidR="00C70EBB" w:rsidRPr="0092252D">
        <w:rPr>
          <w:rFonts w:ascii="Garamond" w:hAnsi="Garamond" w:cs="Times New Roman"/>
        </w:rPr>
        <w:t xml:space="preserve">the bottom of </w:t>
      </w:r>
      <w:del w:id="65" w:author="Laurie Ellen Gries" w:date="2017-12-01T09:51:00Z">
        <w:r w:rsidR="00C70EBB" w:rsidRPr="0092252D" w:rsidDel="00A20F9F">
          <w:rPr>
            <w:rFonts w:ascii="Garamond" w:hAnsi="Garamond" w:cs="Times New Roman"/>
          </w:rPr>
          <w:delText>the image</w:delText>
        </w:r>
      </w:del>
      <w:ins w:id="66" w:author="Laurie Ellen Gries" w:date="2017-12-01T09:51:00Z">
        <w:r w:rsidR="00A20F9F">
          <w:rPr>
            <w:rFonts w:ascii="Garamond" w:hAnsi="Garamond" w:cs="Times New Roman"/>
          </w:rPr>
          <w:t>their own digital design</w:t>
        </w:r>
      </w:ins>
      <w:r w:rsidR="00C70EBB" w:rsidRPr="0092252D">
        <w:rPr>
          <w:rFonts w:ascii="Garamond" w:hAnsi="Garamond" w:cs="Times New Roman"/>
        </w:rPr>
        <w:t>. Once complete, visitors could save the</w:t>
      </w:r>
      <w:del w:id="67" w:author="Laurie Ellen Gries" w:date="2017-12-01T09:52:00Z">
        <w:r w:rsidR="00C70EBB" w:rsidRPr="0092252D" w:rsidDel="00A20F9F">
          <w:rPr>
            <w:rFonts w:ascii="Garamond" w:hAnsi="Garamond" w:cs="Times New Roman"/>
          </w:rPr>
          <w:delText xml:space="preserve"> image </w:delText>
        </w:r>
      </w:del>
      <w:ins w:id="68" w:author="Laurie Ellen Gries" w:date="2017-12-01T09:52:00Z">
        <w:r w:rsidR="00A20F9F">
          <w:rPr>
            <w:rFonts w:ascii="Garamond" w:hAnsi="Garamond" w:cs="Times New Roman"/>
          </w:rPr>
          <w:t xml:space="preserve">ir Obamicon </w:t>
        </w:r>
      </w:ins>
      <w:r w:rsidR="00C70EBB" w:rsidRPr="0092252D">
        <w:rPr>
          <w:rFonts w:ascii="Garamond" w:hAnsi="Garamond" w:cs="Times New Roman"/>
        </w:rPr>
        <w:t xml:space="preserve">to their computer, share </w:t>
      </w:r>
      <w:del w:id="69" w:author="Laurie Ellen Gries" w:date="2017-12-01T09:52:00Z">
        <w:r w:rsidR="00C70EBB" w:rsidRPr="0092252D" w:rsidDel="00A20F9F">
          <w:rPr>
            <w:rFonts w:ascii="Garamond" w:hAnsi="Garamond" w:cs="Times New Roman"/>
          </w:rPr>
          <w:delText>the image</w:delText>
        </w:r>
      </w:del>
      <w:ins w:id="70" w:author="Laurie Ellen Gries" w:date="2017-12-01T09:52:00Z">
        <w:r w:rsidR="00A20F9F">
          <w:rPr>
            <w:rFonts w:ascii="Garamond" w:hAnsi="Garamond" w:cs="Times New Roman"/>
          </w:rPr>
          <w:t>it</w:t>
        </w:r>
      </w:ins>
      <w:r w:rsidR="00C70EBB" w:rsidRPr="0092252D">
        <w:rPr>
          <w:rFonts w:ascii="Garamond" w:hAnsi="Garamond" w:cs="Times New Roman"/>
        </w:rPr>
        <w:t xml:space="preserve"> through social networks such as Facebook or Twitter, </w:t>
      </w:r>
      <w:ins w:id="71" w:author="Laurie Ellen Gries" w:date="2017-12-01T09:52:00Z">
        <w:r w:rsidR="00A20F9F">
          <w:rPr>
            <w:rFonts w:ascii="Garamond" w:hAnsi="Garamond" w:cs="Times New Roman"/>
          </w:rPr>
          <w:t>and/</w:t>
        </w:r>
      </w:ins>
      <w:r w:rsidR="00C70EBB" w:rsidRPr="0092252D">
        <w:rPr>
          <w:rFonts w:ascii="Garamond" w:hAnsi="Garamond" w:cs="Times New Roman"/>
        </w:rPr>
        <w:t xml:space="preserve">or upload </w:t>
      </w:r>
      <w:del w:id="72" w:author="Laurie Ellen Gries" w:date="2017-12-01T09:52:00Z">
        <w:r w:rsidR="00C70EBB" w:rsidRPr="0092252D" w:rsidDel="00A20F9F">
          <w:rPr>
            <w:rFonts w:ascii="Garamond" w:hAnsi="Garamond" w:cs="Times New Roman"/>
          </w:rPr>
          <w:delText>the image</w:delText>
        </w:r>
      </w:del>
      <w:ins w:id="73" w:author="Laurie Ellen Gries" w:date="2017-12-01T09:52:00Z">
        <w:r w:rsidR="00A20F9F">
          <w:rPr>
            <w:rFonts w:ascii="Garamond" w:hAnsi="Garamond" w:cs="Times New Roman"/>
          </w:rPr>
          <w:t>it</w:t>
        </w:r>
      </w:ins>
      <w:r w:rsidR="00C70EBB" w:rsidRPr="0092252D">
        <w:rPr>
          <w:rFonts w:ascii="Garamond" w:hAnsi="Garamond" w:cs="Times New Roman"/>
        </w:rPr>
        <w:t xml:space="preserve"> to the gallery on the Obamicon.me site where other visitors could interact with it. As the announcement for the site urged: create, browse, rate or comment </w:t>
      </w:r>
      <w:r w:rsidR="00C70EBB" w:rsidRPr="0092252D">
        <w:rPr>
          <w:rFonts w:ascii="Garamond" w:hAnsi="Garamond" w:cs="Times New Roman"/>
        </w:rPr>
        <w:fldChar w:fldCharType="begin" w:fldLock="1"/>
      </w:r>
      <w:r w:rsidR="00C70EBB" w:rsidRPr="0092252D">
        <w:rPr>
          <w:rFonts w:ascii="Garamond" w:hAnsi="Garamond" w:cs="Times New Roman"/>
        </w:rPr>
        <w:instrText>ADDIN CSL_CITATION { "citationItems" : [ { "id" : "ITEM-1", "itemData" : { "author" : [ { "dropping-particle" : "", "family" : "Paste Staff", "given" : "", "non-dropping-particle" : "", "parse-names" : false, "suffix" : "" } ], "container-title" : "Paste Magazine", "id" : "ITEM-1", "issued" : { "date-parts" : [ [ "2009", "1", "7" ] ] }, "title" : "Paste launches Obamicon.Me", "type" : "article-newspaper" }, "uris" : [ "http://www.mendeley.com/documents/?uuid=f0ea6a9f-d237-4e5e-a9ec-37c2d9941037" ] } ], "mendeley" : { "formattedCitation" : "(Paste Staff 2009)", "plainTextFormattedCitation" : "(Paste Staff 2009)", "previouslyFormattedCitation" : "(Paste Staff 2009)" }, "properties" : { "noteIndex" : 5 }, "schema" : "https://github.com/citation-style-language/schema/raw/master/csl-citation.json" }</w:instrText>
      </w:r>
      <w:r w:rsidR="00C70EBB" w:rsidRPr="0092252D">
        <w:rPr>
          <w:rFonts w:ascii="Garamond" w:hAnsi="Garamond" w:cs="Times New Roman"/>
        </w:rPr>
        <w:fldChar w:fldCharType="separate"/>
      </w:r>
      <w:r w:rsidR="00C70EBB" w:rsidRPr="0092252D">
        <w:rPr>
          <w:rFonts w:ascii="Garamond" w:hAnsi="Garamond" w:cs="Times New Roman"/>
          <w:noProof/>
        </w:rPr>
        <w:t>(Paste Staff 2009)</w:t>
      </w:r>
      <w:r w:rsidR="00C70EBB" w:rsidRPr="0092252D">
        <w:rPr>
          <w:rFonts w:ascii="Garamond" w:hAnsi="Garamond" w:cs="Times New Roman"/>
        </w:rPr>
        <w:fldChar w:fldCharType="end"/>
      </w:r>
      <w:r w:rsidR="00C70EBB" w:rsidRPr="0092252D">
        <w:rPr>
          <w:rFonts w:ascii="Garamond" w:hAnsi="Garamond" w:cs="Times New Roman"/>
        </w:rPr>
        <w:t xml:space="preserve">. </w:t>
      </w:r>
    </w:p>
    <w:p w14:paraId="2C2F07A1" w14:textId="199F7F45" w:rsidR="00F94B5C" w:rsidRPr="0092252D" w:rsidRDefault="00D434B4" w:rsidP="001D5C17">
      <w:pPr>
        <w:ind w:firstLine="720"/>
        <w:rPr>
          <w:rFonts w:ascii="Garamond" w:hAnsi="Garamond" w:cs="Times New Roman"/>
        </w:rPr>
      </w:pPr>
      <w:r w:rsidRPr="0092252D">
        <w:rPr>
          <w:rFonts w:ascii="Garamond" w:hAnsi="Garamond" w:cs="Times New Roman"/>
        </w:rPr>
        <w:t xml:space="preserve">And people did. Within a week, the site had generated over 1.5 million views and 40,000 Obamicons, </w:t>
      </w:r>
      <w:r w:rsidR="0065207C" w:rsidRPr="0092252D">
        <w:rPr>
          <w:rFonts w:ascii="Garamond" w:hAnsi="Garamond" w:cs="Times New Roman"/>
        </w:rPr>
        <w:t>drawing in higher</w:t>
      </w:r>
      <w:r w:rsidR="00950007" w:rsidRPr="0092252D">
        <w:rPr>
          <w:rFonts w:ascii="Garamond" w:hAnsi="Garamond" w:cs="Times New Roman"/>
        </w:rPr>
        <w:t xml:space="preserve"> traffic than</w:t>
      </w:r>
      <w:r w:rsidR="0065207C" w:rsidRPr="0092252D">
        <w:rPr>
          <w:rFonts w:ascii="Garamond" w:hAnsi="Garamond" w:cs="Times New Roman"/>
        </w:rPr>
        <w:t xml:space="preserve"> the monthly average for</w:t>
      </w:r>
      <w:r w:rsidR="00950007" w:rsidRPr="0092252D">
        <w:rPr>
          <w:rFonts w:ascii="Garamond" w:hAnsi="Garamond" w:cs="Times New Roman"/>
        </w:rPr>
        <w:t xml:space="preserve"> </w:t>
      </w:r>
      <w:r w:rsidRPr="0092252D">
        <w:rPr>
          <w:rFonts w:ascii="Garamond" w:hAnsi="Garamond" w:cs="Times New Roman"/>
        </w:rPr>
        <w:t xml:space="preserve">Paste’s </w:t>
      </w:r>
      <w:r w:rsidR="0065207C" w:rsidRPr="0092252D">
        <w:rPr>
          <w:rFonts w:ascii="Garamond" w:hAnsi="Garamond" w:cs="Times New Roman"/>
        </w:rPr>
        <w:t xml:space="preserve">primary </w:t>
      </w:r>
      <w:commentRangeStart w:id="74"/>
      <w:r w:rsidR="0065207C" w:rsidRPr="0092252D">
        <w:rPr>
          <w:rFonts w:ascii="Garamond" w:hAnsi="Garamond" w:cs="Times New Roman"/>
        </w:rPr>
        <w:t>website</w:t>
      </w:r>
      <w:commentRangeEnd w:id="74"/>
      <w:r w:rsidR="00A20F9F">
        <w:rPr>
          <w:rStyle w:val="CommentReference"/>
        </w:rPr>
        <w:commentReference w:id="74"/>
      </w:r>
      <w:r w:rsidRPr="0092252D">
        <w:rPr>
          <w:rFonts w:ascii="Garamond" w:hAnsi="Garamond" w:cs="Times New Roman"/>
        </w:rPr>
        <w:t xml:space="preserve">. </w:t>
      </w:r>
      <w:r w:rsidR="0065207C" w:rsidRPr="0092252D">
        <w:rPr>
          <w:rFonts w:ascii="Garamond" w:hAnsi="Garamond" w:cs="Times New Roman"/>
        </w:rPr>
        <w:t>Paste editor Josh Jackson explain</w:t>
      </w:r>
      <w:ins w:id="75" w:author="Laurie Ellen Gries" w:date="2017-12-01T09:53:00Z">
        <w:r w:rsidR="00A20F9F">
          <w:rPr>
            <w:rFonts w:ascii="Garamond" w:hAnsi="Garamond" w:cs="Times New Roman"/>
          </w:rPr>
          <w:t>s</w:t>
        </w:r>
      </w:ins>
      <w:del w:id="76" w:author="Laurie Ellen Gries" w:date="2017-12-01T09:53:00Z">
        <w:r w:rsidR="0065207C" w:rsidRPr="0092252D" w:rsidDel="00A20F9F">
          <w:rPr>
            <w:rFonts w:ascii="Garamond" w:hAnsi="Garamond" w:cs="Times New Roman"/>
          </w:rPr>
          <w:delText>ed</w:delText>
        </w:r>
      </w:del>
      <w:r w:rsidR="0065207C" w:rsidRPr="0092252D">
        <w:rPr>
          <w:rFonts w:ascii="Garamond" w:hAnsi="Garamond" w:cs="Times New Roman"/>
        </w:rPr>
        <w:t xml:space="preserve"> that Obamicon.me “was officially bigger than our magazine site</w:t>
      </w:r>
      <w:ins w:id="77" w:author="Laurie Ellen Gries" w:date="2017-12-01T09:53:00Z">
        <w:r w:rsidR="00A20F9F">
          <w:rPr>
            <w:rFonts w:ascii="Garamond" w:hAnsi="Garamond" w:cs="Times New Roman"/>
          </w:rPr>
          <w:t>,</w:t>
        </w:r>
      </w:ins>
      <w:r w:rsidR="0065207C" w:rsidRPr="0092252D">
        <w:rPr>
          <w:rFonts w:ascii="Garamond" w:hAnsi="Garamond" w:cs="Times New Roman"/>
        </w:rPr>
        <w:t>” and it was later credited as part of the magazine’s successful business strategy of “generating buzz and traffic for a small, 180,000-</w:t>
      </w:r>
      <w:commentRangeStart w:id="78"/>
      <w:r w:rsidR="0065207C" w:rsidRPr="0092252D">
        <w:rPr>
          <w:rFonts w:ascii="Garamond" w:hAnsi="Garamond" w:cs="Times New Roman"/>
        </w:rPr>
        <w:t>cicrc</w:t>
      </w:r>
      <w:commentRangeEnd w:id="78"/>
      <w:r w:rsidR="00A20F9F">
        <w:rPr>
          <w:rStyle w:val="CommentReference"/>
        </w:rPr>
        <w:commentReference w:id="78"/>
      </w:r>
      <w:r w:rsidR="0065207C" w:rsidRPr="0092252D">
        <w:rPr>
          <w:rFonts w:ascii="Garamond" w:hAnsi="Garamond" w:cs="Times New Roman"/>
        </w:rPr>
        <w:t xml:space="preserve"> magazine in a tough independent music market” </w:t>
      </w:r>
      <w:r w:rsidR="0065207C" w:rsidRPr="0092252D">
        <w:rPr>
          <w:rFonts w:ascii="Garamond" w:hAnsi="Garamond" w:cs="Times New Roman"/>
        </w:rPr>
        <w:fldChar w:fldCharType="begin" w:fldLock="1"/>
      </w:r>
      <w:r w:rsidR="0065207C" w:rsidRPr="0092252D">
        <w:rPr>
          <w:rFonts w:ascii="Garamond" w:hAnsi="Garamond" w:cs="Times New Roman"/>
        </w:rPr>
        <w:instrText>ADDIN CSL_CITATION { "citationItems" : [ { "id" : "ITEM-1", "itemData" : { "author" : [ { "dropping-particle" : "", "family" : "FOLIO: Magazine Staff", "given" : "", "non-dropping-particle" : "", "parse-names" : false, "suffix" : "" } ], "container-title" : "FOLIO", "id" : "ITEM-1", "issued" : { "date-parts" : [ [ "2009", "3" ] ] }, "title" : "Tim Regan-Porter", "type" : "article-magazine" }, "uris" : [ "http://www.mendeley.com/documents/?uuid=590280bb-1fd9-4f3a-b7bd-aa4d44df728f" ] } ], "mendeley" : { "formattedCitation" : "(FOLIO: Magazine Staff 2009)", "plainTextFormattedCitation" : "(FOLIO: Magazine Staff 2009)", "previouslyFormattedCitation" : "(FOLIO: Magazine Staff 2009)" }, "properties" : { "noteIndex" : 5 }, "schema" : "https://github.com/citation-style-language/schema/raw/master/csl-citation.json" }</w:instrText>
      </w:r>
      <w:r w:rsidR="0065207C" w:rsidRPr="0092252D">
        <w:rPr>
          <w:rFonts w:ascii="Garamond" w:hAnsi="Garamond" w:cs="Times New Roman"/>
        </w:rPr>
        <w:fldChar w:fldCharType="separate"/>
      </w:r>
      <w:r w:rsidR="0065207C" w:rsidRPr="0092252D">
        <w:rPr>
          <w:rFonts w:ascii="Garamond" w:hAnsi="Garamond" w:cs="Times New Roman"/>
          <w:noProof/>
        </w:rPr>
        <w:t>(FOLIO: Magazine Staff 2009)</w:t>
      </w:r>
      <w:r w:rsidR="0065207C" w:rsidRPr="0092252D">
        <w:rPr>
          <w:rFonts w:ascii="Garamond" w:hAnsi="Garamond" w:cs="Times New Roman"/>
        </w:rPr>
        <w:fldChar w:fldCharType="end"/>
      </w:r>
      <w:r w:rsidR="00D95F58" w:rsidRPr="0092252D">
        <w:rPr>
          <w:rFonts w:ascii="Garamond" w:hAnsi="Garamond" w:cs="Times New Roman"/>
        </w:rPr>
        <w:t xml:space="preserve">. As part of this business strategy, the bottom of the Obamicon.me site featured a banner advertisement with an invitation to learn more about </w:t>
      </w:r>
      <w:r w:rsidR="00D95F58" w:rsidRPr="00A20F9F">
        <w:rPr>
          <w:rFonts w:ascii="Garamond" w:hAnsi="Garamond" w:cs="Times New Roman"/>
          <w:i/>
          <w:rPrChange w:id="79" w:author="Laurie Ellen Gries" w:date="2017-12-01T09:54:00Z">
            <w:rPr>
              <w:rFonts w:ascii="Garamond" w:hAnsi="Garamond" w:cs="Times New Roman"/>
            </w:rPr>
          </w:rPrChange>
        </w:rPr>
        <w:t>Paste Magazine</w:t>
      </w:r>
      <w:r w:rsidR="00D95F58" w:rsidRPr="0092252D">
        <w:rPr>
          <w:rFonts w:ascii="Garamond" w:hAnsi="Garamond" w:cs="Times New Roman"/>
        </w:rPr>
        <w:t xml:space="preserve"> and a trial subscription offer. </w:t>
      </w:r>
      <w:r w:rsidR="00AE63F1" w:rsidRPr="00A20F9F">
        <w:rPr>
          <w:rFonts w:ascii="Garamond" w:hAnsi="Garamond" w:cs="Times New Roman"/>
          <w:i/>
          <w:rPrChange w:id="80" w:author="Laurie Ellen Gries" w:date="2017-12-01T09:54:00Z">
            <w:rPr>
              <w:rFonts w:ascii="Garamond" w:hAnsi="Garamond" w:cs="Times New Roman"/>
            </w:rPr>
          </w:rPrChange>
        </w:rPr>
        <w:t>Paste</w:t>
      </w:r>
      <w:r w:rsidR="00D95F58" w:rsidRPr="0092252D">
        <w:rPr>
          <w:rFonts w:ascii="Garamond" w:hAnsi="Garamond" w:cs="Times New Roman"/>
        </w:rPr>
        <w:t xml:space="preserve"> also partnered with online vendor Zazzle in order to offer visitors the ability to get custom Obamicons printed on items ranging from T-shirts to coffee mugs to more </w:t>
      </w:r>
      <w:r w:rsidR="00D95F58" w:rsidRPr="0092252D">
        <w:rPr>
          <w:rFonts w:ascii="Garamond" w:hAnsi="Garamond" w:cs="Times New Roman"/>
        </w:rPr>
        <w:fldChar w:fldCharType="begin" w:fldLock="1"/>
      </w:r>
      <w:r w:rsidR="00F94B5C" w:rsidRPr="0092252D">
        <w:rPr>
          <w:rFonts w:ascii="Garamond" w:hAnsi="Garamond" w:cs="Times New Roman"/>
        </w:rPr>
        <w:instrText>ADDIN CSL_CITATION { "citationItems" : [ { "id" : "ITEM-1", "itemData" : { "author" : [ { "dropping-particle" : "", "family" : "Duffy", "given" : "Sean", "non-dropping-particle" : "", "parse-names" : false, "suffix" : "" } ], "container-title" : "Social Media Today", "id" : "ITEM-1", "issued" : { "date-parts" : [ [ "2009", "1", "22" ] ] }, "title" : "Obamicon yourself!", "type" : "article-newspaper" }, "uris" : [ "http://www.mendeley.com/documents/?uuid=7456d64d-9a20-4a64-a316-ba73b0ec2c53" ] }, { "id" : "ITEM-2", "itemData" : { "author" : [ { "dropping-particle" : "", "family" : "Paste Staff", "given" : "", "non-dropping-particle" : "", "parse-names" : false, "suffix" : "" } ], "container-title" : "Paste Magazine", "id" : "ITEM-2", "issued" : { "date-parts" : [ [ "2012", "9", "27" ] ] }, "title" : "The Return of Obaicon: Create Your Own Image", "type" : "article-newspaper" }, "uris" : [ "http://www.mendeley.com/documents/?uuid=a9edaaeb-a06c-4d2c-b02e-b976bb12119d" ] } ], "mendeley" : { "formattedCitation" : "(Duffy 2009; Paste Staff 2012)", "plainTextFormattedCitation" : "(Duffy 2009; Paste Staff 2012)", "previouslyFormattedCitation" : "(Duffy 2009; Paste Staff 2012)" }, "properties" : { "noteIndex" : 5 }, "schema" : "https://github.com/citation-style-language/schema/raw/master/csl-citation.json" }</w:instrText>
      </w:r>
      <w:r w:rsidR="00D95F58" w:rsidRPr="0092252D">
        <w:rPr>
          <w:rFonts w:ascii="Garamond" w:hAnsi="Garamond" w:cs="Times New Roman"/>
        </w:rPr>
        <w:fldChar w:fldCharType="separate"/>
      </w:r>
      <w:r w:rsidR="00F94B5C" w:rsidRPr="0092252D">
        <w:rPr>
          <w:rFonts w:ascii="Garamond" w:hAnsi="Garamond" w:cs="Times New Roman"/>
          <w:noProof/>
        </w:rPr>
        <w:t>(Duffy 2009; Paste Staff 2012)</w:t>
      </w:r>
      <w:r w:rsidR="00D95F58" w:rsidRPr="0092252D">
        <w:rPr>
          <w:rFonts w:ascii="Garamond" w:hAnsi="Garamond" w:cs="Times New Roman"/>
        </w:rPr>
        <w:fldChar w:fldCharType="end"/>
      </w:r>
      <w:r w:rsidR="00D95F58" w:rsidRPr="0092252D">
        <w:rPr>
          <w:rFonts w:ascii="Garamond" w:hAnsi="Garamond" w:cs="Times New Roman"/>
        </w:rPr>
        <w:t>.</w:t>
      </w:r>
      <w:r w:rsidR="00AE63F1" w:rsidRPr="0092252D">
        <w:rPr>
          <w:rFonts w:ascii="Garamond" w:hAnsi="Garamond" w:cs="Times New Roman"/>
        </w:rPr>
        <w:t xml:space="preserve"> A Facebook Page announced the launch of an ObamiconMe Facebook App on 18 January 2009</w:t>
      </w:r>
      <w:ins w:id="81" w:author="Laurie Ellen Gries" w:date="2017-12-01T09:56:00Z">
        <w:r w:rsidR="00886531">
          <w:rPr>
            <w:rFonts w:ascii="Garamond" w:hAnsi="Garamond" w:cs="Times New Roman"/>
          </w:rPr>
          <w:t xml:space="preserve">. </w:t>
        </w:r>
      </w:ins>
      <w:del w:id="82" w:author="Laurie Ellen Gries" w:date="2017-12-01T09:56:00Z">
        <w:r w:rsidR="00AE63F1" w:rsidRPr="0092252D" w:rsidDel="00886531">
          <w:rPr>
            <w:rFonts w:ascii="Garamond" w:hAnsi="Garamond" w:cs="Times New Roman"/>
          </w:rPr>
          <w:delText>,</w:delText>
        </w:r>
      </w:del>
      <w:r w:rsidR="00AE63F1" w:rsidRPr="0092252D">
        <w:rPr>
          <w:rFonts w:ascii="Garamond" w:hAnsi="Garamond" w:cs="Times New Roman"/>
        </w:rPr>
        <w:t xml:space="preserve"> </w:t>
      </w:r>
      <w:ins w:id="83" w:author="Laurie Ellen Gries" w:date="2017-12-01T09:56:00Z">
        <w:r w:rsidR="00886531">
          <w:rPr>
            <w:rFonts w:ascii="Garamond" w:hAnsi="Garamond" w:cs="Times New Roman"/>
          </w:rPr>
          <w:t>J</w:t>
        </w:r>
      </w:ins>
      <w:del w:id="84" w:author="Laurie Ellen Gries" w:date="2017-12-01T09:56:00Z">
        <w:r w:rsidR="00AE63F1" w:rsidRPr="0092252D" w:rsidDel="00886531">
          <w:rPr>
            <w:rFonts w:ascii="Garamond" w:hAnsi="Garamond" w:cs="Times New Roman"/>
          </w:rPr>
          <w:delText>although j</w:delText>
        </w:r>
      </w:del>
      <w:r w:rsidR="00AE63F1" w:rsidRPr="0092252D">
        <w:rPr>
          <w:rFonts w:ascii="Garamond" w:hAnsi="Garamond" w:cs="Times New Roman"/>
        </w:rPr>
        <w:t xml:space="preserve">udging from </w:t>
      </w:r>
      <w:r w:rsidR="008D7417" w:rsidRPr="0092252D">
        <w:rPr>
          <w:rFonts w:ascii="Garamond" w:hAnsi="Garamond" w:cs="Times New Roman"/>
        </w:rPr>
        <w:t xml:space="preserve">the posts and </w:t>
      </w:r>
      <w:r w:rsidR="00AE63F1" w:rsidRPr="0092252D">
        <w:rPr>
          <w:rFonts w:ascii="Garamond" w:hAnsi="Garamond" w:cs="Times New Roman"/>
        </w:rPr>
        <w:t>the</w:t>
      </w:r>
      <w:r w:rsidR="008D7417" w:rsidRPr="0092252D">
        <w:rPr>
          <w:rFonts w:ascii="Garamond" w:hAnsi="Garamond" w:cs="Times New Roman"/>
        </w:rPr>
        <w:t xml:space="preserve"> number of</w:t>
      </w:r>
      <w:r w:rsidR="00AE63F1" w:rsidRPr="0092252D">
        <w:rPr>
          <w:rFonts w:ascii="Garamond" w:hAnsi="Garamond" w:cs="Times New Roman"/>
        </w:rPr>
        <w:t xml:space="preserve"> current Likes and Follows on the page, few </w:t>
      </w:r>
      <w:del w:id="85" w:author="Laurie Ellen Gries" w:date="2017-12-01T09:56:00Z">
        <w:r w:rsidR="00AE63F1" w:rsidRPr="0092252D" w:rsidDel="00886531">
          <w:rPr>
            <w:rFonts w:ascii="Garamond" w:hAnsi="Garamond" w:cs="Times New Roman"/>
          </w:rPr>
          <w:delText xml:space="preserve">were </w:delText>
        </w:r>
      </w:del>
      <w:ins w:id="86" w:author="Laurie Ellen Gries" w:date="2017-12-01T09:56:00Z">
        <w:r w:rsidR="00886531">
          <w:rPr>
            <w:rFonts w:ascii="Garamond" w:hAnsi="Garamond" w:cs="Times New Roman"/>
          </w:rPr>
          <w:t>initially</w:t>
        </w:r>
        <w:r w:rsidR="00886531" w:rsidRPr="0092252D">
          <w:rPr>
            <w:rFonts w:ascii="Garamond" w:hAnsi="Garamond" w:cs="Times New Roman"/>
          </w:rPr>
          <w:t xml:space="preserve"> </w:t>
        </w:r>
      </w:ins>
      <w:r w:rsidR="00AE63F1" w:rsidRPr="0092252D">
        <w:rPr>
          <w:rFonts w:ascii="Garamond" w:hAnsi="Garamond" w:cs="Times New Roman"/>
        </w:rPr>
        <w:t>listen</w:t>
      </w:r>
      <w:ins w:id="87" w:author="Laurie Ellen Gries" w:date="2017-12-01T09:56:00Z">
        <w:r w:rsidR="00886531">
          <w:rPr>
            <w:rFonts w:ascii="Garamond" w:hAnsi="Garamond" w:cs="Times New Roman"/>
          </w:rPr>
          <w:t>ed</w:t>
        </w:r>
      </w:ins>
      <w:del w:id="88" w:author="Laurie Ellen Gries" w:date="2017-12-01T09:56:00Z">
        <w:r w:rsidR="00AE63F1" w:rsidRPr="0092252D" w:rsidDel="00886531">
          <w:rPr>
            <w:rFonts w:ascii="Garamond" w:hAnsi="Garamond" w:cs="Times New Roman"/>
          </w:rPr>
          <w:delText>ing</w:delText>
        </w:r>
      </w:del>
      <w:r w:rsidR="00AE63F1" w:rsidRPr="0092252D">
        <w:rPr>
          <w:rFonts w:ascii="Garamond" w:hAnsi="Garamond" w:cs="Times New Roman"/>
        </w:rPr>
        <w:t xml:space="preserve"> </w:t>
      </w:r>
      <w:r w:rsidR="00AE63F1" w:rsidRPr="0092252D">
        <w:rPr>
          <w:rFonts w:ascii="Garamond" w:hAnsi="Garamond" w:cs="Times New Roman"/>
        </w:rPr>
        <w:fldChar w:fldCharType="begin" w:fldLock="1"/>
      </w:r>
      <w:r w:rsidR="00AE63F1" w:rsidRPr="0092252D">
        <w:rPr>
          <w:rFonts w:ascii="Garamond" w:hAnsi="Garamond" w:cs="Times New Roman"/>
        </w:rPr>
        <w:instrText>ADDIN CSL_CITATION { "citationItems" : [ { "id" : "ITEM-1", "itemData" : { "URL" : "https://www.facebook.com/pg/ObamiconMe/", "accessed" : { "date-parts" : [ [ "2017", "11", "26" ] ] }, "author" : [ { "dropping-particle" : "", "family" : "@ObamiconMe", "given" : "", "non-dropping-particle" : "", "parse-names" : false, "suffix" : "" } ], "container-title" : "Facebook", "id" : "ITEM-1", "issued" : { "date-parts" : [ [ "0" ] ] }, "title" : "Obamicon.me", "type" : "webpage" }, "uris" : [ "http://www.mendeley.com/documents/?uuid=2b6b88b3-5b6b-4769-b902-cdad09bf099b" ] } ], "mendeley" : { "formattedCitation" : "(@ObamiconMe 2017)", "plainTextFormattedCitation" : "(@ObamiconMe 2017)", "previouslyFormattedCitation" : "(@ObamiconMe 2017)" }, "properties" : { "noteIndex" : 5 }, "schema" : "https://github.com/citation-style-language/schema/raw/master/csl-citation.json" }</w:instrText>
      </w:r>
      <w:r w:rsidR="00AE63F1" w:rsidRPr="0092252D">
        <w:rPr>
          <w:rFonts w:ascii="Garamond" w:hAnsi="Garamond" w:cs="Times New Roman"/>
        </w:rPr>
        <w:fldChar w:fldCharType="separate"/>
      </w:r>
      <w:r w:rsidR="00AE63F1" w:rsidRPr="0092252D">
        <w:rPr>
          <w:rFonts w:ascii="Garamond" w:hAnsi="Garamond" w:cs="Times New Roman"/>
          <w:noProof/>
        </w:rPr>
        <w:t>(@ObamiconMe 2017)</w:t>
      </w:r>
      <w:r w:rsidR="00AE63F1" w:rsidRPr="0092252D">
        <w:rPr>
          <w:rFonts w:ascii="Garamond" w:hAnsi="Garamond" w:cs="Times New Roman"/>
        </w:rPr>
        <w:fldChar w:fldCharType="end"/>
      </w:r>
      <w:r w:rsidR="00AE63F1" w:rsidRPr="0092252D">
        <w:rPr>
          <w:rFonts w:ascii="Garamond" w:hAnsi="Garamond" w:cs="Times New Roman"/>
        </w:rPr>
        <w:t xml:space="preserve">. </w:t>
      </w:r>
      <w:commentRangeStart w:id="89"/>
      <w:r w:rsidR="00AE63F1" w:rsidRPr="0092252D">
        <w:rPr>
          <w:rFonts w:ascii="Garamond" w:hAnsi="Garamond" w:cs="Times New Roman"/>
        </w:rPr>
        <w:t>Similarly</w:t>
      </w:r>
      <w:commentRangeEnd w:id="89"/>
      <w:r w:rsidR="00886531">
        <w:rPr>
          <w:rStyle w:val="CommentReference"/>
        </w:rPr>
        <w:commentReference w:id="89"/>
      </w:r>
      <w:r w:rsidR="00AE63F1" w:rsidRPr="0092252D">
        <w:rPr>
          <w:rFonts w:ascii="Garamond" w:hAnsi="Garamond" w:cs="Times New Roman"/>
        </w:rPr>
        <w:t xml:space="preserve">, a Twitter </w:t>
      </w:r>
      <w:r w:rsidR="00936911" w:rsidRPr="0092252D">
        <w:rPr>
          <w:rFonts w:ascii="Garamond" w:hAnsi="Garamond" w:cs="Times New Roman"/>
        </w:rPr>
        <w:t>account</w:t>
      </w:r>
      <w:r w:rsidR="00AE63F1" w:rsidRPr="0092252D">
        <w:rPr>
          <w:rFonts w:ascii="Garamond" w:hAnsi="Garamond" w:cs="Times New Roman"/>
        </w:rPr>
        <w:t xml:space="preserve"> reported on news coverage and announced server </w:t>
      </w:r>
      <w:r w:rsidR="00936911" w:rsidRPr="0092252D">
        <w:rPr>
          <w:rFonts w:ascii="Garamond" w:hAnsi="Garamond" w:cs="Times New Roman"/>
        </w:rPr>
        <w:t>upgrades in response to heavy traffic</w:t>
      </w:r>
      <w:r w:rsidR="00AE63F1" w:rsidRPr="0092252D">
        <w:rPr>
          <w:rFonts w:ascii="Garamond" w:hAnsi="Garamond" w:cs="Times New Roman"/>
        </w:rPr>
        <w:t xml:space="preserve"> leading up to the </w:t>
      </w:r>
      <w:r w:rsidR="008D7417" w:rsidRPr="0092252D">
        <w:rPr>
          <w:rFonts w:ascii="Garamond" w:hAnsi="Garamond" w:cs="Times New Roman"/>
        </w:rPr>
        <w:t xml:space="preserve">presidential </w:t>
      </w:r>
      <w:r w:rsidR="00936911" w:rsidRPr="0092252D">
        <w:rPr>
          <w:rFonts w:ascii="Garamond" w:hAnsi="Garamond" w:cs="Times New Roman"/>
        </w:rPr>
        <w:t>inauguration</w:t>
      </w:r>
      <w:r w:rsidR="008D7417" w:rsidRPr="0092252D">
        <w:rPr>
          <w:rFonts w:ascii="Garamond" w:hAnsi="Garamond" w:cs="Times New Roman"/>
        </w:rPr>
        <w:t xml:space="preserve"> </w:t>
      </w:r>
      <w:r w:rsidR="00936911" w:rsidRPr="0092252D">
        <w:rPr>
          <w:rFonts w:ascii="Garamond" w:hAnsi="Garamond" w:cs="Times New Roman"/>
        </w:rPr>
        <w:fldChar w:fldCharType="begin" w:fldLock="1"/>
      </w:r>
      <w:r w:rsidR="00936911" w:rsidRPr="0092252D">
        <w:rPr>
          <w:rFonts w:ascii="Garamond" w:hAnsi="Garamond" w:cs="Times New Roman"/>
        </w:rPr>
        <w:instrText>ADDIN CSL_CITATION { "citationItems" : [ { "id" : "ITEM-1", "itemData" : { "URL" : "https://www.facebook.com/pg/ObamiconMe/", "accessed" : { "date-parts" : [ [ "2017", "11", "26" ] ] }, "author" : [ { "dropping-particle" : "", "family" : "@ObamiconMe", "given" : "", "non-dropping-particle" : "", "parse-names" : false, "suffix" : "" } ], "container-title" : "Facebook", "id" : "ITEM-1", "issued" : { "date-parts" : [ [ "0" ] ] }, "title" : "Obamicon.me", "type" : "webpage" }, "uris" : [ "http://www.mendeley.com/documents/?uuid=2b6b88b3-5b6b-4769-b902-cdad09bf099b" ] } ], "mendeley" : { "formattedCitation" : "(@ObamiconMe 2017)", "plainTextFormattedCitation" : "(@ObamiconMe 2017)", "previouslyFormattedCitation" : "(@ObamiconMe 2017)" }, "properties" : { "noteIndex" : 5 }, "schema" : "https://github.com/citation-style-language/schema/raw/master/csl-citation.json" }</w:instrText>
      </w:r>
      <w:r w:rsidR="00936911" w:rsidRPr="0092252D">
        <w:rPr>
          <w:rFonts w:ascii="Garamond" w:hAnsi="Garamond" w:cs="Times New Roman"/>
        </w:rPr>
        <w:fldChar w:fldCharType="separate"/>
      </w:r>
      <w:r w:rsidR="00936911" w:rsidRPr="0092252D">
        <w:rPr>
          <w:rFonts w:ascii="Garamond" w:hAnsi="Garamond" w:cs="Times New Roman"/>
          <w:noProof/>
        </w:rPr>
        <w:t>(@ObamiconMe 2017)</w:t>
      </w:r>
      <w:r w:rsidR="00936911" w:rsidRPr="0092252D">
        <w:rPr>
          <w:rFonts w:ascii="Garamond" w:hAnsi="Garamond" w:cs="Times New Roman"/>
        </w:rPr>
        <w:fldChar w:fldCharType="end"/>
      </w:r>
      <w:r w:rsidR="00936911" w:rsidRPr="0092252D">
        <w:rPr>
          <w:rFonts w:ascii="Garamond" w:hAnsi="Garamond" w:cs="Times New Roman"/>
        </w:rPr>
        <w:t>.</w:t>
      </w:r>
      <w:r w:rsidR="00F94B5C" w:rsidRPr="0092252D">
        <w:rPr>
          <w:rFonts w:ascii="Garamond" w:hAnsi="Garamond" w:cs="Times New Roman"/>
        </w:rPr>
        <w:t xml:space="preserve"> Such traffic resulted in the</w:t>
      </w:r>
      <w:r w:rsidR="008C7A69" w:rsidRPr="0092252D">
        <w:rPr>
          <w:rFonts w:ascii="Garamond" w:hAnsi="Garamond" w:cs="Times New Roman"/>
        </w:rPr>
        <w:t xml:space="preserve"> eventual</w:t>
      </w:r>
      <w:r w:rsidR="00F94B5C" w:rsidRPr="0092252D">
        <w:rPr>
          <w:rFonts w:ascii="Garamond" w:hAnsi="Garamond" w:cs="Times New Roman"/>
        </w:rPr>
        <w:t xml:space="preserve"> creation of millions of Obamicons. </w:t>
      </w:r>
    </w:p>
    <w:p w14:paraId="502D5258" w14:textId="362B42FD" w:rsidR="00F94B5C" w:rsidRPr="0092252D" w:rsidRDefault="0019228F" w:rsidP="001D5C17">
      <w:pPr>
        <w:ind w:firstLine="720"/>
        <w:rPr>
          <w:rFonts w:ascii="Garamond" w:hAnsi="Garamond" w:cs="Times New Roman"/>
        </w:rPr>
      </w:pPr>
      <w:r w:rsidRPr="0092252D">
        <w:rPr>
          <w:rFonts w:ascii="Garamond" w:hAnsi="Garamond" w:cs="Times New Roman"/>
        </w:rPr>
        <w:lastRenderedPageBreak/>
        <w:t xml:space="preserve">With site traffic peaking </w:t>
      </w:r>
      <w:r w:rsidR="002D253F" w:rsidRPr="0092252D">
        <w:rPr>
          <w:rFonts w:ascii="Garamond" w:hAnsi="Garamond" w:cs="Times New Roman"/>
        </w:rPr>
        <w:t xml:space="preserve">around inauguration, it is clear that part of </w:t>
      </w:r>
      <w:del w:id="90" w:author="Laurie Ellen Gries" w:date="2017-12-01T09:58:00Z">
        <w:r w:rsidR="002D253F" w:rsidRPr="0092252D" w:rsidDel="00886531">
          <w:rPr>
            <w:rFonts w:ascii="Garamond" w:hAnsi="Garamond" w:cs="Times New Roman"/>
          </w:rPr>
          <w:delText xml:space="preserve">the </w:delText>
        </w:r>
      </w:del>
      <w:ins w:id="91" w:author="Laurie Ellen Gries" w:date="2017-12-01T09:58:00Z">
        <w:r w:rsidR="00886531">
          <w:rPr>
            <w:rFonts w:ascii="Garamond" w:hAnsi="Garamond" w:cs="Times New Roman"/>
          </w:rPr>
          <w:t>Obamicon.me’s</w:t>
        </w:r>
        <w:r w:rsidR="00886531" w:rsidRPr="0092252D">
          <w:rPr>
            <w:rFonts w:ascii="Garamond" w:hAnsi="Garamond" w:cs="Times New Roman"/>
          </w:rPr>
          <w:t xml:space="preserve"> </w:t>
        </w:r>
      </w:ins>
      <w:r w:rsidR="002D253F" w:rsidRPr="0092252D">
        <w:rPr>
          <w:rFonts w:ascii="Garamond" w:hAnsi="Garamond" w:cs="Times New Roman"/>
        </w:rPr>
        <w:t xml:space="preserve">appeal is tied up with politics and current events. However, even that appeal is not so straightforward. Despite the name of Obamicons, Paste framed the site around self-expression and creativity rather than a </w:t>
      </w:r>
      <w:del w:id="92" w:author="Laurie Ellen Gries" w:date="2017-12-01T09:58:00Z">
        <w:r w:rsidR="002D253F" w:rsidRPr="0092252D" w:rsidDel="00886531">
          <w:rPr>
            <w:rFonts w:ascii="Garamond" w:hAnsi="Garamond" w:cs="Times New Roman"/>
          </w:rPr>
          <w:delText xml:space="preserve">particular </w:delText>
        </w:r>
      </w:del>
      <w:r w:rsidR="002D253F" w:rsidRPr="0092252D">
        <w:rPr>
          <w:rFonts w:ascii="Garamond" w:hAnsi="Garamond" w:cs="Times New Roman"/>
        </w:rPr>
        <w:t>political messag</w:t>
      </w:r>
      <w:ins w:id="93" w:author="Laurie Ellen Gries" w:date="2017-12-01T09:58:00Z">
        <w:r w:rsidR="00886531">
          <w:rPr>
            <w:rFonts w:ascii="Garamond" w:hAnsi="Garamond" w:cs="Times New Roman"/>
          </w:rPr>
          <w:t>ing</w:t>
        </w:r>
      </w:ins>
      <w:del w:id="94" w:author="Laurie Ellen Gries" w:date="2017-12-01T09:58:00Z">
        <w:r w:rsidR="002D253F" w:rsidRPr="0092252D" w:rsidDel="00886531">
          <w:rPr>
            <w:rFonts w:ascii="Garamond" w:hAnsi="Garamond" w:cs="Times New Roman"/>
          </w:rPr>
          <w:delText xml:space="preserve">e and this </w:delText>
        </w:r>
      </w:del>
      <w:ins w:id="95" w:author="Laurie Ellen Gries" w:date="2017-12-01T09:58:00Z">
        <w:r w:rsidR="00886531">
          <w:rPr>
            <w:rFonts w:ascii="Garamond" w:hAnsi="Garamond" w:cs="Times New Roman"/>
          </w:rPr>
          <w:t xml:space="preserve">—a </w:t>
        </w:r>
      </w:ins>
      <w:r w:rsidR="002D253F" w:rsidRPr="0092252D">
        <w:rPr>
          <w:rFonts w:ascii="Garamond" w:hAnsi="Garamond" w:cs="Times New Roman"/>
        </w:rPr>
        <w:t>fram</w:t>
      </w:r>
      <w:r w:rsidR="00371986" w:rsidRPr="0092252D">
        <w:rPr>
          <w:rFonts w:ascii="Garamond" w:hAnsi="Garamond" w:cs="Times New Roman"/>
        </w:rPr>
        <w:t xml:space="preserve">e </w:t>
      </w:r>
      <w:ins w:id="96" w:author="Laurie Ellen Gries" w:date="2017-12-01T09:58:00Z">
        <w:r w:rsidR="00886531">
          <w:rPr>
            <w:rFonts w:ascii="Garamond" w:hAnsi="Garamond" w:cs="Times New Roman"/>
          </w:rPr>
          <w:t>that</w:t>
        </w:r>
      </w:ins>
      <w:del w:id="97" w:author="Laurie Ellen Gries" w:date="2017-12-01T09:58:00Z">
        <w:r w:rsidR="00371986" w:rsidRPr="0092252D" w:rsidDel="00886531">
          <w:rPr>
            <w:rFonts w:ascii="Garamond" w:hAnsi="Garamond" w:cs="Times New Roman"/>
          </w:rPr>
          <w:delText>is</w:delText>
        </w:r>
      </w:del>
      <w:r w:rsidR="00371986" w:rsidRPr="0092252D">
        <w:rPr>
          <w:rFonts w:ascii="Garamond" w:hAnsi="Garamond" w:cs="Times New Roman"/>
        </w:rPr>
        <w:t xml:space="preserve"> echoed in the coverage of the phenomenon. </w:t>
      </w:r>
      <w:r w:rsidR="00E82947" w:rsidRPr="0092252D">
        <w:rPr>
          <w:rFonts w:ascii="Garamond" w:hAnsi="Garamond" w:cs="Times New Roman"/>
        </w:rPr>
        <w:t>Mo</w:t>
      </w:r>
      <w:ins w:id="98" w:author="Laurie Ellen Gries" w:date="2017-12-01T09:58:00Z">
        <w:r w:rsidR="00886531">
          <w:rPr>
            <w:rFonts w:ascii="Garamond" w:hAnsi="Garamond" w:cs="Times New Roman"/>
          </w:rPr>
          <w:t>re so,</w:t>
        </w:r>
      </w:ins>
      <w:del w:id="99" w:author="Laurie Ellen Gries" w:date="2017-12-01T09:58:00Z">
        <w:r w:rsidR="00E82947" w:rsidRPr="0092252D" w:rsidDel="00886531">
          <w:rPr>
            <w:rFonts w:ascii="Garamond" w:hAnsi="Garamond" w:cs="Times New Roman"/>
          </w:rPr>
          <w:delText>st</w:delText>
        </w:r>
      </w:del>
      <w:r w:rsidR="00E82947" w:rsidRPr="0092252D">
        <w:rPr>
          <w:rFonts w:ascii="Garamond" w:hAnsi="Garamond" w:cs="Times New Roman"/>
        </w:rPr>
        <w:t xml:space="preserve"> </w:t>
      </w:r>
      <w:ins w:id="100" w:author="Laurie Ellen Gries" w:date="2017-12-01T09:59:00Z">
        <w:r w:rsidR="00886531">
          <w:rPr>
            <w:rFonts w:ascii="Garamond" w:hAnsi="Garamond" w:cs="Times New Roman"/>
          </w:rPr>
          <w:t xml:space="preserve">onlines </w:t>
        </w:r>
      </w:ins>
      <w:r w:rsidR="00E82947" w:rsidRPr="0092252D">
        <w:rPr>
          <w:rFonts w:ascii="Garamond" w:hAnsi="Garamond" w:cs="Times New Roman"/>
        </w:rPr>
        <w:t>news</w:t>
      </w:r>
      <w:ins w:id="101" w:author="Laurie Ellen Gries" w:date="2017-12-01T09:59:00Z">
        <w:r w:rsidR="00886531">
          <w:rPr>
            <w:rFonts w:ascii="Garamond" w:hAnsi="Garamond" w:cs="Times New Roman"/>
          </w:rPr>
          <w:t xml:space="preserve"> sites</w:t>
        </w:r>
      </w:ins>
      <w:r w:rsidR="00E82947" w:rsidRPr="0092252D">
        <w:rPr>
          <w:rFonts w:ascii="Garamond" w:hAnsi="Garamond" w:cs="Times New Roman"/>
        </w:rPr>
        <w:t xml:space="preserve"> and blog</w:t>
      </w:r>
      <w:ins w:id="102" w:author="Laurie Ellen Gries" w:date="2017-12-01T09:59:00Z">
        <w:r w:rsidR="00886531">
          <w:rPr>
            <w:rFonts w:ascii="Garamond" w:hAnsi="Garamond" w:cs="Times New Roman"/>
          </w:rPr>
          <w:t xml:space="preserve">s that </w:t>
        </w:r>
      </w:ins>
      <w:del w:id="103" w:author="Laurie Ellen Gries" w:date="2017-12-01T09:59:00Z">
        <w:r w:rsidR="00E82947" w:rsidRPr="0092252D" w:rsidDel="00886531">
          <w:rPr>
            <w:rFonts w:ascii="Garamond" w:hAnsi="Garamond" w:cs="Times New Roman"/>
          </w:rPr>
          <w:delText xml:space="preserve"> coverage </w:delText>
        </w:r>
      </w:del>
      <w:r w:rsidR="00E82947" w:rsidRPr="0092252D">
        <w:rPr>
          <w:rFonts w:ascii="Garamond" w:hAnsi="Garamond" w:cs="Times New Roman"/>
        </w:rPr>
        <w:t xml:space="preserve">featured galleries of </w:t>
      </w:r>
      <w:del w:id="104" w:author="Laurie Ellen Gries" w:date="2017-12-01T09:59:00Z">
        <w:r w:rsidR="00E82947" w:rsidRPr="0092252D" w:rsidDel="00886531">
          <w:rPr>
            <w:rFonts w:ascii="Garamond" w:hAnsi="Garamond" w:cs="Times New Roman"/>
          </w:rPr>
          <w:delText>images</w:delText>
        </w:r>
      </w:del>
      <w:ins w:id="105" w:author="Laurie Ellen Gries" w:date="2017-12-01T09:59:00Z">
        <w:r w:rsidR="00886531">
          <w:rPr>
            <w:rFonts w:ascii="Garamond" w:hAnsi="Garamond" w:cs="Times New Roman"/>
          </w:rPr>
          <w:t xml:space="preserve">Obamicons </w:t>
        </w:r>
      </w:ins>
      <w:del w:id="106" w:author="Laurie Ellen Gries" w:date="2017-12-01T09:59:00Z">
        <w:r w:rsidR="00E82947" w:rsidRPr="0092252D" w:rsidDel="00886531">
          <w:rPr>
            <w:rFonts w:ascii="Garamond" w:hAnsi="Garamond" w:cs="Times New Roman"/>
          </w:rPr>
          <w:delText xml:space="preserve">, </w:delText>
        </w:r>
      </w:del>
      <w:r w:rsidR="00E82947" w:rsidRPr="0092252D">
        <w:rPr>
          <w:rFonts w:ascii="Garamond" w:hAnsi="Garamond" w:cs="Times New Roman"/>
        </w:rPr>
        <w:t>selected for humor or quality</w:t>
      </w:r>
      <w:ins w:id="107" w:author="Laurie Ellen Gries" w:date="2017-12-01T09:59:00Z">
        <w:r w:rsidR="00886531">
          <w:rPr>
            <w:rFonts w:ascii="Garamond" w:hAnsi="Garamond" w:cs="Times New Roman"/>
          </w:rPr>
          <w:t xml:space="preserve"> rather than political commentary</w:t>
        </w:r>
      </w:ins>
      <w:r w:rsidR="00E82947" w:rsidRPr="0092252D">
        <w:rPr>
          <w:rFonts w:ascii="Garamond" w:hAnsi="Garamond" w:cs="Times New Roman"/>
        </w:rPr>
        <w:t xml:space="preserve"> </w:t>
      </w:r>
      <w:r w:rsidR="00E82947" w:rsidRPr="0092252D">
        <w:rPr>
          <w:rFonts w:ascii="Garamond" w:hAnsi="Garamond" w:cs="Times New Roman"/>
        </w:rPr>
        <w:fldChar w:fldCharType="begin" w:fldLock="1"/>
      </w:r>
      <w:r w:rsidR="007E63E7" w:rsidRPr="0092252D">
        <w:rPr>
          <w:rFonts w:ascii="Garamond" w:hAnsi="Garamond" w:cs="Times New Roman"/>
        </w:rPr>
        <w:instrText>ADDIN CSL_CITATION { "citationItems" : [ { "id" : "ITEM-1", "itemData" : { "author" : [ { "dropping-particle" : "", "family" : "Marino", "given" : "NIck", "non-dropping-particle" : "", "parse-names" : false, "suffix" : "" } ], "container-title" : "Paste Magazine", "id" : "ITEM-1", "issued" : { "date-parts" : [ [ "2009", "1", "7" ] ] }, "title" : "Ten Awesome Obamicon Posters", "type" : "article-newspaper" }, "uris" : [ "http://www.mendeley.com/documents/?uuid=82cfb3de-42f1-486f-ae4f-5f841a6a96f8" ] }, { "id" : "ITEM-2", "itemData" : { "container-title" : "The Telegraph", "id" : "ITEM-2", "issued" : { "date-parts" : [ [ "2009", "1", "15" ] ] }, "title" : "Obamicon: Alternative Presidents", "type" : "article-newspaper" }, "uris" : [ "http://www.mendeley.com/documents/?uuid=edbd3abd-d86f-4246-a8d8-fe9a6936d00a" ] }, { "id" : "ITEM-3", "itemData" : { "author" : [ { "dropping-particle" : "", "family" : "Yoo", "given" : "Alice", "non-dropping-particle" : "", "parse-names" : false, "suffix" : "" } ], "container-title" : "My Modern Met", "id" : "ITEM-3", "issued" : { "date-parts" : [ [ "2009", "1", "15" ] ] }, "title" : "Obamicon.Me - Post-Election Fun By Paste Magazine", "type" : "article-newspaper" }, "uris" : [ "http://www.mendeley.com/documents/?uuid=52a3b9af-fddf-4827-8ba1-d2049f6e814d" ] } ], "mendeley" : { "formattedCitation" : "(Marino 2009; &lt;i&gt;The Telegraph&lt;/i&gt; 2009; Yoo 2009)", "manualFormatting" : "(for example, Marino 2009; The Telegraph 2009; Yoo 2009)", "plainTextFormattedCitation" : "(Marino 2009; The Telegraph 2009; Yoo 2009)", "previouslyFormattedCitation" : "(Marino 2009; &lt;i&gt;The Telegraph&lt;/i&gt; 2009; Yoo 2009)" }, "properties" : { "noteIndex" : 4 }, "schema" : "https://github.com/citation-style-language/schema/raw/master/csl-citation.json" }</w:instrText>
      </w:r>
      <w:r w:rsidR="00E82947" w:rsidRPr="0092252D">
        <w:rPr>
          <w:rFonts w:ascii="Garamond" w:hAnsi="Garamond" w:cs="Times New Roman"/>
        </w:rPr>
        <w:fldChar w:fldCharType="separate"/>
      </w:r>
      <w:r w:rsidR="00E82947" w:rsidRPr="0092252D">
        <w:rPr>
          <w:rFonts w:ascii="Garamond" w:hAnsi="Garamond" w:cs="Times New Roman"/>
          <w:noProof/>
        </w:rPr>
        <w:t xml:space="preserve">(for example, Marino 2009; </w:t>
      </w:r>
      <w:r w:rsidR="00E82947" w:rsidRPr="0092252D">
        <w:rPr>
          <w:rFonts w:ascii="Garamond" w:hAnsi="Garamond" w:cs="Times New Roman"/>
          <w:i/>
          <w:noProof/>
        </w:rPr>
        <w:t>The Telegraph</w:t>
      </w:r>
      <w:r w:rsidR="00E82947" w:rsidRPr="0092252D">
        <w:rPr>
          <w:rFonts w:ascii="Garamond" w:hAnsi="Garamond" w:cs="Times New Roman"/>
          <w:noProof/>
        </w:rPr>
        <w:t xml:space="preserve"> 2009; Yoo 2009)</w:t>
      </w:r>
      <w:r w:rsidR="00E82947" w:rsidRPr="0092252D">
        <w:rPr>
          <w:rFonts w:ascii="Garamond" w:hAnsi="Garamond" w:cs="Times New Roman"/>
        </w:rPr>
        <w:fldChar w:fldCharType="end"/>
      </w:r>
      <w:r w:rsidR="00E82947" w:rsidRPr="0092252D">
        <w:rPr>
          <w:rFonts w:ascii="Garamond" w:hAnsi="Garamond" w:cs="Times New Roman"/>
        </w:rPr>
        <w:t xml:space="preserve">. </w:t>
      </w:r>
      <w:r w:rsidR="003C5CDE" w:rsidRPr="0092252D">
        <w:rPr>
          <w:rFonts w:ascii="Garamond" w:hAnsi="Garamond" w:cs="Times New Roman"/>
        </w:rPr>
        <w:t>These</w:t>
      </w:r>
      <w:r w:rsidR="007E63E7" w:rsidRPr="0092252D">
        <w:rPr>
          <w:rFonts w:ascii="Garamond" w:hAnsi="Garamond" w:cs="Times New Roman"/>
        </w:rPr>
        <w:t xml:space="preserve"> featured </w:t>
      </w:r>
      <w:del w:id="108" w:author="Laurie Ellen Gries" w:date="2017-12-01T10:00:00Z">
        <w:r w:rsidR="007E63E7" w:rsidRPr="0092252D" w:rsidDel="00886531">
          <w:rPr>
            <w:rFonts w:ascii="Garamond" w:hAnsi="Garamond" w:cs="Times New Roman"/>
          </w:rPr>
          <w:delText>images</w:delText>
        </w:r>
        <w:r w:rsidR="003C5CDE" w:rsidRPr="0092252D" w:rsidDel="00886531">
          <w:rPr>
            <w:rFonts w:ascii="Garamond" w:hAnsi="Garamond" w:cs="Times New Roman"/>
          </w:rPr>
          <w:delText xml:space="preserve"> </w:delText>
        </w:r>
      </w:del>
      <w:ins w:id="109" w:author="Laurie Ellen Gries" w:date="2017-12-01T10:00:00Z">
        <w:r w:rsidR="00886531">
          <w:rPr>
            <w:rFonts w:ascii="Garamond" w:hAnsi="Garamond" w:cs="Times New Roman"/>
          </w:rPr>
          <w:t>Obamicons</w:t>
        </w:r>
        <w:r w:rsidR="00886531" w:rsidRPr="0092252D">
          <w:rPr>
            <w:rFonts w:ascii="Garamond" w:hAnsi="Garamond" w:cs="Times New Roman"/>
          </w:rPr>
          <w:t xml:space="preserve"> </w:t>
        </w:r>
      </w:ins>
      <w:r w:rsidR="003C5CDE" w:rsidRPr="0092252D">
        <w:rPr>
          <w:rFonts w:ascii="Garamond" w:hAnsi="Garamond" w:cs="Times New Roman"/>
        </w:rPr>
        <w:t>tend</w:t>
      </w:r>
      <w:r w:rsidR="007E63E7" w:rsidRPr="0092252D">
        <w:rPr>
          <w:rFonts w:ascii="Garamond" w:hAnsi="Garamond" w:cs="Times New Roman"/>
        </w:rPr>
        <w:t>ed</w:t>
      </w:r>
      <w:r w:rsidR="003C5CDE" w:rsidRPr="0092252D">
        <w:rPr>
          <w:rFonts w:ascii="Garamond" w:hAnsi="Garamond" w:cs="Times New Roman"/>
        </w:rPr>
        <w:t xml:space="preserve"> to draw upon </w:t>
      </w:r>
      <w:r w:rsidR="00DE41A0" w:rsidRPr="0092252D">
        <w:rPr>
          <w:rFonts w:ascii="Garamond" w:hAnsi="Garamond" w:cs="Times New Roman"/>
        </w:rPr>
        <w:t>figures from popular culture, such as</w:t>
      </w:r>
      <w:r w:rsidR="000053D3" w:rsidRPr="0092252D">
        <w:rPr>
          <w:rFonts w:ascii="Garamond" w:hAnsi="Garamond" w:cs="Times New Roman"/>
        </w:rPr>
        <w:t xml:space="preserve"> Yoda from Star Wars</w:t>
      </w:r>
      <w:r w:rsidR="00DE41A0" w:rsidRPr="0092252D">
        <w:rPr>
          <w:rFonts w:ascii="Garamond" w:hAnsi="Garamond" w:cs="Times New Roman"/>
        </w:rPr>
        <w:t xml:space="preserve"> and David Bowie</w:t>
      </w:r>
      <w:r w:rsidR="000053D3" w:rsidRPr="0092252D">
        <w:rPr>
          <w:rFonts w:ascii="Garamond" w:hAnsi="Garamond" w:cs="Times New Roman"/>
        </w:rPr>
        <w:t xml:space="preserve">, or Internet staples, </w:t>
      </w:r>
      <w:r w:rsidR="00DE41A0" w:rsidRPr="0092252D">
        <w:rPr>
          <w:rFonts w:ascii="Garamond" w:hAnsi="Garamond" w:cs="Times New Roman"/>
        </w:rPr>
        <w:t>such as</w:t>
      </w:r>
      <w:r w:rsidR="000053D3" w:rsidRPr="0092252D">
        <w:rPr>
          <w:rFonts w:ascii="Garamond" w:hAnsi="Garamond" w:cs="Times New Roman"/>
        </w:rPr>
        <w:t xml:space="preserve"> Rick Astley and cats.</w:t>
      </w:r>
      <w:r w:rsidR="007E63E7" w:rsidRPr="0092252D">
        <w:rPr>
          <w:rStyle w:val="FootnoteReference"/>
          <w:rFonts w:ascii="Garamond" w:hAnsi="Garamond"/>
        </w:rPr>
        <w:footnoteReference w:id="1"/>
      </w:r>
      <w:r w:rsidR="000053D3" w:rsidRPr="0092252D">
        <w:rPr>
          <w:rFonts w:ascii="Garamond" w:hAnsi="Garamond" w:cs="Times New Roman"/>
        </w:rPr>
        <w:t xml:space="preserve"> </w:t>
      </w:r>
      <w:r w:rsidR="007E63E7" w:rsidRPr="0092252D">
        <w:rPr>
          <w:rFonts w:ascii="Garamond" w:hAnsi="Garamond" w:cs="Times New Roman"/>
        </w:rPr>
        <w:t xml:space="preserve">Political themes </w:t>
      </w:r>
      <w:del w:id="110" w:author="Laurie Ellen Gries" w:date="2017-12-01T10:00:00Z">
        <w:r w:rsidR="007E63E7" w:rsidRPr="0092252D" w:rsidDel="00886531">
          <w:rPr>
            <w:rFonts w:ascii="Garamond" w:hAnsi="Garamond" w:cs="Times New Roman"/>
          </w:rPr>
          <w:delText xml:space="preserve">also </w:delText>
        </w:r>
      </w:del>
      <w:ins w:id="111" w:author="Laurie Ellen Gries" w:date="2017-12-01T10:00:00Z">
        <w:r w:rsidR="00886531">
          <w:rPr>
            <w:rFonts w:ascii="Garamond" w:hAnsi="Garamond" w:cs="Times New Roman"/>
          </w:rPr>
          <w:t>did</w:t>
        </w:r>
        <w:r w:rsidR="00886531" w:rsidRPr="0092252D">
          <w:rPr>
            <w:rFonts w:ascii="Garamond" w:hAnsi="Garamond" w:cs="Times New Roman"/>
          </w:rPr>
          <w:t xml:space="preserve"> </w:t>
        </w:r>
      </w:ins>
      <w:r w:rsidR="007E63E7" w:rsidRPr="0092252D">
        <w:rPr>
          <w:rFonts w:ascii="Garamond" w:hAnsi="Garamond" w:cs="Times New Roman"/>
        </w:rPr>
        <w:t>appear</w:t>
      </w:r>
      <w:del w:id="112" w:author="Laurie Ellen Gries" w:date="2017-12-01T10:00:00Z">
        <w:r w:rsidR="007E63E7" w:rsidRPr="0092252D" w:rsidDel="00886531">
          <w:rPr>
            <w:rFonts w:ascii="Garamond" w:hAnsi="Garamond" w:cs="Times New Roman"/>
          </w:rPr>
          <w:delText>ed</w:delText>
        </w:r>
      </w:del>
      <w:r w:rsidR="007E63E7" w:rsidRPr="0092252D">
        <w:rPr>
          <w:rFonts w:ascii="Garamond" w:hAnsi="Garamond" w:cs="Times New Roman"/>
        </w:rPr>
        <w:t>, with variations o</w:t>
      </w:r>
      <w:ins w:id="113" w:author="Laurie Ellen Gries" w:date="2017-12-01T10:00:00Z">
        <w:r w:rsidR="00886531">
          <w:rPr>
            <w:rFonts w:ascii="Garamond" w:hAnsi="Garamond" w:cs="Times New Roman"/>
          </w:rPr>
          <w:t>f</w:t>
        </w:r>
      </w:ins>
      <w:del w:id="114" w:author="Laurie Ellen Gries" w:date="2017-12-01T10:00:00Z">
        <w:r w:rsidR="007E63E7" w:rsidRPr="0092252D" w:rsidDel="00886531">
          <w:rPr>
            <w:rFonts w:ascii="Garamond" w:hAnsi="Garamond" w:cs="Times New Roman"/>
          </w:rPr>
          <w:delText>n</w:delText>
        </w:r>
      </w:del>
      <w:r w:rsidR="007E63E7" w:rsidRPr="0092252D">
        <w:rPr>
          <w:rFonts w:ascii="Garamond" w:hAnsi="Garamond" w:cs="Times New Roman"/>
        </w:rPr>
        <w:t xml:space="preserve"> Obama’s image and </w:t>
      </w:r>
      <w:ins w:id="115" w:author="Laurie Ellen Gries" w:date="2017-12-01T10:01:00Z">
        <w:r w:rsidR="00886531">
          <w:rPr>
            <w:rFonts w:ascii="Garamond" w:hAnsi="Garamond" w:cs="Times New Roman"/>
          </w:rPr>
          <w:t xml:space="preserve">the </w:t>
        </w:r>
      </w:ins>
      <w:r w:rsidR="007E63E7" w:rsidRPr="0092252D">
        <w:rPr>
          <w:rFonts w:ascii="Garamond" w:hAnsi="Garamond" w:cs="Times New Roman"/>
        </w:rPr>
        <w:t>message</w:t>
      </w:r>
      <w:ins w:id="116" w:author="Laurie Ellen Gries" w:date="2017-12-01T10:01:00Z">
        <w:r w:rsidR="00886531">
          <w:rPr>
            <w:rFonts w:ascii="Garamond" w:hAnsi="Garamond" w:cs="Times New Roman"/>
          </w:rPr>
          <w:t xml:space="preserve"> of hope</w:t>
        </w:r>
      </w:ins>
      <w:r w:rsidR="007E63E7" w:rsidRPr="0092252D">
        <w:rPr>
          <w:rFonts w:ascii="Garamond" w:hAnsi="Garamond" w:cs="Times New Roman"/>
        </w:rPr>
        <w:t xml:space="preserve">, such as the zombie Obama </w:t>
      </w:r>
      <w:r w:rsidR="007E63E7" w:rsidRPr="0092252D">
        <w:rPr>
          <w:rFonts w:ascii="Garamond" w:hAnsi="Garamond" w:cs="Times New Roman"/>
        </w:rPr>
        <w:fldChar w:fldCharType="begin" w:fldLock="1"/>
      </w:r>
      <w:r w:rsidR="00B13331" w:rsidRPr="0092252D">
        <w:rPr>
          <w:rFonts w:ascii="Garamond" w:hAnsi="Garamond" w:cs="Times New Roman"/>
        </w:rPr>
        <w:instrText>ADDIN CSL_CITATION { "citationItems" : [ { "id" : "ITEM-1", "itemData" : { "author" : [ { "dropping-particle" : "", "family" : "Gries", "given" : "Laurie", "non-dropping-particle" : "", "parse-names" : false, "suffix" : "" } ], "container-title" : "ImageTexT: Interdisciplinary Comics Studies", "id" : "ITEM-1", "issue" : "1", "issued" : { "date-parts" : [ [ "2015" ] ] }, "title" : "Obama Zombies and Rhetorical (Dis)Identifications in an Era of Dog Whistle Politics and Political Polarizaion", "type" : "article-journal", "volume" : "8" }, "uris" : [ "http://www.mendeley.com/documents/?uuid=123857ff-1668-4139-a559-f5e99d34747c" ] } ], "mendeley" : { "formattedCitation" : "(L. Gries 2015)", "plainTextFormattedCitation" : "(L. Gries 2015)", "previouslyFormattedCitation" : "(L. Gries 2015)" }, "properties" : { "noteIndex" : 4 }, "schema" : "https://github.com/citation-style-language/schema/raw/master/csl-citation.json" }</w:instrText>
      </w:r>
      <w:r w:rsidR="007E63E7" w:rsidRPr="0092252D">
        <w:rPr>
          <w:rFonts w:ascii="Garamond" w:hAnsi="Garamond" w:cs="Times New Roman"/>
        </w:rPr>
        <w:fldChar w:fldCharType="separate"/>
      </w:r>
      <w:r w:rsidR="00B13331" w:rsidRPr="0092252D">
        <w:rPr>
          <w:rFonts w:ascii="Garamond" w:hAnsi="Garamond" w:cs="Times New Roman"/>
          <w:noProof/>
        </w:rPr>
        <w:t>(L. Gries 2015)</w:t>
      </w:r>
      <w:r w:rsidR="007E63E7" w:rsidRPr="0092252D">
        <w:rPr>
          <w:rFonts w:ascii="Garamond" w:hAnsi="Garamond" w:cs="Times New Roman"/>
        </w:rPr>
        <w:fldChar w:fldCharType="end"/>
      </w:r>
      <w:r w:rsidR="007E63E7" w:rsidRPr="0092252D">
        <w:rPr>
          <w:rFonts w:ascii="Garamond" w:hAnsi="Garamond" w:cs="Times New Roman"/>
        </w:rPr>
        <w:t xml:space="preserve">, and the </w:t>
      </w:r>
      <w:del w:id="117" w:author="Laurie Ellen Gries" w:date="2017-12-01T10:01:00Z">
        <w:r w:rsidR="007E63E7" w:rsidRPr="0092252D" w:rsidDel="00CD365F">
          <w:rPr>
            <w:rFonts w:ascii="Garamond" w:hAnsi="Garamond" w:cs="Times New Roman"/>
          </w:rPr>
          <w:delText>appearance of other</w:delText>
        </w:r>
      </w:del>
      <w:ins w:id="118" w:author="Laurie Ellen Gries" w:date="2017-12-01T10:01:00Z">
        <w:r w:rsidR="00CD365F">
          <w:rPr>
            <w:rFonts w:ascii="Garamond" w:hAnsi="Garamond" w:cs="Times New Roman"/>
          </w:rPr>
          <w:t>satirization of</w:t>
        </w:r>
      </w:ins>
      <w:r w:rsidR="007E63E7" w:rsidRPr="0092252D">
        <w:rPr>
          <w:rFonts w:ascii="Garamond" w:hAnsi="Garamond" w:cs="Times New Roman"/>
        </w:rPr>
        <w:t xml:space="preserve"> popular</w:t>
      </w:r>
      <w:r w:rsidR="00425611" w:rsidRPr="0092252D">
        <w:rPr>
          <w:rFonts w:ascii="Garamond" w:hAnsi="Garamond" w:cs="Times New Roman"/>
        </w:rPr>
        <w:t xml:space="preserve"> U.S.</w:t>
      </w:r>
      <w:r w:rsidR="007E63E7" w:rsidRPr="0092252D">
        <w:rPr>
          <w:rFonts w:ascii="Garamond" w:hAnsi="Garamond" w:cs="Times New Roman"/>
        </w:rPr>
        <w:t xml:space="preserve"> political figures, such as John McCain, Sarah Palin, and Bill Clinton. </w:t>
      </w:r>
      <w:del w:id="119" w:author="Laurie Ellen Gries" w:date="2017-12-01T10:02:00Z">
        <w:r w:rsidR="001F25E0" w:rsidRPr="0092252D" w:rsidDel="00CD365F">
          <w:rPr>
            <w:rFonts w:ascii="Garamond" w:hAnsi="Garamond" w:cs="Times New Roman"/>
          </w:rPr>
          <w:delText>Beyond the popular kinds of images featured in galleries, people</w:delText>
        </w:r>
      </w:del>
      <w:ins w:id="120" w:author="Laurie Ellen Gries" w:date="2017-12-01T10:02:00Z">
        <w:r w:rsidR="00CD365F">
          <w:rPr>
            <w:rFonts w:ascii="Garamond" w:hAnsi="Garamond" w:cs="Times New Roman"/>
          </w:rPr>
          <w:t>People</w:t>
        </w:r>
      </w:ins>
      <w:r w:rsidR="001F25E0" w:rsidRPr="0092252D">
        <w:rPr>
          <w:rFonts w:ascii="Garamond" w:hAnsi="Garamond" w:cs="Times New Roman"/>
        </w:rPr>
        <w:t xml:space="preserve"> also used the </w:t>
      </w:r>
      <w:ins w:id="121" w:author="Laurie Ellen Gries" w:date="2017-12-01T10:02:00Z">
        <w:r w:rsidR="00CD365F">
          <w:rPr>
            <w:rFonts w:ascii="Garamond" w:hAnsi="Garamond" w:cs="Times New Roman"/>
          </w:rPr>
          <w:t xml:space="preserve">Obamicon making </w:t>
        </w:r>
      </w:ins>
      <w:r w:rsidR="001F25E0" w:rsidRPr="0092252D">
        <w:rPr>
          <w:rFonts w:ascii="Garamond" w:hAnsi="Garamond" w:cs="Times New Roman"/>
        </w:rPr>
        <w:t xml:space="preserve">tool to modify photos of themselves, their friends, family, and pets </w:t>
      </w:r>
      <w:r w:rsidR="001F25E0" w:rsidRPr="0092252D">
        <w:rPr>
          <w:rFonts w:ascii="Garamond" w:hAnsi="Garamond" w:cs="Times New Roman"/>
        </w:rPr>
        <w:fldChar w:fldCharType="begin" w:fldLock="1"/>
      </w:r>
      <w:r w:rsidR="00B13331" w:rsidRPr="0092252D">
        <w:rPr>
          <w:rFonts w:ascii="Garamond" w:hAnsi="Garamond" w:cs="Times New Roman"/>
        </w:rPr>
        <w:instrText>ADDIN CSL_CITATION { "citationItems" : [ { "id" : "ITEM-1", "itemData" : { "author" : [ { "dropping-particle" : "", "family" : "Mackey", "given" : "Robert", "non-dropping-particle" : "", "parse-names" : false, "suffix" : "" } ], "container-title" : "The New York Times", "id" : "ITEM-1", "issued" : { "date-parts" : [ [ "2009" ] ] }, "title" : "Web users Make Their Own 'Obamicons'", "type" : "article-newspaper" }, "uris" : [ "http://www.mendeley.com/documents/?uuid=7c6a1508-57d2-43f0-aafe-ea27cf187c9c" ] }, { "id" : "ITEM-2", "itemData" : { "ISBN" : "9780874219777", "author" : [ { "dropping-particle" : "", "family" : "Gries", "given" : "Laurie E.", "non-dropping-particle" : "", "parse-names" : false, "suffix" : "" } ], "id" : "ITEM-2", "issued" : { "date-parts" : [ [ "2015" ] ] }, "publisher" : "Utah State University Press", "publisher-place" : "Boulder", "title" : "Still Life With Rhetoric: A New Materialist Approach for Visual Rhetorics", "type" : "book" }, "uris" : [ "http://www.mendeley.com/documents/?uuid=251f542f-93e5-4cdd-b501-259c76ec09c8" ] } ], "mendeley" : { "formattedCitation" : "(Mackey 2009; L. E. Gries 2015)", "plainTextFormattedCitation" : "(Mackey 2009; L. E. Gries 2015)", "previouslyFormattedCitation" : "(Mackey 2009; L. E. Gries 2015)" }, "properties" : { "noteIndex" : 5 }, "schema" : "https://github.com/citation-style-language/schema/raw/master/csl-citation.json" }</w:instrText>
      </w:r>
      <w:r w:rsidR="001F25E0" w:rsidRPr="0092252D">
        <w:rPr>
          <w:rFonts w:ascii="Garamond" w:hAnsi="Garamond" w:cs="Times New Roman"/>
        </w:rPr>
        <w:fldChar w:fldCharType="separate"/>
      </w:r>
      <w:r w:rsidR="00B13331" w:rsidRPr="0092252D">
        <w:rPr>
          <w:rFonts w:ascii="Garamond" w:hAnsi="Garamond" w:cs="Times New Roman"/>
          <w:noProof/>
        </w:rPr>
        <w:t>(Mackey 2009; L. E. Gries 2015)</w:t>
      </w:r>
      <w:r w:rsidR="001F25E0" w:rsidRPr="0092252D">
        <w:rPr>
          <w:rFonts w:ascii="Garamond" w:hAnsi="Garamond" w:cs="Times New Roman"/>
        </w:rPr>
        <w:fldChar w:fldCharType="end"/>
      </w:r>
      <w:r w:rsidR="004E7529" w:rsidRPr="0092252D">
        <w:rPr>
          <w:rFonts w:ascii="Garamond" w:hAnsi="Garamond" w:cs="Times New Roman"/>
        </w:rPr>
        <w:t xml:space="preserve">.  </w:t>
      </w:r>
      <w:r w:rsidR="00425611" w:rsidRPr="0092252D">
        <w:rPr>
          <w:rFonts w:ascii="Garamond" w:hAnsi="Garamond" w:cs="Times New Roman"/>
        </w:rPr>
        <w:t xml:space="preserve">Whether </w:t>
      </w:r>
      <w:ins w:id="122" w:author="Laurie Ellen Gries" w:date="2017-12-01T10:03:00Z">
        <w:r w:rsidR="00CD365F">
          <w:rPr>
            <w:rFonts w:ascii="Garamond" w:hAnsi="Garamond" w:cs="Times New Roman"/>
          </w:rPr>
          <w:t xml:space="preserve">used </w:t>
        </w:r>
      </w:ins>
      <w:r w:rsidR="00425611" w:rsidRPr="0092252D">
        <w:rPr>
          <w:rFonts w:ascii="Garamond" w:hAnsi="Garamond" w:cs="Times New Roman"/>
        </w:rPr>
        <w:t xml:space="preserve">as </w:t>
      </w:r>
      <w:r w:rsidR="00B94291" w:rsidRPr="0092252D">
        <w:rPr>
          <w:rFonts w:ascii="Garamond" w:hAnsi="Garamond" w:cs="Times New Roman"/>
        </w:rPr>
        <w:t>a</w:t>
      </w:r>
      <w:r w:rsidR="004E7529" w:rsidRPr="0092252D">
        <w:rPr>
          <w:rFonts w:ascii="Garamond" w:hAnsi="Garamond" w:cs="Times New Roman"/>
        </w:rPr>
        <w:t xml:space="preserve"> </w:t>
      </w:r>
      <w:r w:rsidR="00B94291" w:rsidRPr="0092252D">
        <w:rPr>
          <w:rFonts w:ascii="Garamond" w:hAnsi="Garamond" w:cs="Times New Roman"/>
        </w:rPr>
        <w:t>venue</w:t>
      </w:r>
      <w:r w:rsidR="004E7529" w:rsidRPr="0092252D">
        <w:rPr>
          <w:rFonts w:ascii="Garamond" w:hAnsi="Garamond" w:cs="Times New Roman"/>
        </w:rPr>
        <w:t xml:space="preserve"> for creativity or a good</w:t>
      </w:r>
      <w:r w:rsidR="00425611" w:rsidRPr="0092252D">
        <w:rPr>
          <w:rFonts w:ascii="Garamond" w:hAnsi="Garamond" w:cs="Times New Roman"/>
        </w:rPr>
        <w:t xml:space="preserve"> way to waste some time, </w:t>
      </w:r>
      <w:r w:rsidR="00B94291" w:rsidRPr="0092252D">
        <w:rPr>
          <w:rFonts w:ascii="Garamond" w:hAnsi="Garamond" w:cs="Times New Roman"/>
        </w:rPr>
        <w:t>as a political tool</w:t>
      </w:r>
      <w:r w:rsidR="00C8158D" w:rsidRPr="0092252D">
        <w:rPr>
          <w:rFonts w:ascii="Garamond" w:hAnsi="Garamond" w:cs="Times New Roman"/>
        </w:rPr>
        <w:t xml:space="preserve"> or a small chuckle, </w:t>
      </w:r>
      <w:r w:rsidR="00425611" w:rsidRPr="0092252D">
        <w:rPr>
          <w:rFonts w:ascii="Garamond" w:hAnsi="Garamond" w:cs="Times New Roman"/>
        </w:rPr>
        <w:t xml:space="preserve">Obamicon.me </w:t>
      </w:r>
      <w:r w:rsidR="00B94291" w:rsidRPr="0092252D">
        <w:rPr>
          <w:rFonts w:ascii="Garamond" w:hAnsi="Garamond" w:cs="Times New Roman"/>
        </w:rPr>
        <w:t>offered an ambiv</w:t>
      </w:r>
      <w:r w:rsidR="00C8158D" w:rsidRPr="0092252D">
        <w:rPr>
          <w:rFonts w:ascii="Garamond" w:hAnsi="Garamond" w:cs="Times New Roman"/>
        </w:rPr>
        <w:t xml:space="preserve">alent outlet. </w:t>
      </w:r>
      <w:r w:rsidR="00C62E41" w:rsidRPr="0092252D">
        <w:rPr>
          <w:rFonts w:ascii="Garamond" w:hAnsi="Garamond" w:cs="Times New Roman"/>
        </w:rPr>
        <w:t>To the question put forward by someone</w:t>
      </w:r>
      <w:r w:rsidR="00371986" w:rsidRPr="0092252D">
        <w:rPr>
          <w:rFonts w:ascii="Garamond" w:hAnsi="Garamond" w:cs="Times New Roman"/>
        </w:rPr>
        <w:t xml:space="preserve"> </w:t>
      </w:r>
      <w:r w:rsidR="00C62E41" w:rsidRPr="0092252D">
        <w:rPr>
          <w:rFonts w:ascii="Garamond" w:hAnsi="Garamond" w:cs="Times New Roman"/>
        </w:rPr>
        <w:t>on the Facebook page—“C</w:t>
      </w:r>
      <w:r w:rsidR="00371986" w:rsidRPr="0092252D">
        <w:rPr>
          <w:rFonts w:ascii="Garamond" w:hAnsi="Garamond" w:cs="Times New Roman"/>
        </w:rPr>
        <w:t>an I like Obamicons and dislike Obama?</w:t>
      </w:r>
      <w:r w:rsidR="003A37B7" w:rsidRPr="0092252D">
        <w:rPr>
          <w:rFonts w:ascii="Garamond" w:hAnsi="Garamond" w:cs="Times New Roman"/>
        </w:rPr>
        <w:t>”</w:t>
      </w:r>
      <w:r w:rsidR="00C62E41" w:rsidRPr="0092252D">
        <w:rPr>
          <w:rFonts w:ascii="Garamond" w:hAnsi="Garamond" w:cs="Times New Roman"/>
        </w:rPr>
        <w:t>—the answer seems to have been</w:t>
      </w:r>
      <w:r w:rsidR="003A37B7" w:rsidRPr="0092252D">
        <w:rPr>
          <w:rFonts w:ascii="Garamond" w:hAnsi="Garamond" w:cs="Times New Roman"/>
        </w:rPr>
        <w:t xml:space="preserve"> decidedly </w:t>
      </w:r>
      <w:del w:id="123" w:author="Laurie Ellen Gries" w:date="2017-12-01T10:03:00Z">
        <w:r w:rsidR="003A37B7" w:rsidRPr="0092252D" w:rsidDel="00CD365F">
          <w:rPr>
            <w:rFonts w:ascii="Garamond" w:hAnsi="Garamond" w:cs="Times New Roman"/>
          </w:rPr>
          <w:delText>affirmative</w:delText>
        </w:r>
      </w:del>
      <w:ins w:id="124" w:author="Laurie Ellen Gries" w:date="2017-12-01T10:03:00Z">
        <w:r w:rsidR="00CD365F">
          <w:rPr>
            <w:rFonts w:ascii="Garamond" w:hAnsi="Garamond" w:cs="Times New Roman"/>
          </w:rPr>
          <w:t>yes</w:t>
        </w:r>
      </w:ins>
      <w:r w:rsidR="003A37B7" w:rsidRPr="0092252D">
        <w:rPr>
          <w:rFonts w:ascii="Garamond" w:hAnsi="Garamond" w:cs="Times New Roman"/>
        </w:rPr>
        <w:t xml:space="preserve">. </w:t>
      </w:r>
      <w:r w:rsidR="002D253F" w:rsidRPr="0092252D">
        <w:rPr>
          <w:rFonts w:ascii="Garamond" w:hAnsi="Garamond" w:cs="Times New Roman"/>
        </w:rPr>
        <w:t xml:space="preserve"> </w:t>
      </w:r>
    </w:p>
    <w:p w14:paraId="2E0CA4C6" w14:textId="529EEBB8" w:rsidR="001B2FCC" w:rsidRPr="0092252D" w:rsidRDefault="00FF636B" w:rsidP="00E07345">
      <w:pPr>
        <w:ind w:firstLine="720"/>
        <w:rPr>
          <w:rFonts w:ascii="Garamond" w:hAnsi="Garamond" w:cs="Times New Roman"/>
        </w:rPr>
      </w:pPr>
      <w:r w:rsidRPr="0092252D">
        <w:rPr>
          <w:rFonts w:ascii="Garamond" w:hAnsi="Garamond" w:cs="Times New Roman"/>
        </w:rPr>
        <w:t xml:space="preserve">After </w:t>
      </w:r>
      <w:ins w:id="125" w:author="Laurie Ellen Gries" w:date="2017-12-01T10:10:00Z">
        <w:r w:rsidR="00CD365F">
          <w:rPr>
            <w:rFonts w:ascii="Garamond" w:hAnsi="Garamond" w:cs="Times New Roman"/>
          </w:rPr>
          <w:t xml:space="preserve">the </w:t>
        </w:r>
      </w:ins>
      <w:r w:rsidRPr="0092252D">
        <w:rPr>
          <w:rFonts w:ascii="Garamond" w:hAnsi="Garamond" w:cs="Times New Roman"/>
        </w:rPr>
        <w:t xml:space="preserve">inauguration, </w:t>
      </w:r>
      <w:r w:rsidR="00540F7B" w:rsidRPr="0092252D">
        <w:rPr>
          <w:rFonts w:ascii="Garamond" w:hAnsi="Garamond" w:cs="Times New Roman"/>
        </w:rPr>
        <w:t>the site continue</w:t>
      </w:r>
      <w:ins w:id="126" w:author="Laurie Ellen Gries" w:date="2017-12-01T10:03:00Z">
        <w:r w:rsidR="00CD365F">
          <w:rPr>
            <w:rFonts w:ascii="Garamond" w:hAnsi="Garamond" w:cs="Times New Roman"/>
          </w:rPr>
          <w:t>d</w:t>
        </w:r>
      </w:ins>
      <w:del w:id="127" w:author="Laurie Ellen Gries" w:date="2017-12-01T10:03:00Z">
        <w:r w:rsidR="00540F7B" w:rsidRPr="0092252D" w:rsidDel="00CD365F">
          <w:rPr>
            <w:rFonts w:ascii="Garamond" w:hAnsi="Garamond" w:cs="Times New Roman"/>
          </w:rPr>
          <w:delText>s</w:delText>
        </w:r>
      </w:del>
      <w:r w:rsidR="00540F7B" w:rsidRPr="0092252D">
        <w:rPr>
          <w:rFonts w:ascii="Garamond" w:hAnsi="Garamond" w:cs="Times New Roman"/>
        </w:rPr>
        <w:t xml:space="preserve"> </w:t>
      </w:r>
      <w:del w:id="128" w:author="Laurie Ellen Gries" w:date="2017-12-01T10:03:00Z">
        <w:r w:rsidR="00540F7B" w:rsidRPr="0092252D" w:rsidDel="00CD365F">
          <w:rPr>
            <w:rFonts w:ascii="Garamond" w:hAnsi="Garamond" w:cs="Times New Roman"/>
          </w:rPr>
          <w:delText>around and takes on different forms</w:delText>
        </w:r>
      </w:del>
      <w:ins w:id="129" w:author="Laurie Ellen Gries" w:date="2017-12-01T10:03:00Z">
        <w:r w:rsidR="00CD365F">
          <w:rPr>
            <w:rFonts w:ascii="Garamond" w:hAnsi="Garamond" w:cs="Times New Roman"/>
          </w:rPr>
          <w:t>to evolve both in form and offerings</w:t>
        </w:r>
      </w:ins>
      <w:r w:rsidR="00540F7B" w:rsidRPr="0092252D">
        <w:rPr>
          <w:rFonts w:ascii="Garamond" w:hAnsi="Garamond" w:cs="Times New Roman"/>
        </w:rPr>
        <w:t>.</w:t>
      </w:r>
      <w:r w:rsidR="00A349C3" w:rsidRPr="0092252D">
        <w:rPr>
          <w:rFonts w:ascii="Garamond" w:hAnsi="Garamond" w:cs="Times New Roman"/>
        </w:rPr>
        <w:t xml:space="preserve"> Some of the changes involve</w:t>
      </w:r>
      <w:ins w:id="130" w:author="Laurie Ellen Gries" w:date="2017-12-01T10:04:00Z">
        <w:r w:rsidR="00CD365F">
          <w:rPr>
            <w:rFonts w:ascii="Garamond" w:hAnsi="Garamond" w:cs="Times New Roman"/>
          </w:rPr>
          <w:t>d</w:t>
        </w:r>
      </w:ins>
      <w:r w:rsidR="00A349C3" w:rsidRPr="0092252D">
        <w:rPr>
          <w:rFonts w:ascii="Garamond" w:hAnsi="Garamond" w:cs="Times New Roman"/>
        </w:rPr>
        <w:t xml:space="preserve"> making</w:t>
      </w:r>
      <w:ins w:id="131" w:author="Laurie Ellen Gries" w:date="2017-12-01T10:05:00Z">
        <w:r w:rsidR="00CD365F" w:rsidRPr="00CD365F">
          <w:rPr>
            <w:rFonts w:ascii="Garamond" w:hAnsi="Garamond" w:cs="Times New Roman"/>
          </w:rPr>
          <w:t xml:space="preserve"> </w:t>
        </w:r>
        <w:r w:rsidR="00CD365F" w:rsidRPr="0092252D">
          <w:rPr>
            <w:rFonts w:ascii="Garamond" w:hAnsi="Garamond" w:cs="Times New Roman"/>
          </w:rPr>
          <w:t>the image filters</w:t>
        </w:r>
      </w:ins>
      <w:r w:rsidR="00A349C3" w:rsidRPr="0092252D">
        <w:rPr>
          <w:rFonts w:ascii="Garamond" w:hAnsi="Garamond" w:cs="Times New Roman"/>
        </w:rPr>
        <w:t xml:space="preserve">, in Obamicon.Me creator and </w:t>
      </w:r>
      <w:ins w:id="132" w:author="Laurie Ellen Gries" w:date="2017-12-01T10:04:00Z">
        <w:r w:rsidR="00CD365F">
          <w:rPr>
            <w:rFonts w:ascii="Garamond" w:hAnsi="Garamond" w:cs="Times New Roman"/>
          </w:rPr>
          <w:t>P</w:t>
        </w:r>
      </w:ins>
      <w:ins w:id="133" w:author="Laurie Ellen Gries" w:date="2017-12-01T10:05:00Z">
        <w:r w:rsidR="00CD365F">
          <w:rPr>
            <w:rFonts w:ascii="Garamond" w:hAnsi="Garamond" w:cs="Times New Roman"/>
          </w:rPr>
          <w:t xml:space="preserve">aste </w:t>
        </w:r>
      </w:ins>
      <w:r w:rsidR="00A349C3" w:rsidRPr="0092252D">
        <w:rPr>
          <w:rFonts w:ascii="Garamond" w:hAnsi="Garamond" w:cs="Times New Roman"/>
        </w:rPr>
        <w:t xml:space="preserve">co-founder </w:t>
      </w:r>
      <w:del w:id="134" w:author="Laurie Ellen Gries" w:date="2017-12-01T10:05:00Z">
        <w:r w:rsidR="00A349C3" w:rsidRPr="0092252D" w:rsidDel="00CD365F">
          <w:rPr>
            <w:rFonts w:ascii="Garamond" w:hAnsi="Garamond" w:cs="Times New Roman"/>
          </w:rPr>
          <w:delText>of Paste</w:delText>
        </w:r>
      </w:del>
      <w:r w:rsidR="00A349C3" w:rsidRPr="0092252D">
        <w:rPr>
          <w:rFonts w:ascii="Garamond" w:hAnsi="Garamond" w:cs="Times New Roman"/>
        </w:rPr>
        <w:t xml:space="preserve"> Tim Regan-Porter’s words, </w:t>
      </w:r>
      <w:del w:id="135" w:author="Laurie Ellen Gries" w:date="2017-12-01T10:05:00Z">
        <w:r w:rsidR="00A349C3" w:rsidRPr="0092252D" w:rsidDel="00CD365F">
          <w:rPr>
            <w:rFonts w:ascii="Garamond" w:hAnsi="Garamond" w:cs="Times New Roman"/>
          </w:rPr>
          <w:delText xml:space="preserve">the image filters </w:delText>
        </w:r>
      </w:del>
      <w:r w:rsidR="00A349C3" w:rsidRPr="0092252D">
        <w:rPr>
          <w:rFonts w:ascii="Garamond" w:hAnsi="Garamond" w:cs="Times New Roman"/>
        </w:rPr>
        <w:t xml:space="preserve">“white-labeled for clients” </w:t>
      </w:r>
      <w:r w:rsidR="00A349C3" w:rsidRPr="0092252D">
        <w:rPr>
          <w:rFonts w:ascii="Garamond" w:hAnsi="Garamond" w:cs="Times New Roman"/>
        </w:rPr>
        <w:fldChar w:fldCharType="begin" w:fldLock="1"/>
      </w:r>
      <w:r w:rsidR="00A349C3" w:rsidRPr="0092252D">
        <w:rPr>
          <w:rFonts w:ascii="Garamond" w:hAnsi="Garamond" w:cs="Times New Roman"/>
        </w:rPr>
        <w:instrText>ADDIN CSL_CITATION { "citationItems" : [ { "id" : "ITEM-1", "itemData" : { "URL" : "https://www.linkedin.com/in/timreganporter", "accessed" : { "date-parts" : [ [ "2017", "11", "26" ] ] }, "author" : [ { "dropping-particle" : "", "family" : "Regan-Porter", "given" : "Tim", "non-dropping-particle" : "", "parse-names" : false, "suffix" : "" } ], "container-title" : "Linkedin", "id" : "ITEM-1", "issued" : { "date-parts" : [ [ "0" ] ] }, "title" : "Tim Regan-Porter", "type" : "webpage" }, "uris" : [ "http://www.mendeley.com/documents/?uuid=f27cfe5d-fc0b-4571-9cfd-82be28e1b570" ] } ], "mendeley" : { "formattedCitation" : "(Regan-Porter 2017)", "plainTextFormattedCitation" : "(Regan-Porter 2017)", "previouslyFormattedCitation" : "(Regan-Porter 2017)" }, "properties" : { "noteIndex" : 5 }, "schema" : "https://github.com/citation-style-language/schema/raw/master/csl-citation.json" }</w:instrText>
      </w:r>
      <w:r w:rsidR="00A349C3" w:rsidRPr="0092252D">
        <w:rPr>
          <w:rFonts w:ascii="Garamond" w:hAnsi="Garamond" w:cs="Times New Roman"/>
        </w:rPr>
        <w:fldChar w:fldCharType="separate"/>
      </w:r>
      <w:r w:rsidR="00A349C3" w:rsidRPr="0092252D">
        <w:rPr>
          <w:rFonts w:ascii="Garamond" w:hAnsi="Garamond" w:cs="Times New Roman"/>
          <w:noProof/>
        </w:rPr>
        <w:t>(Regan-Porter 2017)</w:t>
      </w:r>
      <w:r w:rsidR="00A349C3" w:rsidRPr="0092252D">
        <w:rPr>
          <w:rFonts w:ascii="Garamond" w:hAnsi="Garamond" w:cs="Times New Roman"/>
        </w:rPr>
        <w:fldChar w:fldCharType="end"/>
      </w:r>
      <w:r w:rsidR="00A349C3" w:rsidRPr="0092252D">
        <w:rPr>
          <w:rFonts w:ascii="Garamond" w:hAnsi="Garamond" w:cs="Times New Roman"/>
        </w:rPr>
        <w:t>. To white</w:t>
      </w:r>
      <w:ins w:id="136" w:author="Laurie Ellen Gries" w:date="2017-12-01T10:05:00Z">
        <w:r w:rsidR="00CD365F">
          <w:rPr>
            <w:rFonts w:ascii="Garamond" w:hAnsi="Garamond" w:cs="Times New Roman"/>
          </w:rPr>
          <w:t>-</w:t>
        </w:r>
      </w:ins>
      <w:del w:id="137" w:author="Laurie Ellen Gries" w:date="2017-12-01T10:05:00Z">
        <w:r w:rsidR="00A349C3" w:rsidRPr="0092252D" w:rsidDel="00CD365F">
          <w:rPr>
            <w:rFonts w:ascii="Garamond" w:hAnsi="Garamond" w:cs="Times New Roman"/>
          </w:rPr>
          <w:delText xml:space="preserve"> </w:delText>
        </w:r>
      </w:del>
      <w:r w:rsidR="00A349C3" w:rsidRPr="0092252D">
        <w:rPr>
          <w:rFonts w:ascii="Garamond" w:hAnsi="Garamond" w:cs="Times New Roman"/>
        </w:rPr>
        <w:t xml:space="preserve">label </w:t>
      </w:r>
      <w:del w:id="138" w:author="Laurie Ellen Gries" w:date="2017-12-01T10:05:00Z">
        <w:r w:rsidR="00A349C3" w:rsidRPr="0092252D" w:rsidDel="00CD365F">
          <w:rPr>
            <w:rFonts w:ascii="Garamond" w:hAnsi="Garamond" w:cs="Times New Roman"/>
          </w:rPr>
          <w:delText>something,</w:delText>
        </w:r>
      </w:del>
      <w:ins w:id="139" w:author="Laurie Ellen Gries" w:date="2017-12-01T10:05:00Z">
        <w:r w:rsidR="00CD365F">
          <w:rPr>
            <w:rFonts w:ascii="Garamond" w:hAnsi="Garamond" w:cs="Times New Roman"/>
          </w:rPr>
          <w:t>a</w:t>
        </w:r>
      </w:ins>
      <w:r w:rsidR="00A349C3" w:rsidRPr="0092252D">
        <w:rPr>
          <w:rFonts w:ascii="Garamond" w:hAnsi="Garamond" w:cs="Times New Roman"/>
        </w:rPr>
        <w:t xml:space="preserve"> product or service</w:t>
      </w:r>
      <w:del w:id="140" w:author="Laurie Ellen Gries" w:date="2017-12-01T10:05:00Z">
        <w:r w:rsidR="00A349C3" w:rsidRPr="0092252D" w:rsidDel="00CD365F">
          <w:rPr>
            <w:rFonts w:ascii="Garamond" w:hAnsi="Garamond" w:cs="Times New Roman"/>
          </w:rPr>
          <w:delText>,</w:delText>
        </w:r>
      </w:del>
      <w:r w:rsidR="00A349C3" w:rsidRPr="0092252D">
        <w:rPr>
          <w:rFonts w:ascii="Garamond" w:hAnsi="Garamond" w:cs="Times New Roman"/>
        </w:rPr>
        <w:t xml:space="preserve"> is to rebrand it so as to seem like a creation of </w:t>
      </w:r>
      <w:del w:id="141" w:author="Laurie Ellen Gries" w:date="2017-12-01T10:05:00Z">
        <w:r w:rsidR="00A349C3" w:rsidRPr="0092252D" w:rsidDel="00CD365F">
          <w:rPr>
            <w:rFonts w:ascii="Garamond" w:hAnsi="Garamond" w:cs="Times New Roman"/>
          </w:rPr>
          <w:delText xml:space="preserve">the </w:delText>
        </w:r>
      </w:del>
      <w:ins w:id="142" w:author="Laurie Ellen Gries" w:date="2017-12-01T10:05:00Z">
        <w:r w:rsidR="00CD365F">
          <w:rPr>
            <w:rFonts w:ascii="Garamond" w:hAnsi="Garamond" w:cs="Times New Roman"/>
          </w:rPr>
          <w:t>a</w:t>
        </w:r>
        <w:r w:rsidR="00CD365F" w:rsidRPr="0092252D">
          <w:rPr>
            <w:rFonts w:ascii="Garamond" w:hAnsi="Garamond" w:cs="Times New Roman"/>
          </w:rPr>
          <w:t xml:space="preserve"> </w:t>
        </w:r>
      </w:ins>
      <w:r w:rsidR="00A349C3" w:rsidRPr="0092252D">
        <w:rPr>
          <w:rFonts w:ascii="Garamond" w:hAnsi="Garamond" w:cs="Times New Roman"/>
        </w:rPr>
        <w:t xml:space="preserve">client company. </w:t>
      </w:r>
      <w:del w:id="143" w:author="Laurie Ellen Gries" w:date="2017-12-01T10:05:00Z">
        <w:r w:rsidR="00A349C3" w:rsidRPr="0092252D" w:rsidDel="00CD365F">
          <w:rPr>
            <w:rFonts w:ascii="Garamond" w:hAnsi="Garamond" w:cs="Times New Roman"/>
          </w:rPr>
          <w:delText xml:space="preserve">This </w:delText>
        </w:r>
      </w:del>
      <w:ins w:id="144" w:author="Laurie Ellen Gries" w:date="2017-12-01T10:05:00Z">
        <w:r w:rsidR="00CD365F">
          <w:rPr>
            <w:rFonts w:ascii="Garamond" w:hAnsi="Garamond" w:cs="Times New Roman"/>
          </w:rPr>
          <w:t>Such white-labeling</w:t>
        </w:r>
        <w:r w:rsidR="00CD365F" w:rsidRPr="0092252D">
          <w:rPr>
            <w:rFonts w:ascii="Garamond" w:hAnsi="Garamond" w:cs="Times New Roman"/>
          </w:rPr>
          <w:t xml:space="preserve"> </w:t>
        </w:r>
      </w:ins>
      <w:r w:rsidR="00A349C3" w:rsidRPr="0092252D">
        <w:rPr>
          <w:rFonts w:ascii="Garamond" w:hAnsi="Garamond" w:cs="Times New Roman"/>
        </w:rPr>
        <w:t>include</w:t>
      </w:r>
      <w:ins w:id="145" w:author="Laurie Ellen Gries" w:date="2017-12-01T10:06:00Z">
        <w:r w:rsidR="00CD365F">
          <w:rPr>
            <w:rFonts w:ascii="Garamond" w:hAnsi="Garamond" w:cs="Times New Roman"/>
          </w:rPr>
          <w:t>d</w:t>
        </w:r>
      </w:ins>
      <w:del w:id="146" w:author="Laurie Ellen Gries" w:date="2017-12-01T10:06:00Z">
        <w:r w:rsidR="00A349C3" w:rsidRPr="0092252D" w:rsidDel="00CD365F">
          <w:rPr>
            <w:rFonts w:ascii="Garamond" w:hAnsi="Garamond" w:cs="Times New Roman"/>
          </w:rPr>
          <w:delText>s</w:delText>
        </w:r>
      </w:del>
      <w:r w:rsidR="00A349C3" w:rsidRPr="0092252D">
        <w:rPr>
          <w:rFonts w:ascii="Garamond" w:hAnsi="Garamond" w:cs="Times New Roman"/>
        </w:rPr>
        <w:t xml:space="preserve"> the Green for All image filter</w:t>
      </w:r>
      <w:ins w:id="147" w:author="Laurie Ellen Gries" w:date="2017-12-01T10:06:00Z">
        <w:r w:rsidR="00CD365F">
          <w:rPr>
            <w:rFonts w:ascii="Garamond" w:hAnsi="Garamond" w:cs="Times New Roman"/>
          </w:rPr>
          <w:t>, designed</w:t>
        </w:r>
      </w:ins>
      <w:r w:rsidR="00A349C3" w:rsidRPr="0092252D">
        <w:rPr>
          <w:rFonts w:ascii="Garamond" w:hAnsi="Garamond" w:cs="Times New Roman"/>
        </w:rPr>
        <w:t xml:space="preserve"> for the non-profit of the same name</w:t>
      </w:r>
      <w:ins w:id="148" w:author="Laurie Ellen Gries" w:date="2017-12-01T10:06:00Z">
        <w:r w:rsidR="00CD365F">
          <w:rPr>
            <w:rFonts w:ascii="Garamond" w:hAnsi="Garamond" w:cs="Times New Roman"/>
          </w:rPr>
          <w:t>,</w:t>
        </w:r>
      </w:ins>
      <w:r w:rsidR="00A349C3" w:rsidRPr="0092252D">
        <w:rPr>
          <w:rFonts w:ascii="Garamond" w:hAnsi="Garamond" w:cs="Times New Roman"/>
        </w:rPr>
        <w:t xml:space="preserve"> and a sports filter for </w:t>
      </w:r>
      <w:r w:rsidR="00E07345" w:rsidRPr="0092252D">
        <w:rPr>
          <w:rFonts w:ascii="Garamond" w:hAnsi="Garamond" w:cs="Times New Roman"/>
        </w:rPr>
        <w:t xml:space="preserve">NBA team Atlanta Hawks. </w:t>
      </w:r>
      <w:r w:rsidR="00EC1F2C" w:rsidRPr="0092252D">
        <w:rPr>
          <w:rFonts w:ascii="Garamond" w:hAnsi="Garamond" w:cs="Times New Roman"/>
        </w:rPr>
        <w:t xml:space="preserve">Others </w:t>
      </w:r>
      <w:ins w:id="149" w:author="Laurie Ellen Gries" w:date="2017-12-01T10:06:00Z">
        <w:r w:rsidR="00CD365F">
          <w:rPr>
            <w:rFonts w:ascii="Garamond" w:hAnsi="Garamond" w:cs="Times New Roman"/>
          </w:rPr>
          <w:t xml:space="preserve">incidents of </w:t>
        </w:r>
      </w:ins>
      <w:del w:id="150" w:author="Laurie Ellen Gries" w:date="2017-12-01T10:06:00Z">
        <w:r w:rsidR="00EC1F2C" w:rsidRPr="0092252D" w:rsidDel="00CD365F">
          <w:rPr>
            <w:rFonts w:ascii="Garamond" w:hAnsi="Garamond" w:cs="Times New Roman"/>
          </w:rPr>
          <w:delText xml:space="preserve">were </w:delText>
        </w:r>
      </w:del>
      <w:ins w:id="151" w:author="Laurie Ellen Gries" w:date="2017-12-01T10:06:00Z">
        <w:r w:rsidR="00CD365F">
          <w:rPr>
            <w:rFonts w:ascii="Garamond" w:hAnsi="Garamond" w:cs="Times New Roman"/>
          </w:rPr>
          <w:t>white-labeling</w:t>
        </w:r>
      </w:ins>
      <w:ins w:id="152" w:author="Laurie Ellen Gries" w:date="2017-12-01T10:07:00Z">
        <w:r w:rsidR="00CD365F">
          <w:rPr>
            <w:rFonts w:ascii="Garamond" w:hAnsi="Garamond" w:cs="Times New Roman"/>
          </w:rPr>
          <w:t xml:space="preserve"> attempted to</w:t>
        </w:r>
      </w:ins>
      <w:ins w:id="153" w:author="Laurie Ellen Gries" w:date="2017-12-01T10:06:00Z">
        <w:r w:rsidR="00CD365F">
          <w:rPr>
            <w:rFonts w:ascii="Garamond" w:hAnsi="Garamond" w:cs="Times New Roman"/>
          </w:rPr>
          <w:t xml:space="preserve"> </w:t>
        </w:r>
      </w:ins>
      <w:del w:id="154" w:author="Laurie Ellen Gries" w:date="2017-12-01T10:06:00Z">
        <w:r w:rsidR="00EC1F2C" w:rsidRPr="0092252D" w:rsidDel="00CD365F">
          <w:rPr>
            <w:rFonts w:ascii="Garamond" w:hAnsi="Garamond" w:cs="Times New Roman"/>
          </w:rPr>
          <w:delText xml:space="preserve">efforts at </w:delText>
        </w:r>
      </w:del>
      <w:del w:id="155" w:author="Laurie Ellen Gries" w:date="2017-12-01T10:07:00Z">
        <w:r w:rsidR="00EC1F2C" w:rsidRPr="0092252D" w:rsidDel="00CD365F">
          <w:rPr>
            <w:rFonts w:ascii="Garamond" w:hAnsi="Garamond" w:cs="Times New Roman"/>
          </w:rPr>
          <w:delText>attaching</w:delText>
        </w:r>
      </w:del>
      <w:ins w:id="156" w:author="Laurie Ellen Gries" w:date="2017-12-01T10:07:00Z">
        <w:r w:rsidR="00CD365F">
          <w:rPr>
            <w:rFonts w:ascii="Garamond" w:hAnsi="Garamond" w:cs="Times New Roman"/>
          </w:rPr>
          <w:t>make Obamicon.me</w:t>
        </w:r>
      </w:ins>
      <w:r w:rsidR="00EC1F2C" w:rsidRPr="0092252D">
        <w:rPr>
          <w:rFonts w:ascii="Garamond" w:hAnsi="Garamond" w:cs="Times New Roman"/>
        </w:rPr>
        <w:t xml:space="preserve"> </w:t>
      </w:r>
      <w:del w:id="157" w:author="Laurie Ellen Gries" w:date="2017-12-01T10:07:00Z">
        <w:r w:rsidR="00EC1F2C" w:rsidRPr="0092252D" w:rsidDel="00CD365F">
          <w:rPr>
            <w:rFonts w:ascii="Garamond" w:hAnsi="Garamond" w:cs="Times New Roman"/>
          </w:rPr>
          <w:delText>the site</w:delText>
        </w:r>
      </w:del>
      <w:ins w:id="158" w:author="Laurie Ellen Gries" w:date="2017-12-01T10:07:00Z">
        <w:r w:rsidR="00CD365F">
          <w:rPr>
            <w:rFonts w:ascii="Garamond" w:hAnsi="Garamond" w:cs="Times New Roman"/>
          </w:rPr>
          <w:t>relevant</w:t>
        </w:r>
      </w:ins>
      <w:r w:rsidR="00EC1F2C" w:rsidRPr="0092252D">
        <w:rPr>
          <w:rFonts w:ascii="Garamond" w:hAnsi="Garamond" w:cs="Times New Roman"/>
        </w:rPr>
        <w:t xml:space="preserve"> to</w:t>
      </w:r>
      <w:r w:rsidR="005C4BDF" w:rsidRPr="0092252D">
        <w:rPr>
          <w:rFonts w:ascii="Garamond" w:hAnsi="Garamond" w:cs="Times New Roman"/>
        </w:rPr>
        <w:t xml:space="preserve"> </w:t>
      </w:r>
      <w:del w:id="159" w:author="Laurie Ellen Gries" w:date="2017-12-01T10:07:00Z">
        <w:r w:rsidR="005C4BDF" w:rsidRPr="0092252D" w:rsidDel="00CD365F">
          <w:rPr>
            <w:rFonts w:ascii="Garamond" w:hAnsi="Garamond" w:cs="Times New Roman"/>
          </w:rPr>
          <w:delText xml:space="preserve">new </w:delText>
        </w:r>
      </w:del>
      <w:ins w:id="160" w:author="Laurie Ellen Gries" w:date="2017-12-01T10:07:00Z">
        <w:r w:rsidR="00CD365F">
          <w:rPr>
            <w:rFonts w:ascii="Garamond" w:hAnsi="Garamond" w:cs="Times New Roman"/>
          </w:rPr>
          <w:t>emerging</w:t>
        </w:r>
        <w:r w:rsidR="00CD365F" w:rsidRPr="0092252D">
          <w:rPr>
            <w:rFonts w:ascii="Garamond" w:hAnsi="Garamond" w:cs="Times New Roman"/>
          </w:rPr>
          <w:t xml:space="preserve"> </w:t>
        </w:r>
      </w:ins>
      <w:r w:rsidR="005C4BDF" w:rsidRPr="0092252D">
        <w:rPr>
          <w:rFonts w:ascii="Garamond" w:hAnsi="Garamond" w:cs="Times New Roman"/>
        </w:rPr>
        <w:t xml:space="preserve">events, such as the </w:t>
      </w:r>
      <w:r w:rsidR="005C4BDF" w:rsidRPr="0092252D">
        <w:rPr>
          <w:rFonts w:ascii="Garamond" w:hAnsi="Garamond" w:cs="Times New Roman"/>
          <w:i/>
        </w:rPr>
        <w:t>Iranicon</w:t>
      </w:r>
      <w:r w:rsidR="005C4BDF" w:rsidRPr="0092252D">
        <w:rPr>
          <w:rFonts w:ascii="Garamond" w:hAnsi="Garamond" w:cs="Times New Roman"/>
        </w:rPr>
        <w:t xml:space="preserve"> launched “to show support </w:t>
      </w:r>
      <w:r w:rsidR="006F57CD" w:rsidRPr="0092252D">
        <w:rPr>
          <w:rFonts w:ascii="Garamond" w:hAnsi="Garamond" w:cs="Times New Roman"/>
        </w:rPr>
        <w:t xml:space="preserve">for democracy in Iran” and the </w:t>
      </w:r>
      <w:r w:rsidR="006F57CD" w:rsidRPr="0092252D">
        <w:rPr>
          <w:rFonts w:ascii="Garamond" w:hAnsi="Garamond" w:cs="Times New Roman"/>
          <w:i/>
        </w:rPr>
        <w:t>Luvicon</w:t>
      </w:r>
      <w:r w:rsidR="005C4BDF" w:rsidRPr="0092252D">
        <w:rPr>
          <w:rFonts w:ascii="Garamond" w:hAnsi="Garamond" w:cs="Times New Roman"/>
        </w:rPr>
        <w:t xml:space="preserve"> </w:t>
      </w:r>
      <w:r w:rsidR="006F57CD" w:rsidRPr="0092252D">
        <w:rPr>
          <w:rFonts w:ascii="Garamond" w:hAnsi="Garamond" w:cs="Times New Roman"/>
        </w:rPr>
        <w:t xml:space="preserve">designed to tap into Valentines Day celebrations </w:t>
      </w:r>
      <w:r w:rsidR="006F57CD" w:rsidRPr="0092252D">
        <w:rPr>
          <w:rFonts w:ascii="Garamond" w:hAnsi="Garamond" w:cs="Times New Roman"/>
        </w:rPr>
        <w:fldChar w:fldCharType="begin" w:fldLock="1"/>
      </w:r>
      <w:r w:rsidR="006F57CD" w:rsidRPr="0092252D">
        <w:rPr>
          <w:rFonts w:ascii="Garamond" w:hAnsi="Garamond" w:cs="Times New Roman"/>
        </w:rPr>
        <w:instrText>ADDIN CSL_CITATION { "citationItems" : [ { "id" : "ITEM-1", "itemData" : { "URL" : "https://twitter.com/obamiconme", "author" : [ { "dropping-particle" : "", "family" : "@obamiconme", "given" : "", "non-dropping-particle" : "", "parse-names" : false, "suffix" : "" } ], "container-title" : "Twitter", "id" : "ITEM-1", "issued" : { "date-parts" : [ [ "2009" ] ] }, "title" : "Obamicon.Me", "type" : "webpage" }, "uris" : [ "http://www.mendeley.com/documents/?uuid=87158287-532d-40ea-88e8-6fd403feb400" ] } ], "mendeley" : { "formattedCitation" : "(@obamiconme 2009)", "plainTextFormattedCitation" : "(@obamiconme 2009)", "previouslyFormattedCitation" : "(@obamiconme 2009)" }, "properties" : { "noteIndex" : 5 }, "schema" : "https://github.com/citation-style-language/schema/raw/master/csl-citation.json" }</w:instrText>
      </w:r>
      <w:r w:rsidR="006F57CD" w:rsidRPr="0092252D">
        <w:rPr>
          <w:rFonts w:ascii="Garamond" w:hAnsi="Garamond" w:cs="Times New Roman"/>
        </w:rPr>
        <w:fldChar w:fldCharType="separate"/>
      </w:r>
      <w:r w:rsidR="006F57CD" w:rsidRPr="0092252D">
        <w:rPr>
          <w:rFonts w:ascii="Garamond" w:hAnsi="Garamond" w:cs="Times New Roman"/>
          <w:noProof/>
        </w:rPr>
        <w:t>(@obamiconme 2009)</w:t>
      </w:r>
      <w:r w:rsidR="006F57CD" w:rsidRPr="0092252D">
        <w:rPr>
          <w:rFonts w:ascii="Garamond" w:hAnsi="Garamond" w:cs="Times New Roman"/>
        </w:rPr>
        <w:fldChar w:fldCharType="end"/>
      </w:r>
      <w:r w:rsidR="006F57CD" w:rsidRPr="0092252D">
        <w:rPr>
          <w:rFonts w:ascii="Garamond" w:hAnsi="Garamond" w:cs="Times New Roman"/>
        </w:rPr>
        <w:t xml:space="preserve">. From the end of January </w:t>
      </w:r>
      <w:ins w:id="161" w:author="Laurie Ellen Gries" w:date="2017-12-01T10:07:00Z">
        <w:r w:rsidR="00CD365F">
          <w:rPr>
            <w:rFonts w:ascii="Garamond" w:hAnsi="Garamond" w:cs="Times New Roman"/>
          </w:rPr>
          <w:t xml:space="preserve">2009 </w:t>
        </w:r>
      </w:ins>
      <w:r w:rsidR="006F57CD" w:rsidRPr="0092252D">
        <w:rPr>
          <w:rFonts w:ascii="Garamond" w:hAnsi="Garamond" w:cs="Times New Roman"/>
        </w:rPr>
        <w:t xml:space="preserve">through September of </w:t>
      </w:r>
      <w:del w:id="162" w:author="Laurie Ellen Gries" w:date="2017-12-01T10:08:00Z">
        <w:r w:rsidR="006F57CD" w:rsidRPr="0092252D" w:rsidDel="00CD365F">
          <w:rPr>
            <w:rFonts w:ascii="Garamond" w:hAnsi="Garamond" w:cs="Times New Roman"/>
          </w:rPr>
          <w:delText>2009</w:delText>
        </w:r>
      </w:del>
      <w:ins w:id="163" w:author="Laurie Ellen Gries" w:date="2017-12-01T10:08:00Z">
        <w:r w:rsidR="00CD365F">
          <w:rPr>
            <w:rFonts w:ascii="Garamond" w:hAnsi="Garamond" w:cs="Times New Roman"/>
          </w:rPr>
          <w:t>that same year</w:t>
        </w:r>
      </w:ins>
      <w:r w:rsidR="006F57CD" w:rsidRPr="0092252D">
        <w:rPr>
          <w:rFonts w:ascii="Garamond" w:hAnsi="Garamond" w:cs="Times New Roman"/>
        </w:rPr>
        <w:t xml:space="preserve">, </w:t>
      </w:r>
      <w:ins w:id="164" w:author="Laurie Ellen Gries" w:date="2017-12-01T10:11:00Z">
        <w:r w:rsidR="00A71697">
          <w:rPr>
            <w:rFonts w:ascii="Garamond" w:hAnsi="Garamond" w:cs="Times New Roman"/>
          </w:rPr>
          <w:t xml:space="preserve">Paste’s </w:t>
        </w:r>
      </w:ins>
      <w:commentRangeStart w:id="165"/>
      <w:del w:id="166" w:author="Laurie Ellen Gries" w:date="2017-12-01T10:08:00Z">
        <w:r w:rsidR="006F57CD" w:rsidRPr="0092252D" w:rsidDel="00CD365F">
          <w:rPr>
            <w:rFonts w:ascii="Garamond" w:hAnsi="Garamond" w:cs="Times New Roman"/>
          </w:rPr>
          <w:delText xml:space="preserve">the </w:delText>
        </w:r>
      </w:del>
      <w:r w:rsidR="006F57CD" w:rsidRPr="0092252D">
        <w:rPr>
          <w:rFonts w:ascii="Garamond" w:hAnsi="Garamond" w:cs="Times New Roman"/>
        </w:rPr>
        <w:t xml:space="preserve">Twitter </w:t>
      </w:r>
      <w:commentRangeEnd w:id="165"/>
      <w:r w:rsidR="00CD365F">
        <w:rPr>
          <w:rStyle w:val="CommentReference"/>
        </w:rPr>
        <w:commentReference w:id="165"/>
      </w:r>
      <w:r w:rsidR="00EC1F2C" w:rsidRPr="0092252D">
        <w:rPr>
          <w:rFonts w:ascii="Garamond" w:hAnsi="Garamond" w:cs="Times New Roman"/>
        </w:rPr>
        <w:t>account featured</w:t>
      </w:r>
      <w:r w:rsidR="006F57CD" w:rsidRPr="0092252D">
        <w:rPr>
          <w:rFonts w:ascii="Garamond" w:hAnsi="Garamond" w:cs="Times New Roman"/>
        </w:rPr>
        <w:t xml:space="preserve"> a</w:t>
      </w:r>
      <w:ins w:id="167" w:author="Laurie Ellen Gries" w:date="2017-12-01T10:08:00Z">
        <w:r w:rsidR="00CD365F">
          <w:rPr>
            <w:rFonts w:ascii="Garamond" w:hAnsi="Garamond" w:cs="Times New Roman"/>
          </w:rPr>
          <w:t xml:space="preserve"> webicon</w:t>
        </w:r>
      </w:ins>
      <w:del w:id="168" w:author="Laurie Ellen Gries" w:date="2017-12-01T10:08:00Z">
        <w:r w:rsidR="006F57CD" w:rsidRPr="0092252D" w:rsidDel="00CD365F">
          <w:rPr>
            <w:rFonts w:ascii="Garamond" w:hAnsi="Garamond" w:cs="Times New Roman"/>
          </w:rPr>
          <w:delText>n image</w:delText>
        </w:r>
      </w:del>
      <w:r w:rsidR="006F57CD" w:rsidRPr="0092252D">
        <w:rPr>
          <w:rFonts w:ascii="Garamond" w:hAnsi="Garamond" w:cs="Times New Roman"/>
        </w:rPr>
        <w:t xml:space="preserve"> of the day</w:t>
      </w:r>
      <w:ins w:id="169" w:author="Laurie Ellen Gries" w:date="2017-12-01T10:12:00Z">
        <w:r w:rsidR="00A71697">
          <w:rPr>
            <w:rFonts w:ascii="Garamond" w:hAnsi="Garamond" w:cs="Times New Roman"/>
          </w:rPr>
          <w:t xml:space="preserve"> to promote the site</w:t>
        </w:r>
      </w:ins>
      <w:del w:id="170" w:author="Laurie Ellen Gries" w:date="2017-12-01T10:09:00Z">
        <w:r w:rsidR="006F57CD" w:rsidRPr="0092252D" w:rsidDel="00CD365F">
          <w:rPr>
            <w:rFonts w:ascii="Garamond" w:hAnsi="Garamond" w:cs="Times New Roman"/>
          </w:rPr>
          <w:delText xml:space="preserve"> before turning inactive</w:delText>
        </w:r>
      </w:del>
      <w:r w:rsidR="006F57CD" w:rsidRPr="0092252D">
        <w:rPr>
          <w:rFonts w:ascii="Garamond" w:hAnsi="Garamond" w:cs="Times New Roman"/>
        </w:rPr>
        <w:t xml:space="preserve">. </w:t>
      </w:r>
      <w:commentRangeStart w:id="171"/>
      <w:del w:id="172" w:author="Laurie Ellen Gries" w:date="2017-12-01T10:11:00Z">
        <w:r w:rsidR="006F57CD" w:rsidRPr="0092252D" w:rsidDel="00A71697">
          <w:rPr>
            <w:rFonts w:ascii="Garamond" w:hAnsi="Garamond" w:cs="Times New Roman"/>
          </w:rPr>
          <w:delText>Similarly</w:delText>
        </w:r>
        <w:commentRangeEnd w:id="171"/>
        <w:r w:rsidR="00CD365F" w:rsidDel="00A71697">
          <w:rPr>
            <w:rStyle w:val="CommentReference"/>
          </w:rPr>
          <w:commentReference w:id="171"/>
        </w:r>
      </w:del>
      <w:ins w:id="173" w:author="Laurie Ellen Gries" w:date="2017-12-01T10:11:00Z">
        <w:r w:rsidR="00A71697" w:rsidRPr="0092252D">
          <w:rPr>
            <w:rFonts w:ascii="Garamond" w:hAnsi="Garamond" w:cs="Times New Roman"/>
          </w:rPr>
          <w:t>S</w:t>
        </w:r>
        <w:r w:rsidR="00A71697">
          <w:rPr>
            <w:rFonts w:ascii="Garamond" w:hAnsi="Garamond" w:cs="Times New Roman"/>
          </w:rPr>
          <w:t>hortly thereafter</w:t>
        </w:r>
      </w:ins>
      <w:r w:rsidR="006F57CD" w:rsidRPr="0092252D">
        <w:rPr>
          <w:rFonts w:ascii="Garamond" w:hAnsi="Garamond" w:cs="Times New Roman"/>
        </w:rPr>
        <w:t xml:space="preserve">, </w:t>
      </w:r>
      <w:del w:id="174" w:author="Laurie Ellen Gries" w:date="2017-12-01T10:09:00Z">
        <w:r w:rsidR="006F57CD" w:rsidRPr="0092252D" w:rsidDel="00CD365F">
          <w:rPr>
            <w:rFonts w:ascii="Garamond" w:hAnsi="Garamond" w:cs="Times New Roman"/>
          </w:rPr>
          <w:delText xml:space="preserve">the </w:delText>
        </w:r>
      </w:del>
      <w:ins w:id="175" w:author="Laurie Ellen Gries" w:date="2017-12-01T10:09:00Z">
        <w:r w:rsidR="00CD365F">
          <w:rPr>
            <w:rFonts w:ascii="Garamond" w:hAnsi="Garamond" w:cs="Times New Roman"/>
          </w:rPr>
          <w:t>Paste’s</w:t>
        </w:r>
        <w:r w:rsidR="00CD365F" w:rsidRPr="0092252D">
          <w:rPr>
            <w:rFonts w:ascii="Garamond" w:hAnsi="Garamond" w:cs="Times New Roman"/>
          </w:rPr>
          <w:t xml:space="preserve"> </w:t>
        </w:r>
      </w:ins>
      <w:r w:rsidR="006F57CD" w:rsidRPr="0092252D">
        <w:rPr>
          <w:rFonts w:ascii="Garamond" w:hAnsi="Garamond" w:cs="Times New Roman"/>
        </w:rPr>
        <w:t xml:space="preserve">Facebook Page and </w:t>
      </w:r>
      <w:del w:id="176" w:author="Laurie Ellen Gries" w:date="2017-12-01T10:09:00Z">
        <w:r w:rsidR="006F57CD" w:rsidRPr="0092252D" w:rsidDel="00CD365F">
          <w:rPr>
            <w:rFonts w:ascii="Garamond" w:hAnsi="Garamond" w:cs="Times New Roman"/>
          </w:rPr>
          <w:delText xml:space="preserve">the </w:delText>
        </w:r>
      </w:del>
      <w:r w:rsidR="006F57CD" w:rsidRPr="0092252D">
        <w:rPr>
          <w:rFonts w:ascii="Garamond" w:hAnsi="Garamond" w:cs="Times New Roman"/>
        </w:rPr>
        <w:t xml:space="preserve">primary </w:t>
      </w:r>
      <w:del w:id="177" w:author="Laurie Ellen Gries" w:date="2017-12-01T10:09:00Z">
        <w:r w:rsidR="006F57CD" w:rsidRPr="0092252D" w:rsidDel="00CD365F">
          <w:rPr>
            <w:rFonts w:ascii="Garamond" w:hAnsi="Garamond" w:cs="Times New Roman"/>
          </w:rPr>
          <w:delText xml:space="preserve">Paste </w:delText>
        </w:r>
        <w:r w:rsidR="005E34FD" w:rsidRPr="0092252D" w:rsidDel="00CD365F">
          <w:rPr>
            <w:rFonts w:ascii="Garamond" w:hAnsi="Garamond" w:cs="Times New Roman"/>
          </w:rPr>
          <w:delText>M</w:delText>
        </w:r>
        <w:r w:rsidR="006F57CD" w:rsidRPr="0092252D" w:rsidDel="00CD365F">
          <w:rPr>
            <w:rFonts w:ascii="Garamond" w:hAnsi="Garamond" w:cs="Times New Roman"/>
          </w:rPr>
          <w:delText>a</w:delText>
        </w:r>
        <w:r w:rsidR="004C35A4" w:rsidRPr="0092252D" w:rsidDel="00CD365F">
          <w:rPr>
            <w:rFonts w:ascii="Garamond" w:hAnsi="Garamond" w:cs="Times New Roman"/>
          </w:rPr>
          <w:delText xml:space="preserve">gazine </w:delText>
        </w:r>
      </w:del>
      <w:r w:rsidR="004C35A4" w:rsidRPr="0092252D">
        <w:rPr>
          <w:rFonts w:ascii="Garamond" w:hAnsi="Garamond" w:cs="Times New Roman"/>
        </w:rPr>
        <w:t xml:space="preserve">website </w:t>
      </w:r>
      <w:del w:id="178" w:author="Laurie Ellen Gries" w:date="2017-12-01T10:12:00Z">
        <w:r w:rsidR="004C35A4" w:rsidRPr="0092252D" w:rsidDel="00A71697">
          <w:rPr>
            <w:rFonts w:ascii="Garamond" w:hAnsi="Garamond" w:cs="Times New Roman"/>
          </w:rPr>
          <w:delText>do not</w:delText>
        </w:r>
      </w:del>
      <w:ins w:id="179" w:author="Laurie Ellen Gries" w:date="2017-12-01T10:12:00Z">
        <w:r w:rsidR="00A71697">
          <w:rPr>
            <w:rFonts w:ascii="Garamond" w:hAnsi="Garamond" w:cs="Times New Roman"/>
          </w:rPr>
          <w:t>stopped</w:t>
        </w:r>
      </w:ins>
      <w:r w:rsidR="004C35A4" w:rsidRPr="0092252D">
        <w:rPr>
          <w:rFonts w:ascii="Garamond" w:hAnsi="Garamond" w:cs="Times New Roman"/>
        </w:rPr>
        <w:t xml:space="preserve"> offer</w:t>
      </w:r>
      <w:ins w:id="180" w:author="Laurie Ellen Gries" w:date="2017-12-01T10:12:00Z">
        <w:r w:rsidR="00A71697">
          <w:rPr>
            <w:rFonts w:ascii="Garamond" w:hAnsi="Garamond" w:cs="Times New Roman"/>
          </w:rPr>
          <w:t>ing</w:t>
        </w:r>
      </w:ins>
      <w:del w:id="181" w:author="Laurie Ellen Gries" w:date="2017-12-01T10:12:00Z">
        <w:r w:rsidR="004C35A4" w:rsidRPr="0092252D" w:rsidDel="00A71697">
          <w:rPr>
            <w:rFonts w:ascii="Garamond" w:hAnsi="Garamond" w:cs="Times New Roman"/>
          </w:rPr>
          <w:delText xml:space="preserve"> any</w:delText>
        </w:r>
      </w:del>
      <w:r w:rsidR="004C35A4" w:rsidRPr="0092252D">
        <w:rPr>
          <w:rFonts w:ascii="Garamond" w:hAnsi="Garamond" w:cs="Times New Roman"/>
        </w:rPr>
        <w:t xml:space="preserve"> updates </w:t>
      </w:r>
      <w:del w:id="182" w:author="Laurie Ellen Gries" w:date="2017-12-01T10:12:00Z">
        <w:r w:rsidR="004C35A4" w:rsidRPr="0092252D" w:rsidDel="00A71697">
          <w:rPr>
            <w:rFonts w:ascii="Garamond" w:hAnsi="Garamond" w:cs="Times New Roman"/>
          </w:rPr>
          <w:delText xml:space="preserve">on the site from the end of 2009 </w:delText>
        </w:r>
      </w:del>
      <w:r w:rsidR="004C35A4" w:rsidRPr="0092252D">
        <w:rPr>
          <w:rFonts w:ascii="Garamond" w:hAnsi="Garamond" w:cs="Times New Roman"/>
        </w:rPr>
        <w:t xml:space="preserve">until the announcement of the site’s return in </w:t>
      </w:r>
      <w:r w:rsidR="001B2FCC" w:rsidRPr="0092252D">
        <w:rPr>
          <w:rFonts w:ascii="Garamond" w:hAnsi="Garamond" w:cs="Times New Roman"/>
        </w:rPr>
        <w:t xml:space="preserve">August 2012, </w:t>
      </w:r>
      <w:ins w:id="183" w:author="Laurie Ellen Gries" w:date="2017-12-01T10:12:00Z">
        <w:r w:rsidR="00A71697">
          <w:rPr>
            <w:rFonts w:ascii="Garamond" w:hAnsi="Garamond" w:cs="Times New Roman"/>
          </w:rPr>
          <w:t xml:space="preserve">just </w:t>
        </w:r>
      </w:ins>
      <w:r w:rsidR="001B2FCC" w:rsidRPr="0092252D">
        <w:rPr>
          <w:rFonts w:ascii="Garamond" w:hAnsi="Garamond" w:cs="Times New Roman"/>
        </w:rPr>
        <w:t xml:space="preserve">in time for the next election cycle </w:t>
      </w:r>
      <w:r w:rsidR="001B2FCC" w:rsidRPr="0092252D">
        <w:rPr>
          <w:rFonts w:ascii="Garamond" w:hAnsi="Garamond" w:cs="Times New Roman"/>
        </w:rPr>
        <w:fldChar w:fldCharType="begin" w:fldLock="1"/>
      </w:r>
      <w:r w:rsidR="001B2FCC" w:rsidRPr="0092252D">
        <w:rPr>
          <w:rFonts w:ascii="Garamond" w:hAnsi="Garamond" w:cs="Times New Roman"/>
        </w:rPr>
        <w:instrText>ADDIN CSL_CITATION { "citationItems" : [ { "id" : "ITEM-1", "itemData" : { "URL" : "https://www.facebook.com/pg/ObamiconMe/", "accessed" : { "date-parts" : [ [ "2017", "11", "26" ] ] }, "author" : [ { "dropping-particle" : "", "family" : "@ObamiconMe", "given" : "", "non-dropping-particle" : "", "parse-names" : false, "suffix" : "" } ], "container-title" : "Facebook", "id" : "ITEM-1", "issued" : { "date-parts" : [ [ "0" ] ] }, "title" : "Obamicon.me", "type" : "webpage" }, "uris" : [ "http://www.mendeley.com/documents/?uuid=2b6b88b3-5b6b-4769-b902-cdad09bf099b" ] }, { "id" : "ITEM-2", "itemData" : { "author" : [ { "dropping-particle" : "", "family" : "Paste Staff", "given" : "", "non-dropping-particle" : "", "parse-names" : false, "suffix" : "" } ], "container-title" : "Paste Magazine", "id" : "ITEM-2", "issued" : { "date-parts" : [ [ "2012", "9", "27" ] ] }, "title" : "The Return of Obaicon: Create Your Own Image", "type" : "article-newspaper" }, "uris" : [ "http://www.mendeley.com/documents/?uuid=a9edaaeb-a06c-4d2c-b02e-b976bb12119d" ] } ], "mendeley" : { "formattedCitation" : "(@ObamiconMe 2017; Paste Staff 2012)", "plainTextFormattedCitation" : "(@ObamiconMe 2017; Paste Staff 2012)", "previouslyFormattedCitation" : "(@ObamiconMe 2017; Paste Staff 2012)" }, "properties" : { "noteIndex" : 5 }, "schema" : "https://github.com/citation-style-language/schema/raw/master/csl-citation.json" }</w:instrText>
      </w:r>
      <w:r w:rsidR="001B2FCC" w:rsidRPr="0092252D">
        <w:rPr>
          <w:rFonts w:ascii="Garamond" w:hAnsi="Garamond" w:cs="Times New Roman"/>
        </w:rPr>
        <w:fldChar w:fldCharType="separate"/>
      </w:r>
      <w:r w:rsidR="001B2FCC" w:rsidRPr="0092252D">
        <w:rPr>
          <w:rFonts w:ascii="Garamond" w:hAnsi="Garamond" w:cs="Times New Roman"/>
          <w:noProof/>
        </w:rPr>
        <w:t>(@ObamiconMe 2017; Paste Staff 2012)</w:t>
      </w:r>
      <w:r w:rsidR="001B2FCC" w:rsidRPr="0092252D">
        <w:rPr>
          <w:rFonts w:ascii="Garamond" w:hAnsi="Garamond" w:cs="Times New Roman"/>
        </w:rPr>
        <w:fldChar w:fldCharType="end"/>
      </w:r>
      <w:r w:rsidR="001B2FCC" w:rsidRPr="0092252D">
        <w:rPr>
          <w:rFonts w:ascii="Garamond" w:hAnsi="Garamond" w:cs="Times New Roman"/>
        </w:rPr>
        <w:t xml:space="preserve">. </w:t>
      </w:r>
      <w:r w:rsidR="00F319F3" w:rsidRPr="0092252D">
        <w:rPr>
          <w:rFonts w:ascii="Garamond" w:hAnsi="Garamond" w:cs="Times New Roman"/>
        </w:rPr>
        <w:t>Despite the initial popularity of the site</w:t>
      </w:r>
      <w:r w:rsidR="00434F2C" w:rsidRPr="0092252D">
        <w:rPr>
          <w:rFonts w:ascii="Garamond" w:hAnsi="Garamond" w:cs="Times New Roman"/>
        </w:rPr>
        <w:t xml:space="preserve">, as </w:t>
      </w:r>
      <w:del w:id="184" w:author="Laurie Ellen Gries" w:date="2017-12-01T10:13:00Z">
        <w:r w:rsidR="00434F2C" w:rsidRPr="0092252D" w:rsidDel="00354172">
          <w:rPr>
            <w:rFonts w:ascii="Garamond" w:hAnsi="Garamond" w:cs="Times New Roman"/>
          </w:rPr>
          <w:delText xml:space="preserve">other </w:delText>
        </w:r>
      </w:del>
      <w:r w:rsidR="00434F2C" w:rsidRPr="0092252D">
        <w:rPr>
          <w:rFonts w:ascii="Garamond" w:hAnsi="Garamond" w:cs="Times New Roman"/>
        </w:rPr>
        <w:t>alternative automatic p</w:t>
      </w:r>
      <w:r w:rsidR="00EC1F2C" w:rsidRPr="0092252D">
        <w:rPr>
          <w:rFonts w:ascii="Garamond" w:hAnsi="Garamond" w:cs="Times New Roman"/>
        </w:rPr>
        <w:t xml:space="preserve">hoto </w:t>
      </w:r>
      <w:r w:rsidR="00434F2C" w:rsidRPr="0092252D">
        <w:rPr>
          <w:rFonts w:ascii="Garamond" w:hAnsi="Garamond" w:cs="Times New Roman"/>
        </w:rPr>
        <w:t>editing options, styles, and trends became available</w:t>
      </w:r>
      <w:ins w:id="185" w:author="Laurie Ellen Gries" w:date="2017-12-01T10:13:00Z">
        <w:r w:rsidR="00354172">
          <w:rPr>
            <w:rFonts w:ascii="Garamond" w:hAnsi="Garamond" w:cs="Times New Roman"/>
          </w:rPr>
          <w:t xml:space="preserve"> on sites such as???</w:t>
        </w:r>
      </w:ins>
      <w:r w:rsidR="00434F2C" w:rsidRPr="0092252D">
        <w:rPr>
          <w:rFonts w:ascii="Garamond" w:hAnsi="Garamond" w:cs="Times New Roman"/>
        </w:rPr>
        <w:t>,</w:t>
      </w:r>
      <w:r w:rsidR="00CF7A29" w:rsidRPr="0092252D">
        <w:rPr>
          <w:rFonts w:ascii="Garamond" w:hAnsi="Garamond" w:cs="Times New Roman"/>
        </w:rPr>
        <w:t xml:space="preserve"> and the anchoring current events passed,</w:t>
      </w:r>
      <w:r w:rsidR="00434F2C" w:rsidRPr="0092252D">
        <w:rPr>
          <w:rFonts w:ascii="Garamond" w:hAnsi="Garamond" w:cs="Times New Roman"/>
        </w:rPr>
        <w:t xml:space="preserve"> </w:t>
      </w:r>
      <w:r w:rsidR="00AA4E08" w:rsidRPr="0092252D">
        <w:rPr>
          <w:rFonts w:ascii="Garamond" w:hAnsi="Garamond" w:cs="Times New Roman"/>
        </w:rPr>
        <w:t xml:space="preserve">interest in </w:t>
      </w:r>
      <w:r w:rsidR="00CF7A29" w:rsidRPr="0092252D">
        <w:rPr>
          <w:rFonts w:ascii="Garamond" w:hAnsi="Garamond" w:cs="Times New Roman"/>
        </w:rPr>
        <w:t>Obamicon.me</w:t>
      </w:r>
      <w:r w:rsidR="00434F2C" w:rsidRPr="0092252D">
        <w:rPr>
          <w:rFonts w:ascii="Garamond" w:hAnsi="Garamond" w:cs="Times New Roman"/>
        </w:rPr>
        <w:t xml:space="preserve"> waned</w:t>
      </w:r>
      <w:del w:id="186" w:author="Laurie Ellen Gries" w:date="2017-12-01T10:14:00Z">
        <w:r w:rsidR="00434F2C" w:rsidRPr="0092252D" w:rsidDel="00354172">
          <w:rPr>
            <w:rFonts w:ascii="Garamond" w:hAnsi="Garamond" w:cs="Times New Roman"/>
          </w:rPr>
          <w:delText xml:space="preserve"> and</w:delText>
        </w:r>
      </w:del>
      <w:ins w:id="187" w:author="Laurie Ellen Gries" w:date="2017-12-01T10:14:00Z">
        <w:r w:rsidR="00354172">
          <w:rPr>
            <w:rFonts w:ascii="Garamond" w:hAnsi="Garamond" w:cs="Times New Roman"/>
          </w:rPr>
          <w:t>, leading</w:t>
        </w:r>
      </w:ins>
      <w:r w:rsidR="00434F2C" w:rsidRPr="0092252D">
        <w:rPr>
          <w:rFonts w:ascii="Garamond" w:hAnsi="Garamond" w:cs="Times New Roman"/>
        </w:rPr>
        <w:t xml:space="preserve"> Paste </w:t>
      </w:r>
      <w:ins w:id="188" w:author="Laurie Ellen Gries" w:date="2017-12-01T10:14:00Z">
        <w:r w:rsidR="00354172">
          <w:rPr>
            <w:rFonts w:ascii="Garamond" w:hAnsi="Garamond" w:cs="Times New Roman"/>
          </w:rPr>
          <w:t xml:space="preserve">to </w:t>
        </w:r>
      </w:ins>
      <w:r w:rsidR="00434F2C" w:rsidRPr="0092252D">
        <w:rPr>
          <w:rFonts w:ascii="Garamond" w:hAnsi="Garamond" w:cs="Times New Roman"/>
        </w:rPr>
        <w:t>t</w:t>
      </w:r>
      <w:ins w:id="189" w:author="Laurie Ellen Gries" w:date="2017-12-01T10:14:00Z">
        <w:r w:rsidR="00354172">
          <w:rPr>
            <w:rFonts w:ascii="Garamond" w:hAnsi="Garamond" w:cs="Times New Roman"/>
          </w:rPr>
          <w:t>ake</w:t>
        </w:r>
      </w:ins>
      <w:del w:id="190" w:author="Laurie Ellen Gries" w:date="2017-12-01T10:14:00Z">
        <w:r w:rsidR="00434F2C" w:rsidRPr="0092252D" w:rsidDel="00354172">
          <w:rPr>
            <w:rFonts w:ascii="Garamond" w:hAnsi="Garamond" w:cs="Times New Roman"/>
          </w:rPr>
          <w:delText>ook</w:delText>
        </w:r>
      </w:del>
      <w:r w:rsidR="00434F2C" w:rsidRPr="0092252D">
        <w:rPr>
          <w:rFonts w:ascii="Garamond" w:hAnsi="Garamond" w:cs="Times New Roman"/>
        </w:rPr>
        <w:t xml:space="preserve"> the site offline in 2013</w:t>
      </w:r>
      <w:r w:rsidR="00964912" w:rsidRPr="0092252D">
        <w:rPr>
          <w:rFonts w:ascii="Garamond" w:hAnsi="Garamond" w:cs="Times New Roman"/>
        </w:rPr>
        <w:t>—the same year technology journalist Lauren Orisini declared “the year of the image,” citing the growing popularity of image-oriented social media sites such as Pinterest, Instagram and Tumblr (Orisni 2013)</w:t>
      </w:r>
      <w:r w:rsidR="00434F2C" w:rsidRPr="0092252D">
        <w:rPr>
          <w:rFonts w:ascii="Garamond" w:hAnsi="Garamond" w:cs="Times New Roman"/>
        </w:rPr>
        <w:t>.</w:t>
      </w:r>
      <w:r w:rsidR="00CF7A29" w:rsidRPr="0092252D">
        <w:rPr>
          <w:rFonts w:ascii="Garamond" w:hAnsi="Garamond" w:cs="Times New Roman"/>
        </w:rPr>
        <w:t xml:space="preserve"> </w:t>
      </w:r>
      <w:r w:rsidR="00220802" w:rsidRPr="0092252D">
        <w:rPr>
          <w:rFonts w:ascii="Garamond" w:hAnsi="Garamond" w:cs="Times New Roman"/>
        </w:rPr>
        <w:t>From 2013 through 2016, the URL continued to redirect</w:t>
      </w:r>
      <w:ins w:id="191" w:author="Laurie Ellen Gries" w:date="2017-12-01T10:14:00Z">
        <w:r w:rsidR="00354172">
          <w:rPr>
            <w:rFonts w:ascii="Garamond" w:hAnsi="Garamond" w:cs="Times New Roman"/>
          </w:rPr>
          <w:t xml:space="preserve"> visitors</w:t>
        </w:r>
      </w:ins>
      <w:r w:rsidR="00220802" w:rsidRPr="0092252D">
        <w:rPr>
          <w:rFonts w:ascii="Garamond" w:hAnsi="Garamond" w:cs="Times New Roman"/>
        </w:rPr>
        <w:t xml:space="preserve"> to Paste </w:t>
      </w:r>
      <w:r w:rsidR="005E34FD" w:rsidRPr="0092252D">
        <w:rPr>
          <w:rFonts w:ascii="Garamond" w:hAnsi="Garamond" w:cs="Times New Roman"/>
        </w:rPr>
        <w:t>M</w:t>
      </w:r>
      <w:r w:rsidR="00220802" w:rsidRPr="0092252D">
        <w:rPr>
          <w:rFonts w:ascii="Garamond" w:hAnsi="Garamond" w:cs="Times New Roman"/>
        </w:rPr>
        <w:t xml:space="preserve">agazine’s website and by 2017, the domain </w:t>
      </w:r>
      <w:ins w:id="192" w:author="Laurie Ellen Gries" w:date="2017-12-01T10:14:00Z">
        <w:r w:rsidR="00354172">
          <w:rPr>
            <w:rFonts w:ascii="Garamond" w:hAnsi="Garamond" w:cs="Times New Roman"/>
          </w:rPr>
          <w:t>was</w:t>
        </w:r>
      </w:ins>
      <w:del w:id="193" w:author="Laurie Ellen Gries" w:date="2017-12-01T10:14:00Z">
        <w:r w:rsidR="00220802" w:rsidRPr="0092252D" w:rsidDel="00354172">
          <w:rPr>
            <w:rFonts w:ascii="Garamond" w:hAnsi="Garamond" w:cs="Times New Roman"/>
          </w:rPr>
          <w:delText>is</w:delText>
        </w:r>
      </w:del>
      <w:r w:rsidR="00220802" w:rsidRPr="0092252D">
        <w:rPr>
          <w:rFonts w:ascii="Garamond" w:hAnsi="Garamond" w:cs="Times New Roman"/>
        </w:rPr>
        <w:t xml:space="preserve"> listed as available for purchase. </w:t>
      </w:r>
      <w:r w:rsidR="00AA4E08" w:rsidRPr="0092252D">
        <w:rPr>
          <w:rFonts w:ascii="Garamond" w:hAnsi="Garamond" w:cs="Times New Roman"/>
        </w:rPr>
        <w:t>As one Facebook user commented, “Sadly its</w:t>
      </w:r>
      <w:r w:rsidR="009E14AB" w:rsidRPr="0092252D">
        <w:rPr>
          <w:rFonts w:ascii="Garamond" w:hAnsi="Garamond" w:cs="Times New Roman"/>
        </w:rPr>
        <w:t xml:space="preserve"> [sic]</w:t>
      </w:r>
      <w:r w:rsidR="00AA4E08" w:rsidRPr="0092252D">
        <w:rPr>
          <w:rFonts w:ascii="Garamond" w:hAnsi="Garamond" w:cs="Times New Roman"/>
        </w:rPr>
        <w:t xml:space="preserve"> not working anymore </w:t>
      </w:r>
      <w:r w:rsidR="00AA4E08" w:rsidRPr="0092252D">
        <w:rPr>
          <w:rFonts w:ascii="Garamond" w:hAnsi="Garamond" w:cs="Times New Roman"/>
        </w:rPr>
        <w:sym w:font="Wingdings" w:char="F04C"/>
      </w:r>
      <w:r w:rsidR="00AA4E08" w:rsidRPr="0092252D">
        <w:rPr>
          <w:rFonts w:ascii="Garamond" w:hAnsi="Garamond" w:cs="Times New Roman"/>
        </w:rPr>
        <w:t>.”</w:t>
      </w:r>
    </w:p>
    <w:p w14:paraId="12AF0596" w14:textId="18EF73F0" w:rsidR="00187EE7" w:rsidRDefault="00354172" w:rsidP="001D5C17">
      <w:pPr>
        <w:ind w:firstLine="720"/>
        <w:rPr>
          <w:ins w:id="194" w:author="Laurie Ellen Gries" w:date="2017-12-01T10:23:00Z"/>
          <w:rFonts w:ascii="Garamond" w:hAnsi="Garamond" w:cs="Times New Roman"/>
        </w:rPr>
      </w:pPr>
      <w:ins w:id="195" w:author="Laurie Ellen Gries" w:date="2017-12-01T10:15:00Z">
        <w:r>
          <w:rPr>
            <w:rFonts w:ascii="Garamond" w:hAnsi="Garamond" w:cs="Times New Roman"/>
          </w:rPr>
          <w:t xml:space="preserve">I share this story because Obamicon.me raises interesting research </w:t>
        </w:r>
      </w:ins>
      <w:ins w:id="196" w:author="Laurie Ellen Gries" w:date="2017-12-01T10:16:00Z">
        <w:r>
          <w:rPr>
            <w:rFonts w:ascii="Garamond" w:hAnsi="Garamond" w:cs="Times New Roman"/>
          </w:rPr>
          <w:t>dilemmas</w:t>
        </w:r>
      </w:ins>
      <w:ins w:id="197" w:author="Laurie Ellen Gries" w:date="2017-12-01T10:15:00Z">
        <w:r>
          <w:rPr>
            <w:rFonts w:ascii="Garamond" w:hAnsi="Garamond" w:cs="Times New Roman"/>
          </w:rPr>
          <w:t xml:space="preserve"> for digital visual studies scholars interested in</w:t>
        </w:r>
      </w:ins>
      <w:ins w:id="198" w:author="Laurie Ellen Gries" w:date="2017-12-01T10:17:00Z">
        <w:r>
          <w:rPr>
            <w:rFonts w:ascii="Garamond" w:hAnsi="Garamond" w:cs="Times New Roman"/>
          </w:rPr>
          <w:t xml:space="preserve"> studying </w:t>
        </w:r>
      </w:ins>
      <w:ins w:id="199" w:author="Laurie Ellen Gries" w:date="2017-12-01T10:15:00Z">
        <w:r>
          <w:rPr>
            <w:rFonts w:ascii="Garamond" w:hAnsi="Garamond" w:cs="Times New Roman"/>
          </w:rPr>
          <w:t>visual history</w:t>
        </w:r>
      </w:ins>
      <w:ins w:id="200" w:author="Laurie Ellen Gries" w:date="2017-12-01T10:17:00Z">
        <w:r>
          <w:rPr>
            <w:rFonts w:ascii="Garamond" w:hAnsi="Garamond" w:cs="Times New Roman"/>
          </w:rPr>
          <w:t xml:space="preserve"> and preserving visual culture</w:t>
        </w:r>
      </w:ins>
      <w:ins w:id="201" w:author="Laurie Ellen Gries" w:date="2017-12-01T10:15:00Z">
        <w:r>
          <w:rPr>
            <w:rFonts w:ascii="Garamond" w:hAnsi="Garamond" w:cs="Times New Roman"/>
          </w:rPr>
          <w:t xml:space="preserve">. </w:t>
        </w:r>
      </w:ins>
      <w:ins w:id="202" w:author="Laurie Ellen Gries" w:date="2017-12-01T10:17:00Z">
        <w:r>
          <w:rPr>
            <w:rFonts w:ascii="Garamond" w:hAnsi="Garamond" w:cs="Times New Roman"/>
          </w:rPr>
          <w:t>If sites that are responsible for producing, storing, and circulating digitally born artifacts that make a lasting impact on culture(s)</w:t>
        </w:r>
      </w:ins>
      <w:ins w:id="203" w:author="Laurie Ellen Gries" w:date="2017-12-01T10:21:00Z">
        <w:r w:rsidR="00187EE7">
          <w:rPr>
            <w:rFonts w:ascii="Garamond" w:hAnsi="Garamond" w:cs="Times New Roman"/>
          </w:rPr>
          <w:t xml:space="preserve"> disappear</w:t>
        </w:r>
      </w:ins>
      <w:ins w:id="204" w:author="Laurie Ellen Gries" w:date="2017-12-01T10:17:00Z">
        <w:r>
          <w:rPr>
            <w:rFonts w:ascii="Garamond" w:hAnsi="Garamond" w:cs="Times New Roman"/>
          </w:rPr>
          <w:t xml:space="preserve">, </w:t>
        </w:r>
      </w:ins>
      <w:ins w:id="205" w:author="Laurie Ellen Gries" w:date="2017-12-01T10:21:00Z">
        <w:r w:rsidR="00187EE7">
          <w:rPr>
            <w:rFonts w:ascii="Garamond" w:hAnsi="Garamond" w:cs="Times New Roman"/>
          </w:rPr>
          <w:t>scholars</w:t>
        </w:r>
      </w:ins>
      <w:ins w:id="206" w:author="Laurie Ellen Gries" w:date="2017-12-01T10:20:00Z">
        <w:r>
          <w:rPr>
            <w:rFonts w:ascii="Garamond" w:hAnsi="Garamond" w:cs="Times New Roman"/>
          </w:rPr>
          <w:t xml:space="preserve"> lose important primary sources that provide important links to an image’s historicity. </w:t>
        </w:r>
      </w:ins>
      <w:ins w:id="207" w:author="Laurie Ellen Gries" w:date="2017-12-01T10:23:00Z">
        <w:r w:rsidR="00187EE7">
          <w:rPr>
            <w:rFonts w:ascii="Garamond" w:hAnsi="Garamond" w:cs="Times New Roman"/>
          </w:rPr>
          <w:t>In</w:t>
        </w:r>
      </w:ins>
      <w:ins w:id="208" w:author="Laurie Ellen Gries" w:date="2017-12-01T10:22:00Z">
        <w:r w:rsidR="00187EE7">
          <w:rPr>
            <w:rFonts w:ascii="Garamond" w:hAnsi="Garamond" w:cs="Times New Roman"/>
          </w:rPr>
          <w:t xml:space="preserve"> the case of Obama Hope, a</w:t>
        </w:r>
      </w:ins>
      <w:del w:id="209" w:author="Laurie Ellen Gries" w:date="2017-12-01T10:22:00Z">
        <w:r w:rsidR="004829CA" w:rsidRPr="0092252D" w:rsidDel="00187EE7">
          <w:rPr>
            <w:rFonts w:ascii="Garamond" w:hAnsi="Garamond" w:cs="Times New Roman"/>
          </w:rPr>
          <w:delText>A</w:delText>
        </w:r>
      </w:del>
      <w:r w:rsidR="004829CA" w:rsidRPr="0092252D">
        <w:rPr>
          <w:rFonts w:ascii="Garamond" w:hAnsi="Garamond" w:cs="Times New Roman"/>
        </w:rPr>
        <w:t>lthough Obamicon.me has been taken down,</w:t>
      </w:r>
      <w:ins w:id="210" w:author="Laurie Ellen Gries" w:date="2017-12-01T10:23:00Z">
        <w:r w:rsidR="00187EE7">
          <w:rPr>
            <w:rFonts w:ascii="Garamond" w:hAnsi="Garamond" w:cs="Times New Roman"/>
          </w:rPr>
          <w:t xml:space="preserve"> </w:t>
        </w:r>
      </w:ins>
      <w:del w:id="211" w:author="Laurie Ellen Gries" w:date="2017-12-01T10:23:00Z">
        <w:r w:rsidR="004829CA" w:rsidRPr="0092252D" w:rsidDel="00187EE7">
          <w:rPr>
            <w:rFonts w:ascii="Garamond" w:hAnsi="Garamond" w:cs="Times New Roman"/>
          </w:rPr>
          <w:delText xml:space="preserve"> </w:delText>
        </w:r>
      </w:del>
      <w:r w:rsidR="00743A14" w:rsidRPr="0092252D">
        <w:rPr>
          <w:rFonts w:ascii="Garamond" w:hAnsi="Garamond" w:cs="Times New Roman"/>
        </w:rPr>
        <w:t xml:space="preserve">traces of the site </w:t>
      </w:r>
      <w:ins w:id="212" w:author="Laurie Ellen Gries" w:date="2017-12-01T10:23:00Z">
        <w:r w:rsidR="00187EE7">
          <w:rPr>
            <w:rFonts w:ascii="Garamond" w:hAnsi="Garamond" w:cs="Times New Roman"/>
          </w:rPr>
          <w:t xml:space="preserve">do </w:t>
        </w:r>
      </w:ins>
      <w:r w:rsidR="00743A14" w:rsidRPr="0092252D">
        <w:rPr>
          <w:rFonts w:ascii="Garamond" w:hAnsi="Garamond" w:cs="Times New Roman"/>
        </w:rPr>
        <w:t xml:space="preserve">remain scattered—from </w:t>
      </w:r>
      <w:r w:rsidR="00743A14" w:rsidRPr="0092252D">
        <w:rPr>
          <w:rFonts w:ascii="Garamond" w:hAnsi="Garamond" w:cs="Times New Roman"/>
        </w:rPr>
        <w:lastRenderedPageBreak/>
        <w:t xml:space="preserve">files saved on computer hard drives to photos uploaded to other social media sites, from custom printed Zazzle goods to </w:t>
      </w:r>
      <w:r w:rsidR="00F319F3" w:rsidRPr="0092252D">
        <w:rPr>
          <w:rFonts w:ascii="Garamond" w:hAnsi="Garamond" w:cs="Times New Roman"/>
        </w:rPr>
        <w:t>blog and news</w:t>
      </w:r>
      <w:r w:rsidR="00743A14" w:rsidRPr="0092252D">
        <w:rPr>
          <w:rFonts w:ascii="Garamond" w:hAnsi="Garamond" w:cs="Times New Roman"/>
        </w:rPr>
        <w:t xml:space="preserve"> coverage, from web forums </w:t>
      </w:r>
      <w:r w:rsidR="00F319F3" w:rsidRPr="0092252D">
        <w:rPr>
          <w:rFonts w:ascii="Garamond" w:hAnsi="Garamond" w:cs="Times New Roman"/>
        </w:rPr>
        <w:t>to digital archives</w:t>
      </w:r>
      <w:ins w:id="213" w:author="Laurie Ellen Gries" w:date="2017-12-01T10:22:00Z">
        <w:r w:rsidR="00187EE7">
          <w:rPr>
            <w:rFonts w:ascii="Garamond" w:hAnsi="Garamond" w:cs="Times New Roman"/>
          </w:rPr>
          <w:t xml:space="preserve"> produced on Pinterest and websites</w:t>
        </w:r>
      </w:ins>
      <w:r w:rsidR="00F319F3" w:rsidRPr="0092252D">
        <w:rPr>
          <w:rFonts w:ascii="Garamond" w:hAnsi="Garamond" w:cs="Times New Roman"/>
        </w:rPr>
        <w:t xml:space="preserve">. </w:t>
      </w:r>
      <w:ins w:id="214" w:author="Laurie Ellen Gries" w:date="2017-12-01T10:23:00Z">
        <w:r w:rsidR="00187EE7">
          <w:rPr>
            <w:rFonts w:ascii="Garamond" w:hAnsi="Garamond" w:cs="Times New Roman"/>
          </w:rPr>
          <w:t xml:space="preserve">But </w:t>
        </w:r>
      </w:ins>
      <w:ins w:id="215" w:author="Laurie Ellen Gries" w:date="2017-12-01T10:24:00Z">
        <w:r w:rsidR="00BB46A8">
          <w:rPr>
            <w:rFonts w:ascii="Garamond" w:hAnsi="Garamond" w:cs="Times New Roman"/>
          </w:rPr>
          <w:t xml:space="preserve">according to Gries, the loss of access to Obamicon.me has resulted in what she </w:t>
        </w:r>
      </w:ins>
      <w:ins w:id="216" w:author="Laurie Ellen Gries" w:date="2017-12-01T10:26:00Z">
        <w:r w:rsidR="00B622E1">
          <w:rPr>
            <w:rFonts w:ascii="Garamond" w:hAnsi="Garamond" w:cs="Times New Roman"/>
          </w:rPr>
          <w:t>ap</w:t>
        </w:r>
      </w:ins>
      <w:ins w:id="217" w:author="Laurie Ellen Gries" w:date="2017-12-01T10:24:00Z">
        <w:r w:rsidR="00BB46A8">
          <w:rPr>
            <w:rFonts w:ascii="Garamond" w:hAnsi="Garamond" w:cs="Times New Roman"/>
          </w:rPr>
          <w:t>proximates to be hundreds of Obamicons and related webicons that play an important role in Obama</w:t>
        </w:r>
      </w:ins>
      <w:ins w:id="218" w:author="Laurie Ellen Gries" w:date="2017-12-13T12:35:00Z">
        <w:r w:rsidR="00760419">
          <w:rPr>
            <w:rFonts w:ascii="Garamond" w:hAnsi="Garamond" w:cs="Times New Roman"/>
          </w:rPr>
          <w:t xml:space="preserve"> Hope</w:t>
        </w:r>
      </w:ins>
      <w:ins w:id="219" w:author="Laurie Ellen Gries" w:date="2017-12-01T10:25:00Z">
        <w:r w:rsidR="00BB46A8">
          <w:rPr>
            <w:rFonts w:ascii="Garamond" w:hAnsi="Garamond" w:cs="Times New Roman"/>
          </w:rPr>
          <w:t>’s rhetorical history.</w:t>
        </w:r>
      </w:ins>
      <w:ins w:id="220" w:author="Laurie Ellen Gries" w:date="2017-12-01T10:26:00Z">
        <w:r w:rsidR="00B622E1">
          <w:rPr>
            <w:rFonts w:ascii="Garamond" w:hAnsi="Garamond" w:cs="Times New Roman"/>
          </w:rPr>
          <w:t xml:space="preserve"> </w:t>
        </w:r>
      </w:ins>
      <w:ins w:id="221" w:author="Laurie Ellen Gries" w:date="2017-12-01T10:38:00Z">
        <w:r w:rsidR="00B622E1" w:rsidRPr="0092252D">
          <w:rPr>
            <w:rFonts w:ascii="Garamond" w:hAnsi="Garamond" w:cs="Times New Roman"/>
          </w:rPr>
          <w:t>For something with so much interest and uptake</w:t>
        </w:r>
      </w:ins>
      <w:ins w:id="222" w:author="Laurie Ellen Gries" w:date="2017-12-01T10:39:00Z">
        <w:r w:rsidR="00B622E1">
          <w:rPr>
            <w:rFonts w:ascii="Garamond" w:hAnsi="Garamond" w:cs="Times New Roman"/>
          </w:rPr>
          <w:t xml:space="preserve"> as Obama Hope</w:t>
        </w:r>
      </w:ins>
      <w:ins w:id="223" w:author="Laurie Ellen Gries" w:date="2017-12-01T10:38:00Z">
        <w:r w:rsidR="00B622E1" w:rsidRPr="0092252D">
          <w:rPr>
            <w:rFonts w:ascii="Garamond" w:hAnsi="Garamond" w:cs="Times New Roman"/>
          </w:rPr>
          <w:t xml:space="preserve">, for something that </w:t>
        </w:r>
      </w:ins>
      <w:ins w:id="224" w:author="Laurie Ellen Gries" w:date="2017-12-01T10:39:00Z">
        <w:r w:rsidR="00B622E1">
          <w:rPr>
            <w:rFonts w:ascii="Garamond" w:hAnsi="Garamond" w:cs="Times New Roman"/>
          </w:rPr>
          <w:t xml:space="preserve">has become so deeply </w:t>
        </w:r>
      </w:ins>
      <w:ins w:id="225" w:author="Laurie Ellen Gries" w:date="2017-12-01T10:38:00Z">
        <w:r w:rsidR="00B622E1" w:rsidRPr="0092252D">
          <w:rPr>
            <w:rFonts w:ascii="Garamond" w:hAnsi="Garamond" w:cs="Times New Roman"/>
          </w:rPr>
          <w:t xml:space="preserve">embedded in the cultural psyche of </w:t>
        </w:r>
      </w:ins>
      <w:ins w:id="226" w:author="Laurie Ellen Gries" w:date="2017-12-01T10:40:00Z">
        <w:r w:rsidR="00C53B34">
          <w:rPr>
            <w:rFonts w:ascii="Garamond" w:hAnsi="Garamond" w:cs="Times New Roman"/>
          </w:rPr>
          <w:t>our contemporary era</w:t>
        </w:r>
      </w:ins>
      <w:ins w:id="227" w:author="Laurie Ellen Gries" w:date="2017-12-01T10:38:00Z">
        <w:r w:rsidR="00B622E1" w:rsidRPr="0092252D">
          <w:rPr>
            <w:rFonts w:ascii="Garamond" w:hAnsi="Garamond" w:cs="Times New Roman"/>
          </w:rPr>
          <w:t>,</w:t>
        </w:r>
        <w:r w:rsidR="00B622E1">
          <w:rPr>
            <w:rFonts w:ascii="Garamond" w:hAnsi="Garamond" w:cs="Times New Roman"/>
          </w:rPr>
          <w:t xml:space="preserve"> </w:t>
        </w:r>
        <w:commentRangeStart w:id="228"/>
        <w:r w:rsidR="00B622E1">
          <w:rPr>
            <w:rFonts w:ascii="Garamond" w:hAnsi="Garamond" w:cs="Times New Roman"/>
          </w:rPr>
          <w:t>link rot can be especially devast</w:t>
        </w:r>
      </w:ins>
      <w:ins w:id="229" w:author="Laurie Ellen Gries" w:date="2017-12-01T10:40:00Z">
        <w:r w:rsidR="00C53B34">
          <w:rPr>
            <w:rFonts w:ascii="Garamond" w:hAnsi="Garamond" w:cs="Times New Roman"/>
          </w:rPr>
          <w:t>at</w:t>
        </w:r>
      </w:ins>
      <w:ins w:id="230" w:author="Laurie Ellen Gries" w:date="2017-12-01T10:38:00Z">
        <w:r w:rsidR="00B622E1">
          <w:rPr>
            <w:rFonts w:ascii="Garamond" w:hAnsi="Garamond" w:cs="Times New Roman"/>
          </w:rPr>
          <w:t xml:space="preserve">ing to visual </w:t>
        </w:r>
      </w:ins>
      <w:ins w:id="231" w:author="Laurie Ellen Gries" w:date="2017-12-01T10:44:00Z">
        <w:r w:rsidR="009919FD">
          <w:rPr>
            <w:rFonts w:ascii="Garamond" w:hAnsi="Garamond" w:cs="Times New Roman"/>
          </w:rPr>
          <w:t>studies</w:t>
        </w:r>
      </w:ins>
      <w:ins w:id="232" w:author="Laurie Ellen Gries" w:date="2017-12-01T10:38:00Z">
        <w:r w:rsidR="00B622E1">
          <w:rPr>
            <w:rFonts w:ascii="Garamond" w:hAnsi="Garamond" w:cs="Times New Roman"/>
          </w:rPr>
          <w:t>.</w:t>
        </w:r>
      </w:ins>
      <w:commentRangeEnd w:id="228"/>
      <w:ins w:id="233" w:author="Laurie Ellen Gries" w:date="2017-12-01T10:40:00Z">
        <w:r w:rsidR="00C53B34">
          <w:rPr>
            <w:rStyle w:val="CommentReference"/>
          </w:rPr>
          <w:commentReference w:id="228"/>
        </w:r>
      </w:ins>
    </w:p>
    <w:p w14:paraId="7D4648A2" w14:textId="300966CF" w:rsidR="00924016" w:rsidRPr="0092252D" w:rsidDel="001A57C7" w:rsidRDefault="0017456F" w:rsidP="001D5C17">
      <w:pPr>
        <w:ind w:firstLine="720"/>
        <w:rPr>
          <w:del w:id="234" w:author="Laurie Ellen Gries" w:date="2017-12-02T18:10:00Z"/>
          <w:rFonts w:ascii="Garamond" w:hAnsi="Garamond" w:cs="Times New Roman"/>
        </w:rPr>
      </w:pPr>
      <w:del w:id="235" w:author="Laurie Ellen Gries" w:date="2017-12-01T10:27:00Z">
        <w:r w:rsidRPr="0092252D" w:rsidDel="00BB46A8">
          <w:rPr>
            <w:rFonts w:ascii="Garamond" w:hAnsi="Garamond" w:cs="Times New Roman"/>
          </w:rPr>
          <w:delText>The most prominent of the digital archives is</w:delText>
        </w:r>
      </w:del>
      <w:del w:id="236" w:author="Laurie Ellen Gries" w:date="2017-12-01T10:41:00Z">
        <w:r w:rsidRPr="0092252D" w:rsidDel="00C53B34">
          <w:rPr>
            <w:rFonts w:ascii="Garamond" w:hAnsi="Garamond" w:cs="Times New Roman"/>
          </w:rPr>
          <w:delText xml:space="preserve"> </w:delText>
        </w:r>
      </w:del>
      <w:commentRangeStart w:id="237"/>
      <w:del w:id="238" w:author="Laurie Ellen Gries" w:date="2017-12-02T18:10:00Z">
        <w:r w:rsidR="00D23691" w:rsidRPr="0092252D" w:rsidDel="001A57C7">
          <w:rPr>
            <w:rFonts w:ascii="Garamond" w:hAnsi="Garamond" w:cs="Times New Roman"/>
          </w:rPr>
          <w:delText>the Wayback Machine, the largest archive of the Internet. The Wayback Machine began saving copies of web pages in 1996 and</w:delText>
        </w:r>
        <w:r w:rsidR="00524874" w:rsidRPr="0092252D" w:rsidDel="001A57C7">
          <w:rPr>
            <w:rFonts w:ascii="Garamond" w:hAnsi="Garamond" w:cs="Times New Roman"/>
          </w:rPr>
          <w:delText xml:space="preserve"> the growth of its archive is</w:delText>
        </w:r>
        <w:r w:rsidR="00D23691" w:rsidRPr="0092252D" w:rsidDel="001A57C7">
          <w:rPr>
            <w:rFonts w:ascii="Garamond" w:hAnsi="Garamond" w:cs="Times New Roman"/>
          </w:rPr>
          <w:delText xml:space="preserve"> now propelled by automated web crawlers, a curated selection service used by librarians and subject experts called Archive IT, and individual users </w:delText>
        </w:r>
        <w:r w:rsidR="0078783B" w:rsidRPr="0092252D" w:rsidDel="001A57C7">
          <w:rPr>
            <w:rFonts w:ascii="Garamond" w:hAnsi="Garamond" w:cs="Times New Roman"/>
          </w:rPr>
          <w:delText xml:space="preserve">saving pages </w:delText>
        </w:r>
        <w:r w:rsidR="0078783B" w:rsidRPr="0092252D" w:rsidDel="001A57C7">
          <w:rPr>
            <w:rFonts w:ascii="Garamond" w:hAnsi="Garamond" w:cs="Times New Roman"/>
          </w:rPr>
          <w:fldChar w:fldCharType="begin" w:fldLock="1"/>
        </w:r>
        <w:r w:rsidR="0078783B" w:rsidRPr="0092252D" w:rsidDel="001A57C7">
          <w:rPr>
            <w:rFonts w:ascii="Garamond" w:hAnsi="Garamond" w:cs="Times New Roman"/>
          </w:rPr>
          <w:delInstrText>ADDIN CSL_CITATION { "citationItems" : [ { "id" : "ITEM-1", "itemData" : { "author" : [ { "dropping-particle" : "", "family" : "Lepore", "given" : "Jill", "non-dropping-particle" : "", "parse-names" : false, "suffix" : "" } ], "container-title" : "The New Yorker", "id" : "ITEM-1", "issued" : { "date-parts" : [ [ "2015", "1" ] ] }, "title" : "The Cobweb: Can the Internet be archived?", "type" : "article-magazine" }, "uris" : [ "http://www.mendeley.com/documents/?uuid=f98c703e-0134-40c3-9adc-f4a47e97afd2" ] } ], "mendeley" : { "formattedCitation" : "(Lepore 2015)", "plainTextFormattedCitation" : "(Lepore 2015)", "previouslyFormattedCitation" : "(Lepore 2015)" }, "properties" : { "noteIndex" : 6 }, "schema" : "https://github.com/citation-style-language/schema/raw/master/csl-citation.json" }</w:delInstrText>
        </w:r>
        <w:r w:rsidR="0078783B" w:rsidRPr="0092252D" w:rsidDel="001A57C7">
          <w:rPr>
            <w:rFonts w:ascii="Garamond" w:hAnsi="Garamond" w:cs="Times New Roman"/>
          </w:rPr>
          <w:fldChar w:fldCharType="separate"/>
        </w:r>
        <w:r w:rsidR="0078783B" w:rsidRPr="0092252D" w:rsidDel="001A57C7">
          <w:rPr>
            <w:rFonts w:ascii="Garamond" w:hAnsi="Garamond" w:cs="Times New Roman"/>
            <w:noProof/>
          </w:rPr>
          <w:delText>(Lepore 2015)</w:delText>
        </w:r>
        <w:r w:rsidR="0078783B" w:rsidRPr="0092252D" w:rsidDel="001A57C7">
          <w:rPr>
            <w:rFonts w:ascii="Garamond" w:hAnsi="Garamond" w:cs="Times New Roman"/>
          </w:rPr>
          <w:fldChar w:fldCharType="end"/>
        </w:r>
        <w:r w:rsidR="0078783B" w:rsidRPr="0092252D" w:rsidDel="001A57C7">
          <w:rPr>
            <w:rFonts w:ascii="Garamond" w:hAnsi="Garamond" w:cs="Times New Roman"/>
          </w:rPr>
          <w:delText xml:space="preserve">. </w:delText>
        </w:r>
        <w:r w:rsidR="00D23691" w:rsidRPr="0092252D" w:rsidDel="001A57C7">
          <w:rPr>
            <w:rFonts w:ascii="Garamond" w:hAnsi="Garamond" w:cs="Times New Roman"/>
          </w:rPr>
          <w:delText xml:space="preserve"> </w:delText>
        </w:r>
        <w:r w:rsidR="0078783B" w:rsidRPr="0092252D" w:rsidDel="001A57C7">
          <w:rPr>
            <w:rFonts w:ascii="Garamond" w:hAnsi="Garamond" w:cs="Times New Roman"/>
          </w:rPr>
          <w:delText xml:space="preserve">As </w:delText>
        </w:r>
        <w:r w:rsidR="00524874" w:rsidRPr="0092252D" w:rsidDel="001A57C7">
          <w:rPr>
            <w:rFonts w:ascii="Garamond" w:hAnsi="Garamond" w:cs="Times New Roman"/>
          </w:rPr>
          <w:delText xml:space="preserve">Brewster </w:delText>
        </w:r>
        <w:r w:rsidR="0078783B" w:rsidRPr="0092252D" w:rsidDel="001A57C7">
          <w:rPr>
            <w:rFonts w:ascii="Garamond" w:hAnsi="Garamond" w:cs="Times New Roman"/>
          </w:rPr>
          <w:delText xml:space="preserve">Kahle, founder of Internet Archive and the Wayback Machine explained, the goal it to make cultural materials safe and perpetually accessible because “the history of libraries is one of loss” </w:delText>
        </w:r>
        <w:r w:rsidR="0078783B" w:rsidRPr="0092252D" w:rsidDel="001A57C7">
          <w:rPr>
            <w:rFonts w:ascii="Garamond" w:hAnsi="Garamond" w:cs="Times New Roman"/>
          </w:rPr>
          <w:fldChar w:fldCharType="begin" w:fldLock="1"/>
        </w:r>
        <w:r w:rsidR="0078783B" w:rsidRPr="0092252D" w:rsidDel="001A57C7">
          <w:rPr>
            <w:rFonts w:ascii="Garamond" w:hAnsi="Garamond" w:cs="Times New Roman"/>
          </w:rPr>
          <w:delInstrText>ADDIN CSL_CITATION { "citationItems" : [ { "id" : "ITEM-1", "itemData" : { "author" : [ { "dropping-particle" : "", "family" : "Robertson", "given" : "Adi", "non-dropping-particle" : "", "parse-names" : false, "suffix" : "" } ], "container-title" : "The Verge", "id" : "ITEM-1", "issued" : { "date-parts" : [ [ "2016", "11", "29" ] ] }, "title" : "The Internet Archive is building a Canadian copy to protect itself from Trump", "type" : "article-newspaper" }, "uris" : [ "http://www.mendeley.com/documents/?uuid=1f0453fe-a373-4974-afaa-6dc42f192773" ] } ], "mendeley" : { "formattedCitation" : "(Robertson 2016)", "plainTextFormattedCitation" : "(Robertson 2016)", "previouslyFormattedCitation" : "(Robertson 2016)" }, "properties" : { "noteIndex" : 1 }, "schema" : "https://github.com/citation-style-language/schema/raw/master/csl-citation.json" }</w:delInstrText>
        </w:r>
        <w:r w:rsidR="0078783B" w:rsidRPr="0092252D" w:rsidDel="001A57C7">
          <w:rPr>
            <w:rFonts w:ascii="Garamond" w:hAnsi="Garamond" w:cs="Times New Roman"/>
          </w:rPr>
          <w:fldChar w:fldCharType="separate"/>
        </w:r>
        <w:r w:rsidR="0078783B" w:rsidRPr="0092252D" w:rsidDel="001A57C7">
          <w:rPr>
            <w:rFonts w:ascii="Garamond" w:hAnsi="Garamond" w:cs="Times New Roman"/>
            <w:noProof/>
          </w:rPr>
          <w:delText>(Robertson 2016)</w:delText>
        </w:r>
        <w:r w:rsidR="0078783B" w:rsidRPr="0092252D" w:rsidDel="001A57C7">
          <w:rPr>
            <w:rFonts w:ascii="Garamond" w:hAnsi="Garamond" w:cs="Times New Roman"/>
          </w:rPr>
          <w:fldChar w:fldCharType="end"/>
        </w:r>
        <w:r w:rsidR="0078783B" w:rsidRPr="0092252D" w:rsidDel="001A57C7">
          <w:rPr>
            <w:rFonts w:ascii="Garamond" w:hAnsi="Garamond" w:cs="Times New Roman"/>
          </w:rPr>
          <w:delText xml:space="preserve">. </w:delText>
        </w:r>
        <w:r w:rsidR="00924016" w:rsidRPr="0092252D" w:rsidDel="001A57C7">
          <w:rPr>
            <w:rFonts w:ascii="Garamond" w:hAnsi="Garamond" w:cs="Times New Roman"/>
          </w:rPr>
          <w:delText xml:space="preserve">The removal of Obamicon.me is just one small instance of the loss that is endemic to the web, but also one that did not go unnoticed. On </w:delText>
        </w:r>
        <w:r w:rsidR="00A66F00" w:rsidRPr="0092252D" w:rsidDel="001A57C7">
          <w:rPr>
            <w:rFonts w:ascii="Garamond" w:hAnsi="Garamond" w:cs="Times New Roman"/>
          </w:rPr>
          <w:delText xml:space="preserve">a discussion on </w:delText>
        </w:r>
        <w:r w:rsidR="00924016" w:rsidRPr="0092252D" w:rsidDel="001A57C7">
          <w:rPr>
            <w:rFonts w:ascii="Garamond" w:hAnsi="Garamond" w:cs="Times New Roman"/>
          </w:rPr>
          <w:delText>the Facebook Page</w:delText>
        </w:r>
        <w:r w:rsidR="00A66F00" w:rsidRPr="0092252D" w:rsidDel="001A57C7">
          <w:rPr>
            <w:rFonts w:ascii="Garamond" w:hAnsi="Garamond" w:cs="Times New Roman"/>
          </w:rPr>
          <w:delText xml:space="preserve"> following the takedown,</w:delText>
        </w:r>
        <w:r w:rsidR="00924016" w:rsidRPr="0092252D" w:rsidDel="001A57C7">
          <w:rPr>
            <w:rFonts w:ascii="Garamond" w:hAnsi="Garamond" w:cs="Times New Roman"/>
          </w:rPr>
          <w:delText xml:space="preserve"> one </w:delText>
        </w:r>
        <w:r w:rsidR="00A66F00" w:rsidRPr="0092252D" w:rsidDel="001A57C7">
          <w:rPr>
            <w:rFonts w:ascii="Garamond" w:hAnsi="Garamond" w:cs="Times New Roman"/>
          </w:rPr>
          <w:delText xml:space="preserve">person </w:delText>
        </w:r>
        <w:r w:rsidR="00924016" w:rsidRPr="0092252D" w:rsidDel="001A57C7">
          <w:rPr>
            <w:rFonts w:ascii="Garamond" w:hAnsi="Garamond" w:cs="Times New Roman"/>
          </w:rPr>
          <w:delText>offered a workaround</w:delText>
        </w:r>
        <w:r w:rsidR="00A66F00" w:rsidRPr="0092252D" w:rsidDel="001A57C7">
          <w:rPr>
            <w:rFonts w:ascii="Garamond" w:hAnsi="Garamond" w:cs="Times New Roman"/>
          </w:rPr>
          <w:delText xml:space="preserve">, directing </w:delText>
        </w:r>
        <w:r w:rsidR="00924016" w:rsidRPr="0092252D" w:rsidDel="001A57C7">
          <w:rPr>
            <w:rFonts w:ascii="Garamond" w:hAnsi="Garamond" w:cs="Times New Roman"/>
          </w:rPr>
          <w:delText xml:space="preserve">others to the saved version of the site on the Wayback Machine, but </w:delText>
        </w:r>
        <w:r w:rsidR="00A66F00" w:rsidRPr="0092252D" w:rsidDel="001A57C7">
          <w:rPr>
            <w:rFonts w:ascii="Garamond" w:hAnsi="Garamond" w:cs="Times New Roman"/>
          </w:rPr>
          <w:delText>noting</w:delText>
        </w:r>
        <w:r w:rsidR="00924016" w:rsidRPr="0092252D" w:rsidDel="001A57C7">
          <w:rPr>
            <w:rFonts w:ascii="Garamond" w:hAnsi="Garamond" w:cs="Times New Roman"/>
          </w:rPr>
          <w:delText xml:space="preserve"> that one would have to take a screenshot of the image because the save feature no longer worked. The archive contains cached versions of the website captured at different points in time </w:delText>
        </w:r>
        <w:r w:rsidR="004829CA" w:rsidRPr="0092252D" w:rsidDel="001A57C7">
          <w:rPr>
            <w:rFonts w:ascii="Garamond" w:hAnsi="Garamond" w:cs="Times New Roman"/>
          </w:rPr>
          <w:delText>and preserves many aspects of the original site, including an extensive collection of Obamicons, ratings, and comments</w:delText>
        </w:r>
        <w:r w:rsidR="00924016" w:rsidRPr="0092252D" w:rsidDel="001A57C7">
          <w:rPr>
            <w:rFonts w:ascii="Garamond" w:hAnsi="Garamond" w:cs="Times New Roman"/>
          </w:rPr>
          <w:delText>.</w:delText>
        </w:r>
        <w:r w:rsidR="00A66F00" w:rsidRPr="0092252D" w:rsidDel="001A57C7">
          <w:rPr>
            <w:rFonts w:ascii="Garamond" w:hAnsi="Garamond" w:cs="Times New Roman"/>
          </w:rPr>
          <w:delText xml:space="preserve"> However, b</w:delText>
        </w:r>
        <w:r w:rsidR="00924016" w:rsidRPr="0092252D" w:rsidDel="001A57C7">
          <w:rPr>
            <w:rFonts w:ascii="Garamond" w:hAnsi="Garamond" w:cs="Times New Roman"/>
          </w:rPr>
          <w:delText>ecause the archive preserves cached versions of the website, any functionality that requires contact with the original server no longer work</w:delText>
        </w:r>
        <w:r w:rsidR="00A66F00" w:rsidRPr="0092252D" w:rsidDel="001A57C7">
          <w:rPr>
            <w:rFonts w:ascii="Garamond" w:hAnsi="Garamond" w:cs="Times New Roman"/>
          </w:rPr>
          <w:delText xml:space="preserve">s. Social functionality like saving, sharing, and commenting are no longer available and an </w:delText>
        </w:r>
        <w:r w:rsidR="00924016" w:rsidRPr="0092252D" w:rsidDel="001A57C7">
          <w:rPr>
            <w:rFonts w:ascii="Garamond" w:hAnsi="Garamond" w:cs="Times New Roman"/>
          </w:rPr>
          <w:delText>array of error messages and glitches in the archive signal their absence.</w:delText>
        </w:r>
        <w:r w:rsidR="00B558AC" w:rsidRPr="0092252D" w:rsidDel="001A57C7">
          <w:rPr>
            <w:rFonts w:ascii="Garamond" w:hAnsi="Garamond" w:cs="Times New Roman"/>
          </w:rPr>
          <w:delText xml:space="preserve"> </w:delText>
        </w:r>
        <w:commentRangeEnd w:id="237"/>
        <w:r w:rsidR="00B622E1" w:rsidDel="001A57C7">
          <w:rPr>
            <w:rStyle w:val="CommentReference"/>
          </w:rPr>
          <w:commentReference w:id="237"/>
        </w:r>
      </w:del>
    </w:p>
    <w:p w14:paraId="498FD2FD" w14:textId="3ADD091C" w:rsidR="0088375E" w:rsidRPr="0092252D" w:rsidRDefault="009919FD" w:rsidP="001D5C17">
      <w:pPr>
        <w:ind w:firstLine="720"/>
        <w:rPr>
          <w:rFonts w:ascii="Garamond" w:hAnsi="Garamond" w:cs="Times New Roman"/>
        </w:rPr>
      </w:pPr>
      <w:ins w:id="239" w:author="Laurie Ellen Gries" w:date="2017-12-01T10:43:00Z">
        <w:r>
          <w:rPr>
            <w:rFonts w:ascii="Garamond" w:hAnsi="Garamond" w:cs="Times New Roman"/>
          </w:rPr>
          <w:t xml:space="preserve">Fortunately, digital research approaches and technologies </w:t>
        </w:r>
      </w:ins>
      <w:ins w:id="240" w:author="Laurie Ellen Gries" w:date="2017-12-01T10:46:00Z">
        <w:r>
          <w:rPr>
            <w:rFonts w:ascii="Garamond" w:hAnsi="Garamond" w:cs="Times New Roman"/>
          </w:rPr>
          <w:t xml:space="preserve">do exist that </w:t>
        </w:r>
      </w:ins>
      <w:ins w:id="241" w:author="Laurie Ellen Gries" w:date="2017-12-01T10:43:00Z">
        <w:r>
          <w:rPr>
            <w:rFonts w:ascii="Garamond" w:hAnsi="Garamond" w:cs="Times New Roman"/>
          </w:rPr>
          <w:t xml:space="preserve">can help address this </w:t>
        </w:r>
      </w:ins>
      <w:ins w:id="242" w:author="Laurie Ellen Gries" w:date="2017-12-01T10:44:00Z">
        <w:r>
          <w:rPr>
            <w:rFonts w:ascii="Garamond" w:hAnsi="Garamond" w:cs="Times New Roman"/>
          </w:rPr>
          <w:t>dilemma</w:t>
        </w:r>
      </w:ins>
      <w:ins w:id="243" w:author="Laurie Ellen Gries" w:date="2017-12-01T10:45:00Z">
        <w:r>
          <w:rPr>
            <w:rFonts w:ascii="Garamond" w:hAnsi="Garamond" w:cs="Times New Roman"/>
          </w:rPr>
          <w:t xml:space="preserve">, </w:t>
        </w:r>
      </w:ins>
      <w:ins w:id="244" w:author="Laurie Ellen Gries" w:date="2017-12-01T11:01:00Z">
        <w:r w:rsidR="002F3F71">
          <w:rPr>
            <w:rFonts w:ascii="Garamond" w:hAnsi="Garamond" w:cs="Times New Roman"/>
          </w:rPr>
          <w:t>which is the focus of this chapter</w:t>
        </w:r>
      </w:ins>
      <w:ins w:id="245" w:author="Laurie Ellen Gries" w:date="2017-12-01T10:43:00Z">
        <w:r>
          <w:rPr>
            <w:rFonts w:ascii="Garamond" w:hAnsi="Garamond" w:cs="Times New Roman"/>
          </w:rPr>
          <w:t xml:space="preserve">. </w:t>
        </w:r>
      </w:ins>
      <w:del w:id="246" w:author="Laurie Ellen Gries" w:date="2017-12-01T10:38:00Z">
        <w:r w:rsidR="005D5128" w:rsidRPr="0092252D" w:rsidDel="00B622E1">
          <w:rPr>
            <w:rFonts w:ascii="Garamond" w:hAnsi="Garamond" w:cs="Times New Roman"/>
          </w:rPr>
          <w:delText xml:space="preserve">For something with so much interest and uptake, for something that is embedded in the cultural psyche of a period, </w:delText>
        </w:r>
      </w:del>
      <w:del w:id="247" w:author="Laurie Ellen Gries" w:date="2017-12-01T10:41:00Z">
        <w:r w:rsidR="005D5128" w:rsidRPr="0092252D" w:rsidDel="00C53B34">
          <w:rPr>
            <w:rFonts w:ascii="Garamond" w:hAnsi="Garamond" w:cs="Times New Roman"/>
          </w:rPr>
          <w:delText xml:space="preserve">what does it mean to delete so many produced images and destroy the </w:delText>
        </w:r>
        <w:r w:rsidR="00B802A8" w:rsidRPr="0092252D" w:rsidDel="00C53B34">
          <w:rPr>
            <w:rFonts w:ascii="Garamond" w:hAnsi="Garamond" w:cs="Times New Roman"/>
          </w:rPr>
          <w:delText>socia</w:delText>
        </w:r>
        <w:r w:rsidR="005D5128" w:rsidRPr="0092252D" w:rsidDel="00C53B34">
          <w:rPr>
            <w:rFonts w:ascii="Garamond" w:hAnsi="Garamond" w:cs="Times New Roman"/>
          </w:rPr>
          <w:delText xml:space="preserve">l and technological </w:delText>
        </w:r>
        <w:r w:rsidR="00530818" w:rsidRPr="0092252D" w:rsidDel="00C53B34">
          <w:rPr>
            <w:rFonts w:ascii="Garamond" w:hAnsi="Garamond" w:cs="Times New Roman"/>
          </w:rPr>
          <w:delText>conditions</w:delText>
        </w:r>
        <w:r w:rsidR="005D5128" w:rsidRPr="0092252D" w:rsidDel="00C53B34">
          <w:rPr>
            <w:rFonts w:ascii="Garamond" w:hAnsi="Garamond" w:cs="Times New Roman"/>
          </w:rPr>
          <w:delText xml:space="preserve"> that allowed them to spread?</w:delText>
        </w:r>
        <w:r w:rsidR="007B3B00" w:rsidRPr="0092252D" w:rsidDel="00C53B34">
          <w:rPr>
            <w:rFonts w:ascii="Garamond" w:hAnsi="Garamond" w:cs="Times New Roman"/>
          </w:rPr>
          <w:delText xml:space="preserve"> </w:delText>
        </w:r>
      </w:del>
      <w:r w:rsidR="00530818" w:rsidRPr="0092252D">
        <w:rPr>
          <w:rFonts w:ascii="Garamond" w:hAnsi="Garamond" w:cs="Times New Roman"/>
        </w:rPr>
        <w:t>Underlying th</w:t>
      </w:r>
      <w:del w:id="248" w:author="Laurie Ellen Gries" w:date="2017-12-01T10:42:00Z">
        <w:r w:rsidR="00530818" w:rsidRPr="0092252D" w:rsidDel="00C53B34">
          <w:rPr>
            <w:rFonts w:ascii="Garamond" w:hAnsi="Garamond" w:cs="Times New Roman"/>
          </w:rPr>
          <w:delText xml:space="preserve">ese questions </w:delText>
        </w:r>
        <w:r w:rsidR="00CB4C24" w:rsidRPr="0092252D" w:rsidDel="00C53B34">
          <w:rPr>
            <w:rFonts w:ascii="Garamond" w:hAnsi="Garamond" w:cs="Times New Roman"/>
          </w:rPr>
          <w:delText xml:space="preserve">is a concern </w:delText>
        </w:r>
      </w:del>
      <w:ins w:id="249" w:author="Laurie Ellen Gries" w:date="2017-12-01T10:42:00Z">
        <w:r w:rsidR="00C53B34">
          <w:rPr>
            <w:rFonts w:ascii="Garamond" w:hAnsi="Garamond" w:cs="Times New Roman"/>
          </w:rPr>
          <w:t>is dilemma</w:t>
        </w:r>
      </w:ins>
      <w:ins w:id="250" w:author="Laurie Ellen Gries" w:date="2017-12-01T10:46:00Z">
        <w:r>
          <w:rPr>
            <w:rFonts w:ascii="Garamond" w:hAnsi="Garamond" w:cs="Times New Roman"/>
          </w:rPr>
          <w:t>, it is important to understand,</w:t>
        </w:r>
      </w:ins>
      <w:ins w:id="251" w:author="Laurie Ellen Gries" w:date="2017-12-01T10:42:00Z">
        <w:r w:rsidR="00C53B34">
          <w:rPr>
            <w:rFonts w:ascii="Garamond" w:hAnsi="Garamond" w:cs="Times New Roman"/>
          </w:rPr>
          <w:t xml:space="preserve"> is a concern </w:t>
        </w:r>
      </w:ins>
      <w:r w:rsidR="00CB4C24" w:rsidRPr="0092252D">
        <w:rPr>
          <w:rFonts w:ascii="Garamond" w:hAnsi="Garamond" w:cs="Times New Roman"/>
        </w:rPr>
        <w:t>with the infrastructure that makes possible not only Obamicon.me</w:t>
      </w:r>
      <w:r w:rsidR="000D641D" w:rsidRPr="0092252D">
        <w:rPr>
          <w:rFonts w:ascii="Garamond" w:hAnsi="Garamond" w:cs="Times New Roman"/>
        </w:rPr>
        <w:t>,</w:t>
      </w:r>
      <w:r w:rsidR="00CB4C24" w:rsidRPr="0092252D">
        <w:rPr>
          <w:rFonts w:ascii="Garamond" w:hAnsi="Garamond" w:cs="Times New Roman"/>
        </w:rPr>
        <w:t xml:space="preserve"> </w:t>
      </w:r>
      <w:r w:rsidR="000D641D" w:rsidRPr="0092252D">
        <w:rPr>
          <w:rFonts w:ascii="Garamond" w:hAnsi="Garamond" w:cs="Times New Roman"/>
        </w:rPr>
        <w:t>but also</w:t>
      </w:r>
      <w:r w:rsidR="00CB4C24" w:rsidRPr="0092252D">
        <w:rPr>
          <w:rFonts w:ascii="Garamond" w:hAnsi="Garamond" w:cs="Times New Roman"/>
        </w:rPr>
        <w:t xml:space="preserve"> the entire visual web. To attend to infrastructure is to examine a set of prior conditions or structuring relationships that influence an image’s unfolding and materialization. </w:t>
      </w:r>
      <w:ins w:id="252" w:author="Laurie Ellen Gries" w:date="2017-12-01T10:47:00Z">
        <w:r w:rsidR="001D1EE2">
          <w:rPr>
            <w:rFonts w:ascii="Garamond" w:hAnsi="Garamond" w:cs="Times New Roman"/>
          </w:rPr>
          <w:t>M</w:t>
        </w:r>
      </w:ins>
      <w:del w:id="253" w:author="Laurie Ellen Gries" w:date="2017-12-01T10:47:00Z">
        <w:r w:rsidR="00530818" w:rsidRPr="0092252D" w:rsidDel="001D1EE2">
          <w:rPr>
            <w:rFonts w:ascii="Garamond" w:hAnsi="Garamond" w:cs="Times New Roman"/>
          </w:rPr>
          <w:delText>M</w:delText>
        </w:r>
      </w:del>
      <w:r w:rsidR="00CB4C24" w:rsidRPr="0092252D">
        <w:rPr>
          <w:rFonts w:ascii="Garamond" w:hAnsi="Garamond" w:cs="Times New Roman"/>
        </w:rPr>
        <w:t xml:space="preserve">edia archeology is a particularly useful </w:t>
      </w:r>
      <w:del w:id="254" w:author="Laurie Ellen Gries" w:date="2017-12-01T10:48:00Z">
        <w:r w:rsidR="00CB4C24" w:rsidRPr="0092252D" w:rsidDel="001D1EE2">
          <w:rPr>
            <w:rFonts w:ascii="Garamond" w:hAnsi="Garamond" w:cs="Times New Roman"/>
          </w:rPr>
          <w:delText xml:space="preserve">mode of analysis </w:delText>
        </w:r>
      </w:del>
      <w:ins w:id="255" w:author="Laurie Ellen Gries" w:date="2017-12-01T10:48:00Z">
        <w:r w:rsidR="001D1EE2">
          <w:rPr>
            <w:rFonts w:ascii="Garamond" w:hAnsi="Garamond" w:cs="Times New Roman"/>
          </w:rPr>
          <w:t xml:space="preserve">research approach </w:t>
        </w:r>
      </w:ins>
      <w:r w:rsidR="00CB4C24" w:rsidRPr="0092252D">
        <w:rPr>
          <w:rFonts w:ascii="Garamond" w:hAnsi="Garamond" w:cs="Times New Roman"/>
        </w:rPr>
        <w:t>for foregrounding infrastructure, especially the conditions that make the reproduction and circulation of images possible. Drawing from a German Media Studies tradition, media archeology is an interdisciplinary approach to the study of media that brackets content as an epiphenomenon in order to look backwards at the enabling conditions.</w:t>
      </w:r>
      <w:r w:rsidR="00CB4C24" w:rsidRPr="0092252D">
        <w:rPr>
          <w:rStyle w:val="FootnoteReference"/>
          <w:rFonts w:ascii="Garamond" w:hAnsi="Garamond"/>
        </w:rPr>
        <w:footnoteReference w:id="2"/>
      </w:r>
      <w:r w:rsidR="00CB4C24" w:rsidRPr="0092252D">
        <w:rPr>
          <w:rFonts w:ascii="Garamond" w:hAnsi="Garamond" w:cs="Times New Roman"/>
        </w:rPr>
        <w:t xml:space="preserve"> Media archeology is especially useful for </w:t>
      </w:r>
      <w:del w:id="256" w:author="Laurie Ellen Gries" w:date="2017-12-01T10:49:00Z">
        <w:r w:rsidR="00CB4C24" w:rsidRPr="0092252D" w:rsidDel="001D1EE2">
          <w:rPr>
            <w:rFonts w:ascii="Garamond" w:hAnsi="Garamond" w:cs="Times New Roman"/>
          </w:rPr>
          <w:delText xml:space="preserve">studying </w:delText>
        </w:r>
      </w:del>
      <w:ins w:id="257" w:author="Laurie Ellen Gries" w:date="2017-12-01T10:49:00Z">
        <w:r w:rsidR="001D1EE2">
          <w:rPr>
            <w:rFonts w:ascii="Garamond" w:hAnsi="Garamond" w:cs="Times New Roman"/>
          </w:rPr>
          <w:t>recovering</w:t>
        </w:r>
        <w:r w:rsidR="001D1EE2" w:rsidRPr="0092252D">
          <w:rPr>
            <w:rFonts w:ascii="Garamond" w:hAnsi="Garamond" w:cs="Times New Roman"/>
          </w:rPr>
          <w:t xml:space="preserve"> </w:t>
        </w:r>
      </w:ins>
      <w:del w:id="258" w:author="Laurie Ellen Gries" w:date="2017-12-01T10:50:00Z">
        <w:r w:rsidR="00CB4C24" w:rsidRPr="0092252D" w:rsidDel="001D1EE2">
          <w:rPr>
            <w:rFonts w:ascii="Garamond" w:hAnsi="Garamond" w:cs="Times New Roman"/>
          </w:rPr>
          <w:delText>viral image culture</w:delText>
        </w:r>
      </w:del>
      <w:ins w:id="259" w:author="Laurie Ellen Gries" w:date="2017-12-01T10:50:00Z">
        <w:r w:rsidR="001D1EE2">
          <w:rPr>
            <w:rFonts w:ascii="Garamond" w:hAnsi="Garamond" w:cs="Times New Roman"/>
          </w:rPr>
          <w:t>sites such as Obamicon.me and the cultural practices that took place there</w:t>
        </w:r>
      </w:ins>
      <w:r w:rsidR="00CB4C24" w:rsidRPr="0092252D">
        <w:rPr>
          <w:rFonts w:ascii="Garamond" w:hAnsi="Garamond" w:cs="Times New Roman"/>
        </w:rPr>
        <w:t xml:space="preserve"> in that it encourages us to look </w:t>
      </w:r>
      <w:del w:id="260" w:author="Laurie Ellen Gries" w:date="2017-12-01T10:50:00Z">
        <w:r w:rsidR="00CB4C24" w:rsidRPr="0092252D" w:rsidDel="001D1EE2">
          <w:rPr>
            <w:rFonts w:ascii="Garamond" w:hAnsi="Garamond" w:cs="Times New Roman"/>
          </w:rPr>
          <w:delText xml:space="preserve">at </w:delText>
        </w:r>
      </w:del>
      <w:ins w:id="261" w:author="Laurie Ellen Gries" w:date="2017-12-01T10:50:00Z">
        <w:r w:rsidR="001D1EE2">
          <w:rPr>
            <w:rFonts w:ascii="Garamond" w:hAnsi="Garamond" w:cs="Times New Roman"/>
          </w:rPr>
          <w:t>for</w:t>
        </w:r>
        <w:r w:rsidR="001D1EE2" w:rsidRPr="0092252D">
          <w:rPr>
            <w:rFonts w:ascii="Garamond" w:hAnsi="Garamond" w:cs="Times New Roman"/>
          </w:rPr>
          <w:t xml:space="preserve"> </w:t>
        </w:r>
      </w:ins>
      <w:r w:rsidR="00CB4C24" w:rsidRPr="0092252D">
        <w:rPr>
          <w:rFonts w:ascii="Garamond" w:hAnsi="Garamond" w:cs="Times New Roman"/>
        </w:rPr>
        <w:t xml:space="preserve">places of decay, failure, or absence </w:t>
      </w:r>
      <w:del w:id="262" w:author="Laurie Ellen Gries" w:date="2017-12-01T10:51:00Z">
        <w:r w:rsidR="00CB4C24" w:rsidRPr="0092252D" w:rsidDel="001D1EE2">
          <w:rPr>
            <w:rFonts w:ascii="Garamond" w:hAnsi="Garamond" w:cs="Times New Roman"/>
          </w:rPr>
          <w:delText xml:space="preserve">in </w:delText>
        </w:r>
      </w:del>
      <w:ins w:id="263" w:author="Laurie Ellen Gries" w:date="2017-12-01T10:51:00Z">
        <w:r w:rsidR="001D1EE2">
          <w:rPr>
            <w:rFonts w:ascii="Garamond" w:hAnsi="Garamond" w:cs="Times New Roman"/>
          </w:rPr>
          <w:t>and</w:t>
        </w:r>
        <w:r w:rsidR="001D1EE2" w:rsidRPr="0092252D">
          <w:rPr>
            <w:rFonts w:ascii="Garamond" w:hAnsi="Garamond" w:cs="Times New Roman"/>
          </w:rPr>
          <w:t xml:space="preserve"> </w:t>
        </w:r>
      </w:ins>
      <w:del w:id="264" w:author="Laurie Ellen Gries" w:date="2017-12-01T10:51:00Z">
        <w:r w:rsidR="00CB4C24" w:rsidRPr="0092252D" w:rsidDel="001D1EE2">
          <w:rPr>
            <w:rFonts w:ascii="Garamond" w:hAnsi="Garamond" w:cs="Times New Roman"/>
          </w:rPr>
          <w:delText>order to work backwards towards an understanding of</w:delText>
        </w:r>
      </w:del>
      <w:ins w:id="265" w:author="Laurie Ellen Gries" w:date="2017-12-01T10:51:00Z">
        <w:r w:rsidR="001D1EE2">
          <w:rPr>
            <w:rFonts w:ascii="Garamond" w:hAnsi="Garamond" w:cs="Times New Roman"/>
          </w:rPr>
          <w:t>offers strategies for analyzing</w:t>
        </w:r>
      </w:ins>
      <w:r w:rsidR="00CB4C24" w:rsidRPr="0092252D">
        <w:rPr>
          <w:rFonts w:ascii="Garamond" w:hAnsi="Garamond" w:cs="Times New Roman"/>
        </w:rPr>
        <w:t xml:space="preserve"> the social and technical structures that facilitate a </w:t>
      </w:r>
      <w:del w:id="266" w:author="Laurie Ellen Gries" w:date="2017-12-01T10:52:00Z">
        <w:r w:rsidR="00CB4C24" w:rsidRPr="0092252D" w:rsidDel="001D1EE2">
          <w:rPr>
            <w:rFonts w:ascii="Garamond" w:hAnsi="Garamond" w:cs="Times New Roman"/>
          </w:rPr>
          <w:delText xml:space="preserve">particular </w:delText>
        </w:r>
      </w:del>
      <w:ins w:id="267" w:author="Laurie Ellen Gries" w:date="2017-12-01T10:52:00Z">
        <w:r w:rsidR="001D1EE2">
          <w:rPr>
            <w:rFonts w:ascii="Garamond" w:hAnsi="Garamond" w:cs="Times New Roman"/>
          </w:rPr>
          <w:t xml:space="preserve">historical </w:t>
        </w:r>
      </w:ins>
      <w:del w:id="268" w:author="Laurie Ellen Gries" w:date="2017-12-01T10:52:00Z">
        <w:r w:rsidR="00CB4C24" w:rsidRPr="0092252D" w:rsidDel="001D1EE2">
          <w:rPr>
            <w:rFonts w:ascii="Garamond" w:hAnsi="Garamond" w:cs="Times New Roman"/>
          </w:rPr>
          <w:delText>current state of affairs</w:delText>
        </w:r>
      </w:del>
      <w:ins w:id="269" w:author="Laurie Ellen Gries" w:date="2017-12-01T10:52:00Z">
        <w:r w:rsidR="001D1EE2">
          <w:rPr>
            <w:rFonts w:ascii="Garamond" w:hAnsi="Garamond" w:cs="Times New Roman"/>
          </w:rPr>
          <w:t>phenomena</w:t>
        </w:r>
      </w:ins>
      <w:r w:rsidR="00CB4C24" w:rsidRPr="0092252D">
        <w:rPr>
          <w:rFonts w:ascii="Garamond" w:hAnsi="Garamond" w:cs="Times New Roman"/>
        </w:rPr>
        <w:t xml:space="preserve">. The now-defunct Obamaicon.me site </w:t>
      </w:r>
      <w:r w:rsidR="0088375E" w:rsidRPr="0092252D">
        <w:rPr>
          <w:rFonts w:ascii="Garamond" w:hAnsi="Garamond" w:cs="Times New Roman"/>
        </w:rPr>
        <w:t>is a</w:t>
      </w:r>
      <w:r w:rsidR="00CB4C24" w:rsidRPr="0092252D">
        <w:rPr>
          <w:rFonts w:ascii="Garamond" w:hAnsi="Garamond" w:cs="Times New Roman"/>
        </w:rPr>
        <w:t xml:space="preserve"> case </w:t>
      </w:r>
      <w:ins w:id="270" w:author="Laurie Ellen Gries" w:date="2017-12-01T10:52:00Z">
        <w:r w:rsidR="001D1EE2">
          <w:rPr>
            <w:rFonts w:ascii="Garamond" w:hAnsi="Garamond" w:cs="Times New Roman"/>
          </w:rPr>
          <w:t xml:space="preserve">perfectly </w:t>
        </w:r>
      </w:ins>
      <w:r w:rsidR="00CB4C24" w:rsidRPr="0092252D">
        <w:rPr>
          <w:rFonts w:ascii="Garamond" w:hAnsi="Garamond" w:cs="Times New Roman"/>
        </w:rPr>
        <w:t>consistent with media archeology’s general preference for sites of failure, error, and stasis; the removal of the site is a</w:t>
      </w:r>
      <w:r w:rsidR="0088375E" w:rsidRPr="0092252D">
        <w:rPr>
          <w:rFonts w:ascii="Garamond" w:hAnsi="Garamond" w:cs="Times New Roman"/>
        </w:rPr>
        <w:t xml:space="preserve">n instance of infrastructural inversion </w:t>
      </w:r>
      <w:r w:rsidR="0088375E" w:rsidRPr="0092252D">
        <w:rPr>
          <w:rFonts w:ascii="Garamond" w:hAnsi="Garamond" w:cs="Times New Roman"/>
        </w:rPr>
        <w:fldChar w:fldCharType="begin" w:fldLock="1"/>
      </w:r>
      <w:r w:rsidR="0088375E" w:rsidRPr="0092252D">
        <w:rPr>
          <w:rFonts w:ascii="Garamond" w:hAnsi="Garamond" w:cs="Times New Roman"/>
        </w:rPr>
        <w:instrText>ADDIN CSL_CITATION { "citationItems" : [ { "id" : "ITEM-1", "itemData" : { "ISBN" : "0262024616", "author" : [ { "dropping-particle" : "", "family" : "Bowker", "given" : "Geoffrey C.", "non-dropping-particle" : "", "parse-names" : false, "suffix" : "" }, { "dropping-particle" : "", "family" : "Star", "given" : "Susan Leigh", "non-dropping-particle" : "", "parse-names" : false, "suffix" : "" } ], "id" : "ITEM-1", "issued" : { "date-parts" : [ [ "1999" ] ] }, "publisher" : "MIT Press", "publisher-place" : "Cambridge", "title" : "Sorting Things Out: Classification and its Conseqeunces", "type" : "book" }, "uris" : [ "http://www.mendeley.com/documents/?uuid=1cb9a029-71fa-448b-802e-7f1e3fecacf3" ] } ], "mendeley" : { "formattedCitation" : "(Bowker and Star 1999)", "plainTextFormattedCitation" : "(Bowker and Star 1999)", "previouslyFormattedCitation" : "(Bowker and Star 1999)" }, "properties" : { "noteIndex" : 8 }, "schema" : "https://github.com/citation-style-language/schema/raw/master/csl-citation.json" }</w:instrText>
      </w:r>
      <w:r w:rsidR="0088375E" w:rsidRPr="0092252D">
        <w:rPr>
          <w:rFonts w:ascii="Garamond" w:hAnsi="Garamond" w:cs="Times New Roman"/>
        </w:rPr>
        <w:fldChar w:fldCharType="separate"/>
      </w:r>
      <w:r w:rsidR="0088375E" w:rsidRPr="0092252D">
        <w:rPr>
          <w:rFonts w:ascii="Garamond" w:hAnsi="Garamond" w:cs="Times New Roman"/>
          <w:noProof/>
        </w:rPr>
        <w:t>(Bowker and Star 1999)</w:t>
      </w:r>
      <w:r w:rsidR="0088375E" w:rsidRPr="0092252D">
        <w:rPr>
          <w:rFonts w:ascii="Garamond" w:hAnsi="Garamond" w:cs="Times New Roman"/>
        </w:rPr>
        <w:fldChar w:fldCharType="end"/>
      </w:r>
      <w:r w:rsidR="0088375E" w:rsidRPr="0092252D">
        <w:rPr>
          <w:rFonts w:ascii="Garamond" w:hAnsi="Garamond" w:cs="Times New Roman"/>
        </w:rPr>
        <w:t>, an accident or breakdown that suddenly makes infrastructure</w:t>
      </w:r>
      <w:r w:rsidR="00524874" w:rsidRPr="0092252D">
        <w:rPr>
          <w:rFonts w:ascii="Garamond" w:hAnsi="Garamond" w:cs="Times New Roman"/>
        </w:rPr>
        <w:t xml:space="preserve"> a</w:t>
      </w:r>
      <w:r w:rsidR="0088375E" w:rsidRPr="0092252D">
        <w:rPr>
          <w:rFonts w:ascii="Garamond" w:hAnsi="Garamond" w:cs="Times New Roman"/>
        </w:rPr>
        <w:t xml:space="preserve"> visible and pressing concern.</w:t>
      </w:r>
    </w:p>
    <w:p w14:paraId="4E25E259" w14:textId="52B65B02" w:rsidR="00E40E93" w:rsidRPr="0092252D" w:rsidRDefault="00CB4C24" w:rsidP="001D5C17">
      <w:pPr>
        <w:ind w:firstLine="720"/>
        <w:outlineLvl w:val="0"/>
        <w:rPr>
          <w:rFonts w:ascii="Garamond" w:hAnsi="Garamond" w:cs="Times New Roman"/>
        </w:rPr>
      </w:pPr>
      <w:del w:id="271" w:author="Laurie Ellen Gries" w:date="2017-12-01T11:03:00Z">
        <w:r w:rsidRPr="0092252D" w:rsidDel="00AC24FA">
          <w:rPr>
            <w:rFonts w:ascii="Garamond" w:hAnsi="Garamond" w:cs="Times New Roman"/>
          </w:rPr>
          <w:delText>In its</w:delText>
        </w:r>
      </w:del>
      <w:ins w:id="272" w:author="Laurie Ellen Gries" w:date="2017-12-01T11:03:00Z">
        <w:r w:rsidR="00AC24FA">
          <w:rPr>
            <w:rFonts w:ascii="Garamond" w:hAnsi="Garamond" w:cs="Times New Roman"/>
          </w:rPr>
          <w:t>Due to its</w:t>
        </w:r>
      </w:ins>
      <w:r w:rsidRPr="0092252D">
        <w:rPr>
          <w:rFonts w:ascii="Garamond" w:hAnsi="Garamond" w:cs="Times New Roman"/>
        </w:rPr>
        <w:t xml:space="preserve"> ability to </w:t>
      </w:r>
      <w:r w:rsidR="00D63328" w:rsidRPr="0092252D">
        <w:rPr>
          <w:rFonts w:ascii="Garamond" w:hAnsi="Garamond" w:cs="Times New Roman"/>
        </w:rPr>
        <w:t>draw out</w:t>
      </w:r>
      <w:r w:rsidRPr="0092252D">
        <w:rPr>
          <w:rFonts w:ascii="Garamond" w:hAnsi="Garamond" w:cs="Times New Roman"/>
        </w:rPr>
        <w:t xml:space="preserve"> the infrastructure of the visual web and complicate our understanding of the materiality and temporality of visual culture generally, this chapter argues that media archeology can be a valuable methodology for digital visual studies. This chapter will begin by providing an overview of media archeology, identifying its benefits for digital visual studies, and zooming in on the method of infrastructural inversion. Next, the chapter takes up infrastructural inversion to analyze the now-defunct image generator and social network site Obamicon.me</w:t>
      </w:r>
      <w:ins w:id="273" w:author="Laurie Ellen Gries" w:date="2017-12-01T11:04:00Z">
        <w:r w:rsidR="00AC24FA">
          <w:rPr>
            <w:rFonts w:ascii="Garamond" w:hAnsi="Garamond" w:cs="Times New Roman"/>
          </w:rPr>
          <w:t>, a study made possible by accessing the site through the Wayback Machine</w:t>
        </w:r>
      </w:ins>
      <w:r w:rsidRPr="0092252D">
        <w:rPr>
          <w:rFonts w:ascii="Garamond" w:hAnsi="Garamond" w:cs="Times New Roman"/>
        </w:rPr>
        <w:t xml:space="preserve">. </w:t>
      </w:r>
      <w:ins w:id="274" w:author="Laurie Ellen Gries" w:date="2017-12-01T11:05:00Z">
        <w:r w:rsidR="00AC24FA">
          <w:rPr>
            <w:rFonts w:ascii="Garamond" w:hAnsi="Garamond" w:cs="Times New Roman"/>
          </w:rPr>
          <w:t>In addition to offering useful</w:t>
        </w:r>
      </w:ins>
      <w:ins w:id="275" w:author="Laurie Ellen Gries" w:date="2017-12-01T11:06:00Z">
        <w:r w:rsidR="00AC24FA">
          <w:rPr>
            <w:rFonts w:ascii="Garamond" w:hAnsi="Garamond" w:cs="Times New Roman"/>
          </w:rPr>
          <w:t xml:space="preserve"> research approaches </w:t>
        </w:r>
      </w:ins>
      <w:ins w:id="276" w:author="Laurie Ellen Gries" w:date="2017-12-01T11:05:00Z">
        <w:r w:rsidR="00AC24FA">
          <w:rPr>
            <w:rFonts w:ascii="Garamond" w:hAnsi="Garamond" w:cs="Times New Roman"/>
          </w:rPr>
          <w:t>to helping recover an important part of visual history, t</w:t>
        </w:r>
      </w:ins>
      <w:del w:id="277" w:author="Laurie Ellen Gries" w:date="2017-12-01T11:05:00Z">
        <w:r w:rsidRPr="0092252D" w:rsidDel="00AC24FA">
          <w:rPr>
            <w:rFonts w:ascii="Garamond" w:hAnsi="Garamond" w:cs="Times New Roman"/>
          </w:rPr>
          <w:delText>T</w:delText>
        </w:r>
      </w:del>
      <w:r w:rsidRPr="0092252D">
        <w:rPr>
          <w:rFonts w:ascii="Garamond" w:hAnsi="Garamond" w:cs="Times New Roman"/>
        </w:rPr>
        <w:t xml:space="preserve">his research shows continued relevance of older institutions and forms of centralized power on the existence of digital images, the emergence of new institutions such as the Internet Archive and the relevance of </w:t>
      </w:r>
      <w:commentRangeStart w:id="278"/>
      <w:r w:rsidRPr="0092252D">
        <w:rPr>
          <w:rFonts w:ascii="Garamond" w:hAnsi="Garamond" w:cs="Times New Roman"/>
        </w:rPr>
        <w:t>that</w:t>
      </w:r>
      <w:commentRangeEnd w:id="278"/>
      <w:r w:rsidR="00AC24FA">
        <w:rPr>
          <w:rStyle w:val="CommentReference"/>
        </w:rPr>
        <w:commentReference w:id="278"/>
      </w:r>
      <w:r w:rsidRPr="0092252D">
        <w:rPr>
          <w:rFonts w:ascii="Garamond" w:hAnsi="Garamond" w:cs="Times New Roman"/>
        </w:rPr>
        <w:t xml:space="preserve"> to the existence and study of digital visual culture</w:t>
      </w:r>
      <w:r w:rsidR="0088375E" w:rsidRPr="0092252D">
        <w:rPr>
          <w:rFonts w:ascii="Garamond" w:hAnsi="Garamond" w:cs="Times New Roman"/>
        </w:rPr>
        <w:t>. F</w:t>
      </w:r>
      <w:r w:rsidRPr="0092252D">
        <w:rPr>
          <w:rFonts w:ascii="Garamond" w:hAnsi="Garamond" w:cs="Times New Roman"/>
        </w:rPr>
        <w:t xml:space="preserve">inally, the chapter </w:t>
      </w:r>
      <w:del w:id="279" w:author="Laurie Ellen Gries" w:date="2017-12-01T11:07:00Z">
        <w:r w:rsidRPr="0092252D" w:rsidDel="00AC24FA">
          <w:rPr>
            <w:rFonts w:ascii="Garamond" w:hAnsi="Garamond" w:cs="Times New Roman"/>
          </w:rPr>
          <w:delText xml:space="preserve">will </w:delText>
        </w:r>
      </w:del>
      <w:r w:rsidRPr="0092252D">
        <w:rPr>
          <w:rFonts w:ascii="Garamond" w:hAnsi="Garamond" w:cs="Times New Roman"/>
        </w:rPr>
        <w:t>conclude</w:t>
      </w:r>
      <w:ins w:id="280" w:author="Laurie Ellen Gries" w:date="2017-12-01T11:07:00Z">
        <w:r w:rsidR="00AC24FA">
          <w:rPr>
            <w:rFonts w:ascii="Garamond" w:hAnsi="Garamond" w:cs="Times New Roman"/>
          </w:rPr>
          <w:t>s</w:t>
        </w:r>
      </w:ins>
      <w:r w:rsidRPr="0092252D">
        <w:rPr>
          <w:rFonts w:ascii="Garamond" w:hAnsi="Garamond" w:cs="Times New Roman"/>
        </w:rPr>
        <w:t xml:space="preserve"> by suggesting other ways of using media archeology to expand digital visual studies. </w:t>
      </w:r>
    </w:p>
    <w:p w14:paraId="1E694D52" w14:textId="77777777" w:rsidR="00E40E93" w:rsidRPr="0092252D" w:rsidRDefault="00E40E93" w:rsidP="001D5C17">
      <w:pPr>
        <w:ind w:firstLine="720"/>
        <w:rPr>
          <w:rFonts w:ascii="Garamond" w:hAnsi="Garamond" w:cs="Times New Roman"/>
        </w:rPr>
      </w:pPr>
    </w:p>
    <w:p w14:paraId="7ED43474" w14:textId="1901318C" w:rsidR="00437738" w:rsidRPr="0092252D" w:rsidRDefault="0075356B" w:rsidP="001D5C17">
      <w:pPr>
        <w:ind w:firstLine="720"/>
        <w:jc w:val="center"/>
        <w:rPr>
          <w:rFonts w:ascii="Garamond" w:hAnsi="Garamond" w:cs="Times New Roman"/>
          <w:color w:val="FF0000"/>
          <w:u w:val="single"/>
        </w:rPr>
      </w:pPr>
      <w:r w:rsidRPr="0092252D">
        <w:rPr>
          <w:rFonts w:ascii="Garamond" w:hAnsi="Garamond" w:cs="Times New Roman"/>
          <w:color w:val="FF0000"/>
          <w:u w:val="single"/>
        </w:rPr>
        <w:lastRenderedPageBreak/>
        <w:t>2. Media Archeology and Infrastructural Inversion</w:t>
      </w:r>
    </w:p>
    <w:p w14:paraId="25DFF001" w14:textId="77777777" w:rsidR="00CB4C24" w:rsidRPr="0092252D" w:rsidRDefault="00CB4C24" w:rsidP="001D5C17">
      <w:pPr>
        <w:ind w:firstLine="720"/>
        <w:rPr>
          <w:rFonts w:ascii="Garamond" w:hAnsi="Garamond" w:cs="Times New Roman"/>
        </w:rPr>
      </w:pPr>
    </w:p>
    <w:p w14:paraId="1B072E8E" w14:textId="59D951F8" w:rsidR="00CB4C24" w:rsidRPr="0092252D" w:rsidRDefault="00CB4C24" w:rsidP="001D5C17">
      <w:pPr>
        <w:ind w:firstLine="720"/>
        <w:rPr>
          <w:rFonts w:ascii="Garamond" w:hAnsi="Garamond" w:cs="Times New Roman"/>
        </w:rPr>
      </w:pPr>
      <w:r w:rsidRPr="0092252D">
        <w:rPr>
          <w:rFonts w:ascii="Garamond" w:hAnsi="Garamond" w:cs="Times New Roman"/>
        </w:rPr>
        <w:t xml:space="preserve">Media archeology offers </w:t>
      </w:r>
      <w:ins w:id="281" w:author="Laurie Ellen Gries" w:date="2017-12-01T11:12:00Z">
        <w:r w:rsidR="00FC175A">
          <w:rPr>
            <w:rFonts w:ascii="Garamond" w:hAnsi="Garamond" w:cs="Times New Roman"/>
          </w:rPr>
          <w:t xml:space="preserve">digital visual studies </w:t>
        </w:r>
      </w:ins>
      <w:r w:rsidRPr="0092252D">
        <w:rPr>
          <w:rFonts w:ascii="Garamond" w:hAnsi="Garamond" w:cs="Times New Roman"/>
        </w:rPr>
        <w:t xml:space="preserve">a kind of media criticism and analysis that decenters the focus on </w:t>
      </w:r>
      <w:ins w:id="282" w:author="Laurie Ellen Gries" w:date="2017-12-01T11:13:00Z">
        <w:r w:rsidR="00FC175A">
          <w:rPr>
            <w:rFonts w:ascii="Garamond" w:hAnsi="Garamond" w:cs="Times New Roman"/>
          </w:rPr>
          <w:t xml:space="preserve">visual media </w:t>
        </w:r>
      </w:ins>
      <w:r w:rsidRPr="0092252D">
        <w:rPr>
          <w:rFonts w:ascii="Garamond" w:hAnsi="Garamond" w:cs="Times New Roman"/>
        </w:rPr>
        <w:t>content and representation in order to concentrate attention on the “intersections of design, implementation, and production of media technologies themselves” (Nakamura 2014a). Unlike more institutionalized research methodologies, media archeology lacks a clear disciplinary home within the university</w:t>
      </w:r>
      <w:ins w:id="283" w:author="Laurie Ellen Gries" w:date="2017-12-01T11:13:00Z">
        <w:r w:rsidR="00FC175A">
          <w:rPr>
            <w:rFonts w:ascii="Garamond" w:hAnsi="Garamond" w:cs="Times New Roman"/>
          </w:rPr>
          <w:t>,</w:t>
        </w:r>
      </w:ins>
      <w:r w:rsidRPr="0092252D">
        <w:rPr>
          <w:rFonts w:ascii="Garamond" w:hAnsi="Garamond" w:cs="Times New Roman"/>
        </w:rPr>
        <w:t xml:space="preserve"> and </w:t>
      </w:r>
      <w:del w:id="284" w:author="Laurie Ellen Gries" w:date="2017-12-01T11:13:00Z">
        <w:r w:rsidRPr="0092252D" w:rsidDel="00FC175A">
          <w:rPr>
            <w:rFonts w:ascii="Garamond" w:hAnsi="Garamond" w:cs="Times New Roman"/>
          </w:rPr>
          <w:delText xml:space="preserve">there are </w:delText>
        </w:r>
      </w:del>
      <w:r w:rsidRPr="0092252D">
        <w:rPr>
          <w:rFonts w:ascii="Garamond" w:hAnsi="Garamond" w:cs="Times New Roman"/>
        </w:rPr>
        <w:t xml:space="preserve">no academic organizations or journals </w:t>
      </w:r>
      <w:ins w:id="285" w:author="Laurie Ellen Gries" w:date="2017-12-01T11:13:00Z">
        <w:r w:rsidR="00FC175A">
          <w:rPr>
            <w:rFonts w:ascii="Garamond" w:hAnsi="Garamond" w:cs="Times New Roman"/>
          </w:rPr>
          <w:t xml:space="preserve">are </w:t>
        </w:r>
      </w:ins>
      <w:r w:rsidRPr="0092252D">
        <w:rPr>
          <w:rFonts w:ascii="Garamond" w:hAnsi="Garamond" w:cs="Times New Roman"/>
        </w:rPr>
        <w:t xml:space="preserve">exclusively devoted to media archeological research. Instead, a loosely affiliated group of researchers, artists, archivists, and practitioners </w:t>
      </w:r>
      <w:commentRangeStart w:id="286"/>
      <w:r w:rsidRPr="0092252D">
        <w:rPr>
          <w:rFonts w:ascii="Garamond" w:hAnsi="Garamond" w:cs="Times New Roman"/>
        </w:rPr>
        <w:t xml:space="preserve">constitute a </w:t>
      </w:r>
      <w:commentRangeEnd w:id="286"/>
      <w:r w:rsidR="00FC175A">
        <w:rPr>
          <w:rStyle w:val="CommentReference"/>
        </w:rPr>
        <w:commentReference w:id="286"/>
      </w:r>
      <w:r w:rsidRPr="0092252D">
        <w:rPr>
          <w:rFonts w:ascii="Garamond" w:hAnsi="Garamond" w:cs="Times New Roman"/>
        </w:rPr>
        <w:t>media archeology through presentations, publications, citational practices, special issues of journals,</w:t>
      </w:r>
      <w:r w:rsidRPr="0092252D">
        <w:rPr>
          <w:rStyle w:val="FootnoteReference"/>
          <w:rFonts w:ascii="Garamond" w:hAnsi="Garamond"/>
        </w:rPr>
        <w:footnoteReference w:id="3"/>
      </w:r>
      <w:r w:rsidRPr="0092252D">
        <w:rPr>
          <w:rFonts w:ascii="Garamond" w:hAnsi="Garamond" w:cs="Times New Roman"/>
        </w:rPr>
        <w:t xml:space="preserve"> edited collections,</w:t>
      </w:r>
      <w:r w:rsidRPr="0092252D">
        <w:rPr>
          <w:rStyle w:val="FootnoteReference"/>
          <w:rFonts w:ascii="Garamond" w:hAnsi="Garamond"/>
        </w:rPr>
        <w:footnoteReference w:id="4"/>
      </w:r>
      <w:r w:rsidRPr="0092252D">
        <w:rPr>
          <w:rFonts w:ascii="Garamond" w:hAnsi="Garamond" w:cs="Times New Roman"/>
        </w:rPr>
        <w:t xml:space="preserve"> labs,</w:t>
      </w:r>
      <w:r w:rsidRPr="0092252D">
        <w:rPr>
          <w:rStyle w:val="FootnoteReference"/>
          <w:rFonts w:ascii="Garamond" w:hAnsi="Garamond"/>
        </w:rPr>
        <w:footnoteReference w:id="5"/>
      </w:r>
      <w:r w:rsidRPr="0092252D">
        <w:rPr>
          <w:rFonts w:ascii="Garamond" w:hAnsi="Garamond" w:cs="Times New Roman"/>
        </w:rPr>
        <w:t xml:space="preserve"> gallery installations, conferences,</w:t>
      </w:r>
      <w:r w:rsidRPr="0092252D">
        <w:rPr>
          <w:rStyle w:val="FootnoteReference"/>
          <w:rFonts w:ascii="Garamond" w:hAnsi="Garamond"/>
        </w:rPr>
        <w:footnoteReference w:id="6"/>
      </w:r>
      <w:r w:rsidRPr="0092252D">
        <w:rPr>
          <w:rFonts w:ascii="Garamond" w:hAnsi="Garamond" w:cs="Times New Roman"/>
        </w:rPr>
        <w:t xml:space="preserve"> workshops, and related practices. Such material </w:t>
      </w:r>
      <w:commentRangeStart w:id="287"/>
      <w:r w:rsidRPr="0092252D">
        <w:rPr>
          <w:rFonts w:ascii="Garamond" w:hAnsi="Garamond" w:cs="Times New Roman"/>
        </w:rPr>
        <w:t>configurations</w:t>
      </w:r>
      <w:commentRangeEnd w:id="287"/>
      <w:r w:rsidR="00FC175A">
        <w:rPr>
          <w:rStyle w:val="CommentReference"/>
        </w:rPr>
        <w:commentReference w:id="287"/>
      </w:r>
      <w:r w:rsidRPr="0092252D">
        <w:rPr>
          <w:rFonts w:ascii="Garamond" w:hAnsi="Garamond" w:cs="Times New Roman"/>
        </w:rPr>
        <w:t xml:space="preserve"> of media archeology exist alongside a set of common thematics and intellectual commitments, which include a challenge to dominant narratives of media culture and history, the use of the past as an inventional resource</w:t>
      </w:r>
      <w:r w:rsidRPr="0092252D">
        <w:rPr>
          <w:rStyle w:val="FootnoteReference"/>
          <w:rFonts w:ascii="Garamond" w:hAnsi="Garamond"/>
        </w:rPr>
        <w:footnoteReference w:id="7"/>
      </w:r>
      <w:r w:rsidRPr="0092252D">
        <w:rPr>
          <w:rFonts w:ascii="Garamond" w:hAnsi="Garamond" w:cs="Times New Roman"/>
        </w:rPr>
        <w:t xml:space="preserve"> to produce an alternative understanding of the present or new possibilities for the future, a sustained attention to archives and artifacts, and an openness to experimental methods.</w:t>
      </w:r>
    </w:p>
    <w:p w14:paraId="26102376" w14:textId="4A999FFE" w:rsidR="00214AAA" w:rsidRPr="0092252D" w:rsidRDefault="00214AAA" w:rsidP="001D5C17">
      <w:pPr>
        <w:ind w:firstLine="720"/>
        <w:outlineLvl w:val="0"/>
        <w:rPr>
          <w:rFonts w:ascii="Garamond" w:hAnsi="Garamond" w:cs="Times New Roman"/>
        </w:rPr>
      </w:pPr>
      <w:r w:rsidRPr="0092252D">
        <w:rPr>
          <w:rFonts w:ascii="Garamond" w:hAnsi="Garamond" w:cs="Times New Roman"/>
        </w:rPr>
        <w:t xml:space="preserve">With a focus on the past, media archeology shares similar concerns with media history. However, media </w:t>
      </w:r>
      <w:r w:rsidRPr="0092252D">
        <w:rPr>
          <w:rFonts w:ascii="Garamond" w:hAnsi="Garamond" w:cs="Times New Roman"/>
          <w:i/>
        </w:rPr>
        <w:t>archeology</w:t>
      </w:r>
      <w:r w:rsidRPr="0092252D">
        <w:rPr>
          <w:rFonts w:ascii="Garamond" w:hAnsi="Garamond" w:cs="Times New Roman"/>
        </w:rPr>
        <w:t xml:space="preserve"> differentiates itself from media </w:t>
      </w:r>
      <w:r w:rsidRPr="0092252D">
        <w:rPr>
          <w:rFonts w:ascii="Garamond" w:hAnsi="Garamond" w:cs="Times New Roman"/>
          <w:i/>
        </w:rPr>
        <w:t>history</w:t>
      </w:r>
      <w:r w:rsidRPr="0092252D">
        <w:rPr>
          <w:rFonts w:ascii="Garamond" w:hAnsi="Garamond" w:cs="Times New Roman"/>
        </w:rPr>
        <w:t xml:space="preserve"> by pushing back against dominant narratives (e.g., technological progress), universal claims (e.g., mass media produces passive subjects), and tidy periodizations (e.g., digital culture versus analog culture) (Huhtamo and Parikka 2011, 3; Parikka 2012, 13; Zielinski 2006, 27; Zielinski 1999; de Vries 2012, 19)</w:t>
      </w:r>
      <w:r w:rsidRPr="0092252D">
        <w:rPr>
          <w:rStyle w:val="FootnoteReference"/>
          <w:rFonts w:ascii="Garamond" w:hAnsi="Garamond"/>
        </w:rPr>
        <w:footnoteReference w:id="8"/>
      </w:r>
      <w:r w:rsidRPr="0092252D">
        <w:rPr>
          <w:rFonts w:ascii="Garamond" w:hAnsi="Garamond" w:cs="Times New Roman"/>
        </w:rPr>
        <w:t xml:space="preserve">. Similarly, </w:t>
      </w:r>
      <w:del w:id="288" w:author="Laurie Ellen Gries" w:date="2017-12-01T11:16:00Z">
        <w:r w:rsidRPr="0092252D" w:rsidDel="00FC175A">
          <w:rPr>
            <w:rFonts w:ascii="Garamond" w:hAnsi="Garamond" w:cs="Times New Roman"/>
          </w:rPr>
          <w:delText xml:space="preserve">the language of </w:delText>
        </w:r>
        <w:r w:rsidRPr="0092252D" w:rsidDel="00FC175A">
          <w:rPr>
            <w:rFonts w:ascii="Garamond" w:hAnsi="Garamond" w:cs="Times New Roman"/>
            <w:i/>
          </w:rPr>
          <w:delText>archeology</w:delText>
        </w:r>
        <w:r w:rsidRPr="0092252D" w:rsidDel="00FC175A">
          <w:rPr>
            <w:rFonts w:ascii="Garamond" w:hAnsi="Garamond" w:cs="Times New Roman"/>
          </w:rPr>
          <w:delText xml:space="preserve"> comes most directly from </w:delText>
        </w:r>
      </w:del>
      <w:r w:rsidRPr="0092252D">
        <w:rPr>
          <w:rFonts w:ascii="Garamond" w:hAnsi="Garamond" w:cs="Times New Roman"/>
        </w:rPr>
        <w:t xml:space="preserve">Michel Foucault’s study of discourse as outlined in </w:t>
      </w:r>
      <w:r w:rsidRPr="0092252D">
        <w:rPr>
          <w:rFonts w:ascii="Garamond" w:hAnsi="Garamond" w:cs="Times New Roman"/>
          <w:i/>
        </w:rPr>
        <w:t xml:space="preserve">The Archeology of </w:t>
      </w:r>
      <w:r w:rsidRPr="0092252D">
        <w:rPr>
          <w:rFonts w:ascii="Garamond" w:hAnsi="Garamond" w:cs="Times New Roman"/>
          <w:i/>
        </w:rPr>
        <w:lastRenderedPageBreak/>
        <w:t>Knowledge</w:t>
      </w:r>
      <w:ins w:id="289" w:author="Laurie Ellen Gries" w:date="2017-12-01T11:17:00Z">
        <w:r w:rsidR="00FC175A">
          <w:rPr>
            <w:rFonts w:ascii="Garamond" w:hAnsi="Garamond" w:cs="Times New Roman"/>
            <w:i/>
          </w:rPr>
          <w:t xml:space="preserve"> </w:t>
        </w:r>
        <w:commentRangeStart w:id="290"/>
        <w:r w:rsidR="00FC175A">
          <w:rPr>
            <w:rFonts w:ascii="Garamond" w:hAnsi="Garamond" w:cs="Times New Roman"/>
          </w:rPr>
          <w:t>is largely influential on this methodology’s initiation</w:t>
        </w:r>
        <w:commentRangeEnd w:id="290"/>
        <w:r w:rsidR="00FC175A">
          <w:rPr>
            <w:rStyle w:val="CommentReference"/>
          </w:rPr>
          <w:commentReference w:id="290"/>
        </w:r>
      </w:ins>
      <w:r w:rsidRPr="0092252D">
        <w:rPr>
          <w:rFonts w:ascii="Garamond" w:hAnsi="Garamond" w:cs="Times New Roman"/>
        </w:rPr>
        <w:t xml:space="preserve">. For Foucault, an archeological approach entails using history as a critical means to engage the present; it involves diagnosing a problem in the contemporary situation, working genealogically, exploring the epistemological underpinnings of the discourses of a period, and attending to the ways that a given discourse has been imprinted on machines and systems (Garland 2014, 369-372). </w:t>
      </w:r>
      <w:del w:id="291" w:author="Laurie Ellen Gries" w:date="2017-12-01T11:18:00Z">
        <w:r w:rsidRPr="0092252D" w:rsidDel="00FC175A">
          <w:rPr>
            <w:rFonts w:ascii="Garamond" w:hAnsi="Garamond" w:cs="Times New Roman"/>
          </w:rPr>
          <w:delText xml:space="preserve"> Or, </w:delText>
        </w:r>
      </w:del>
      <w:ins w:id="292" w:author="Laurie Ellen Gries" w:date="2017-12-01T11:18:00Z">
        <w:r w:rsidR="00FC175A">
          <w:rPr>
            <w:rFonts w:ascii="Garamond" w:hAnsi="Garamond" w:cs="Times New Roman"/>
          </w:rPr>
          <w:t>A</w:t>
        </w:r>
      </w:ins>
      <w:del w:id="293" w:author="Laurie Ellen Gries" w:date="2017-12-01T11:18:00Z">
        <w:r w:rsidRPr="0092252D" w:rsidDel="00FC175A">
          <w:rPr>
            <w:rFonts w:ascii="Garamond" w:hAnsi="Garamond" w:cs="Times New Roman"/>
          </w:rPr>
          <w:delText>a</w:delText>
        </w:r>
      </w:del>
      <w:r w:rsidRPr="0092252D">
        <w:rPr>
          <w:rFonts w:ascii="Garamond" w:hAnsi="Garamond" w:cs="Times New Roman"/>
        </w:rPr>
        <w:t xml:space="preserve">s Jussi Parikka explains, “Foucault’s contribution to the archeology of knowledge and culture was to emphasize it as a methodology for </w:t>
      </w:r>
      <w:commentRangeStart w:id="294"/>
      <w:r w:rsidRPr="0092252D">
        <w:rPr>
          <w:rFonts w:ascii="Garamond" w:hAnsi="Garamond" w:cs="Times New Roman"/>
        </w:rPr>
        <w:t>excavating conditions of existence</w:t>
      </w:r>
      <w:commentRangeEnd w:id="294"/>
      <w:r w:rsidR="00FC175A">
        <w:rPr>
          <w:rStyle w:val="CommentReference"/>
        </w:rPr>
        <w:commentReference w:id="294"/>
      </w:r>
      <w:r w:rsidRPr="0092252D">
        <w:rPr>
          <w:rFonts w:ascii="Garamond" w:hAnsi="Garamond" w:cs="Times New Roman"/>
        </w:rPr>
        <w:t xml:space="preserve">” (2012, 6). </w:t>
      </w:r>
    </w:p>
    <w:p w14:paraId="0AD6F8AC" w14:textId="3E978673" w:rsidR="00241637" w:rsidRPr="0092252D" w:rsidRDefault="00214AAA" w:rsidP="001D5C17">
      <w:pPr>
        <w:ind w:firstLine="720"/>
        <w:outlineLvl w:val="0"/>
        <w:rPr>
          <w:rFonts w:ascii="Garamond" w:hAnsi="Garamond" w:cs="Times New Roman"/>
        </w:rPr>
      </w:pPr>
      <w:r w:rsidRPr="0092252D">
        <w:rPr>
          <w:rFonts w:ascii="Garamond" w:hAnsi="Garamond" w:cs="Times New Roman"/>
        </w:rPr>
        <w:t>Media</w:t>
      </w:r>
      <w:r w:rsidR="00A631F4" w:rsidRPr="0092252D">
        <w:rPr>
          <w:rFonts w:ascii="Garamond" w:hAnsi="Garamond" w:cs="Times New Roman"/>
        </w:rPr>
        <w:t xml:space="preserve"> archeology offers an alternative perspective for</w:t>
      </w:r>
      <w:ins w:id="295" w:author="Laurie Ellen Gries" w:date="2017-12-01T11:19:00Z">
        <w:r w:rsidR="00FC175A">
          <w:rPr>
            <w:rFonts w:ascii="Garamond" w:hAnsi="Garamond" w:cs="Times New Roman"/>
          </w:rPr>
          <w:t xml:space="preserve"> digital</w:t>
        </w:r>
      </w:ins>
      <w:r w:rsidR="00A631F4" w:rsidRPr="0092252D">
        <w:rPr>
          <w:rFonts w:ascii="Garamond" w:hAnsi="Garamond" w:cs="Times New Roman"/>
        </w:rPr>
        <w:t xml:space="preserve"> visual studies </w:t>
      </w:r>
      <w:del w:id="296" w:author="Laurie Ellen Gries" w:date="2017-12-01T11:19:00Z">
        <w:r w:rsidR="00A631F4" w:rsidRPr="0092252D" w:rsidDel="00FC175A">
          <w:rPr>
            <w:rFonts w:ascii="Garamond" w:hAnsi="Garamond" w:cs="Times New Roman"/>
          </w:rPr>
          <w:delText xml:space="preserve">that </w:delText>
        </w:r>
      </w:del>
      <w:ins w:id="297" w:author="Laurie Ellen Gries" w:date="2017-12-01T11:19:00Z">
        <w:r w:rsidR="00FC175A">
          <w:rPr>
            <w:rFonts w:ascii="Garamond" w:hAnsi="Garamond" w:cs="Times New Roman"/>
          </w:rPr>
          <w:t xml:space="preserve">by </w:t>
        </w:r>
      </w:ins>
      <w:r w:rsidR="00A631F4" w:rsidRPr="0092252D">
        <w:rPr>
          <w:rFonts w:ascii="Garamond" w:hAnsi="Garamond" w:cs="Times New Roman"/>
        </w:rPr>
        <w:t>refram</w:t>
      </w:r>
      <w:ins w:id="298" w:author="Laurie Ellen Gries" w:date="2017-12-01T11:19:00Z">
        <w:r w:rsidR="00FC175A">
          <w:rPr>
            <w:rFonts w:ascii="Garamond" w:hAnsi="Garamond" w:cs="Times New Roman"/>
          </w:rPr>
          <w:t>ing</w:t>
        </w:r>
      </w:ins>
      <w:del w:id="299" w:author="Laurie Ellen Gries" w:date="2017-12-01T11:19:00Z">
        <w:r w:rsidR="00A631F4" w:rsidRPr="0092252D" w:rsidDel="00FC175A">
          <w:rPr>
            <w:rFonts w:ascii="Garamond" w:hAnsi="Garamond" w:cs="Times New Roman"/>
          </w:rPr>
          <w:delText>es</w:delText>
        </w:r>
      </w:del>
      <w:r w:rsidR="00A631F4" w:rsidRPr="0092252D">
        <w:rPr>
          <w:rFonts w:ascii="Garamond" w:hAnsi="Garamond" w:cs="Times New Roman"/>
        </w:rPr>
        <w:t xml:space="preserve"> the object of study, shifting attention away from the image itself </w:t>
      </w:r>
      <w:del w:id="300" w:author="Laurie Ellen Gries" w:date="2017-12-01T11:19:00Z">
        <w:r w:rsidR="00A631F4" w:rsidRPr="0092252D" w:rsidDel="00FC175A">
          <w:rPr>
            <w:rFonts w:ascii="Garamond" w:hAnsi="Garamond" w:cs="Times New Roman"/>
          </w:rPr>
          <w:delText xml:space="preserve">and </w:delText>
        </w:r>
      </w:del>
      <w:r w:rsidR="00A631F4" w:rsidRPr="0092252D">
        <w:rPr>
          <w:rFonts w:ascii="Garamond" w:hAnsi="Garamond" w:cs="Times New Roman"/>
        </w:rPr>
        <w:t xml:space="preserve">towards the manifold conditions that make the creation, circulation, and even disappearance of images possible. </w:t>
      </w:r>
      <w:r w:rsidR="002A072E" w:rsidRPr="0092252D">
        <w:rPr>
          <w:rFonts w:ascii="Garamond" w:hAnsi="Garamond" w:cs="Times New Roman"/>
        </w:rPr>
        <w:t>In its depriv</w:t>
      </w:r>
      <w:r w:rsidR="009D5853" w:rsidRPr="0092252D">
        <w:rPr>
          <w:rFonts w:ascii="Garamond" w:hAnsi="Garamond" w:cs="Times New Roman"/>
        </w:rPr>
        <w:t>i</w:t>
      </w:r>
      <w:r w:rsidR="002A072E" w:rsidRPr="0092252D">
        <w:rPr>
          <w:rFonts w:ascii="Garamond" w:hAnsi="Garamond" w:cs="Times New Roman"/>
        </w:rPr>
        <w:t>leging of content and representation, it broadens</w:t>
      </w:r>
      <w:r w:rsidR="00CF1668" w:rsidRPr="0092252D">
        <w:rPr>
          <w:rFonts w:ascii="Garamond" w:hAnsi="Garamond" w:cs="Times New Roman"/>
        </w:rPr>
        <w:t xml:space="preserve"> our understanding of how images are, or becom</w:t>
      </w:r>
      <w:r w:rsidR="009D5853" w:rsidRPr="0092252D">
        <w:rPr>
          <w:rFonts w:ascii="Garamond" w:hAnsi="Garamond" w:cs="Times New Roman"/>
        </w:rPr>
        <w:t>e</w:t>
      </w:r>
      <w:r w:rsidR="00CF1668" w:rsidRPr="0092252D">
        <w:rPr>
          <w:rFonts w:ascii="Garamond" w:hAnsi="Garamond" w:cs="Times New Roman"/>
        </w:rPr>
        <w:t xml:space="preserve">, meaningful. </w:t>
      </w:r>
      <w:r w:rsidR="00C93F9B" w:rsidRPr="0092252D">
        <w:rPr>
          <w:rFonts w:ascii="Garamond" w:hAnsi="Garamond" w:cs="Times New Roman"/>
        </w:rPr>
        <w:t>In so doing, it</w:t>
      </w:r>
      <w:ins w:id="301" w:author="Laurie Ellen Gries" w:date="2017-12-01T11:20:00Z">
        <w:r w:rsidR="00FC175A">
          <w:rPr>
            <w:rFonts w:ascii="Garamond" w:hAnsi="Garamond" w:cs="Times New Roman"/>
          </w:rPr>
          <w:t xml:space="preserve"> also</w:t>
        </w:r>
      </w:ins>
      <w:r w:rsidR="00C93F9B" w:rsidRPr="0092252D">
        <w:rPr>
          <w:rFonts w:ascii="Garamond" w:hAnsi="Garamond" w:cs="Times New Roman"/>
        </w:rPr>
        <w:t xml:space="preserve"> pushes </w:t>
      </w:r>
      <w:ins w:id="302" w:author="Laurie Ellen Gries" w:date="2017-12-01T11:20:00Z">
        <w:r w:rsidR="00FC175A">
          <w:rPr>
            <w:rFonts w:ascii="Garamond" w:hAnsi="Garamond" w:cs="Times New Roman"/>
          </w:rPr>
          <w:t xml:space="preserve">digital </w:t>
        </w:r>
      </w:ins>
      <w:r w:rsidR="00C93F9B" w:rsidRPr="0092252D">
        <w:rPr>
          <w:rFonts w:ascii="Garamond" w:hAnsi="Garamond" w:cs="Times New Roman"/>
        </w:rPr>
        <w:t xml:space="preserve">visual studies to consider how seemingly mundane </w:t>
      </w:r>
      <w:commentRangeStart w:id="303"/>
      <w:r w:rsidR="00C93F9B" w:rsidRPr="0092252D">
        <w:rPr>
          <w:rFonts w:ascii="Garamond" w:hAnsi="Garamond" w:cs="Times New Roman"/>
        </w:rPr>
        <w:t>aspects</w:t>
      </w:r>
      <w:commentRangeEnd w:id="303"/>
      <w:r w:rsidR="00FC175A">
        <w:rPr>
          <w:rStyle w:val="CommentReference"/>
        </w:rPr>
        <w:commentReference w:id="303"/>
      </w:r>
      <w:r w:rsidR="00C93F9B" w:rsidRPr="0092252D">
        <w:rPr>
          <w:rFonts w:ascii="Garamond" w:hAnsi="Garamond" w:cs="Times New Roman"/>
        </w:rPr>
        <w:t xml:space="preserve">, such as web protocols and crawlers, and seemingly remote considerations, such as business models and archival organizations, </w:t>
      </w:r>
      <w:r w:rsidR="00515813" w:rsidRPr="0092252D">
        <w:rPr>
          <w:rFonts w:ascii="Garamond" w:hAnsi="Garamond" w:cs="Times New Roman"/>
        </w:rPr>
        <w:t>play important roles in the contemporary visual</w:t>
      </w:r>
      <w:r w:rsidR="00241637" w:rsidRPr="0092252D">
        <w:rPr>
          <w:rFonts w:ascii="Garamond" w:hAnsi="Garamond" w:cs="Times New Roman"/>
        </w:rPr>
        <w:t xml:space="preserve"> culture.</w:t>
      </w:r>
      <w:r w:rsidR="00CF1668" w:rsidRPr="0092252D">
        <w:rPr>
          <w:rFonts w:ascii="Garamond" w:hAnsi="Garamond" w:cs="Times New Roman"/>
        </w:rPr>
        <w:t xml:space="preserve"> </w:t>
      </w:r>
      <w:del w:id="304" w:author="Laurie Ellen Gries" w:date="2017-12-01T11:20:00Z">
        <w:r w:rsidR="00CF1668" w:rsidRPr="0092252D" w:rsidDel="00FC175A">
          <w:rPr>
            <w:rFonts w:ascii="Garamond" w:hAnsi="Garamond" w:cs="Times New Roman"/>
          </w:rPr>
          <w:delText>It</w:delText>
        </w:r>
        <w:r w:rsidRPr="0092252D" w:rsidDel="00FC175A">
          <w:rPr>
            <w:rFonts w:ascii="Garamond" w:hAnsi="Garamond" w:cs="Times New Roman"/>
          </w:rPr>
          <w:delText xml:space="preserve"> </w:delText>
        </w:r>
      </w:del>
      <w:ins w:id="305" w:author="Laurie Ellen Gries" w:date="2017-12-01T11:20:00Z">
        <w:r w:rsidR="00FC175A" w:rsidRPr="0092252D">
          <w:rPr>
            <w:rFonts w:ascii="Garamond" w:hAnsi="Garamond" w:cs="Times New Roman"/>
          </w:rPr>
          <w:t>I</w:t>
        </w:r>
        <w:r w:rsidR="00FC175A">
          <w:rPr>
            <w:rFonts w:ascii="Garamond" w:hAnsi="Garamond" w:cs="Times New Roman"/>
          </w:rPr>
          <w:t xml:space="preserve">n addition, media </w:t>
        </w:r>
      </w:ins>
      <w:ins w:id="306" w:author="Laurie Ellen Gries" w:date="2017-12-01T11:21:00Z">
        <w:r w:rsidR="00FC175A">
          <w:rPr>
            <w:rFonts w:ascii="Garamond" w:hAnsi="Garamond" w:cs="Times New Roman"/>
          </w:rPr>
          <w:t>archaeology</w:t>
        </w:r>
      </w:ins>
      <w:ins w:id="307" w:author="Laurie Ellen Gries" w:date="2017-12-01T11:20:00Z">
        <w:r w:rsidR="00FC175A" w:rsidRPr="0092252D">
          <w:rPr>
            <w:rFonts w:ascii="Garamond" w:hAnsi="Garamond" w:cs="Times New Roman"/>
          </w:rPr>
          <w:t xml:space="preserve"> </w:t>
        </w:r>
      </w:ins>
      <w:r w:rsidRPr="0092252D">
        <w:rPr>
          <w:rFonts w:ascii="Garamond" w:hAnsi="Garamond" w:cs="Times New Roman"/>
        </w:rPr>
        <w:t>provides multiple ways to engage the idea of materiality, including the materiality of cultural practice, or attention to the situatedness of human activity and affective investments, the materiality of materials, or significance of non-human elements in the construction of social and political worlds, and the materialities of technologies, with practices of tinkering and reverse engineering in order to understand how technologies work (Parikka 2012, 163-164).</w:t>
      </w:r>
      <w:r w:rsidR="00241637" w:rsidRPr="0092252D">
        <w:rPr>
          <w:rFonts w:ascii="Garamond" w:hAnsi="Garamond" w:cs="Times New Roman"/>
        </w:rPr>
        <w:t xml:space="preserve"> Taken together, these attributes attest to the </w:t>
      </w:r>
      <w:del w:id="308" w:author="Laurie Ellen Gries" w:date="2017-12-01T11:22:00Z">
        <w:r w:rsidR="00241637" w:rsidRPr="0092252D" w:rsidDel="005014A9">
          <w:rPr>
            <w:rFonts w:ascii="Garamond" w:hAnsi="Garamond" w:cs="Times New Roman"/>
          </w:rPr>
          <w:delText xml:space="preserve">importance </w:delText>
        </w:r>
      </w:del>
      <w:ins w:id="309" w:author="Laurie Ellen Gries" w:date="2017-12-01T11:22:00Z">
        <w:r w:rsidR="005014A9">
          <w:rPr>
            <w:rFonts w:ascii="Garamond" w:hAnsi="Garamond" w:cs="Times New Roman"/>
          </w:rPr>
          <w:t>promise</w:t>
        </w:r>
        <w:r w:rsidR="005014A9" w:rsidRPr="0092252D">
          <w:rPr>
            <w:rFonts w:ascii="Garamond" w:hAnsi="Garamond" w:cs="Times New Roman"/>
          </w:rPr>
          <w:t xml:space="preserve"> </w:t>
        </w:r>
      </w:ins>
      <w:r w:rsidR="00241637" w:rsidRPr="0092252D">
        <w:rPr>
          <w:rFonts w:ascii="Garamond" w:hAnsi="Garamond" w:cs="Times New Roman"/>
        </w:rPr>
        <w:t xml:space="preserve">of media archeology as a materialist methodology </w:t>
      </w:r>
      <w:del w:id="310" w:author="Laurie Ellen Gries" w:date="2017-12-01T11:22:00Z">
        <w:r w:rsidR="00241637" w:rsidRPr="0092252D" w:rsidDel="005014A9">
          <w:rPr>
            <w:rFonts w:ascii="Garamond" w:hAnsi="Garamond" w:cs="Times New Roman"/>
          </w:rPr>
          <w:delText xml:space="preserve">that </w:delText>
        </w:r>
        <w:r w:rsidR="00A04667" w:rsidRPr="0092252D" w:rsidDel="005014A9">
          <w:rPr>
            <w:rFonts w:ascii="Garamond" w:hAnsi="Garamond" w:cs="Times New Roman"/>
          </w:rPr>
          <w:delText>focuses</w:delText>
        </w:r>
      </w:del>
      <w:ins w:id="311" w:author="Laurie Ellen Gries" w:date="2017-12-01T11:22:00Z">
        <w:r w:rsidR="005014A9">
          <w:rPr>
            <w:rFonts w:ascii="Garamond" w:hAnsi="Garamond" w:cs="Times New Roman"/>
          </w:rPr>
          <w:t>for recovering</w:t>
        </w:r>
      </w:ins>
      <w:del w:id="312" w:author="Laurie Ellen Gries" w:date="2017-12-01T11:22:00Z">
        <w:r w:rsidR="00A04667" w:rsidRPr="0092252D" w:rsidDel="005014A9">
          <w:rPr>
            <w:rFonts w:ascii="Garamond" w:hAnsi="Garamond" w:cs="Times New Roman"/>
          </w:rPr>
          <w:delText xml:space="preserve"> on</w:delText>
        </w:r>
      </w:del>
      <w:r w:rsidR="00A04667" w:rsidRPr="0092252D">
        <w:rPr>
          <w:rFonts w:ascii="Garamond" w:hAnsi="Garamond" w:cs="Times New Roman"/>
        </w:rPr>
        <w:t xml:space="preserve"> unconventional aspects of visual culture and offer</w:t>
      </w:r>
      <w:ins w:id="313" w:author="Laurie Ellen Gries" w:date="2017-12-01T11:22:00Z">
        <w:r w:rsidR="005014A9">
          <w:rPr>
            <w:rFonts w:ascii="Garamond" w:hAnsi="Garamond" w:cs="Times New Roman"/>
          </w:rPr>
          <w:t>ing</w:t>
        </w:r>
      </w:ins>
      <w:del w:id="314" w:author="Laurie Ellen Gries" w:date="2017-12-01T11:22:00Z">
        <w:r w:rsidR="00A04667" w:rsidRPr="0092252D" w:rsidDel="005014A9">
          <w:rPr>
            <w:rFonts w:ascii="Garamond" w:hAnsi="Garamond" w:cs="Times New Roman"/>
          </w:rPr>
          <w:delText>s</w:delText>
        </w:r>
      </w:del>
      <w:r w:rsidR="00A04667" w:rsidRPr="0092252D">
        <w:rPr>
          <w:rFonts w:ascii="Garamond" w:hAnsi="Garamond" w:cs="Times New Roman"/>
        </w:rPr>
        <w:t xml:space="preserve"> a compliment to existing approaches </w:t>
      </w:r>
      <w:ins w:id="315" w:author="Laurie Ellen Gries" w:date="2017-12-01T11:22:00Z">
        <w:r w:rsidR="005014A9">
          <w:rPr>
            <w:rFonts w:ascii="Garamond" w:hAnsi="Garamond" w:cs="Times New Roman"/>
          </w:rPr>
          <w:t xml:space="preserve">such as iconographic tracking </w:t>
        </w:r>
      </w:ins>
      <w:r w:rsidR="00A04667" w:rsidRPr="0092252D">
        <w:rPr>
          <w:rFonts w:ascii="Garamond" w:hAnsi="Garamond" w:cs="Times New Roman"/>
        </w:rPr>
        <w:t xml:space="preserve">concerned with the production, reception, and circulation of images. </w:t>
      </w:r>
    </w:p>
    <w:p w14:paraId="73DB1963" w14:textId="0F38C511" w:rsidR="00AF0E88" w:rsidRPr="0092252D" w:rsidRDefault="00214AAA" w:rsidP="001D5C17">
      <w:pPr>
        <w:ind w:firstLine="720"/>
        <w:outlineLvl w:val="0"/>
        <w:rPr>
          <w:rFonts w:ascii="Garamond" w:hAnsi="Garamond" w:cs="Times New Roman"/>
        </w:rPr>
      </w:pPr>
      <w:r w:rsidRPr="0092252D">
        <w:rPr>
          <w:rFonts w:ascii="Garamond" w:hAnsi="Garamond" w:cs="Times New Roman"/>
        </w:rPr>
        <w:t>While media archeologists draw on a diverse set of research methods, including practice or arts</w:t>
      </w:r>
      <w:ins w:id="316" w:author="Laurie Ellen Gries" w:date="2017-12-01T11:23:00Z">
        <w:r w:rsidR="005014A9">
          <w:rPr>
            <w:rFonts w:ascii="Garamond" w:hAnsi="Garamond" w:cs="Times New Roman"/>
          </w:rPr>
          <w:t>-</w:t>
        </w:r>
      </w:ins>
      <w:del w:id="317" w:author="Laurie Ellen Gries" w:date="2017-12-01T11:23:00Z">
        <w:r w:rsidRPr="0092252D" w:rsidDel="005014A9">
          <w:rPr>
            <w:rFonts w:ascii="Garamond" w:hAnsi="Garamond" w:cs="Times New Roman"/>
          </w:rPr>
          <w:delText xml:space="preserve"> </w:delText>
        </w:r>
      </w:del>
      <w:r w:rsidRPr="0092252D">
        <w:rPr>
          <w:rFonts w:ascii="Garamond" w:hAnsi="Garamond" w:cs="Times New Roman"/>
        </w:rPr>
        <w:t xml:space="preserve">based research, archival research, and object analysis, the method of infrastructural inversion has particularly unique potential for </w:t>
      </w:r>
      <w:ins w:id="318" w:author="Laurie Ellen Gries" w:date="2017-12-01T11:23:00Z">
        <w:r w:rsidR="005014A9">
          <w:rPr>
            <w:rFonts w:ascii="Garamond" w:hAnsi="Garamond" w:cs="Times New Roman"/>
          </w:rPr>
          <w:t xml:space="preserve">digital </w:t>
        </w:r>
      </w:ins>
      <w:r w:rsidRPr="0092252D">
        <w:rPr>
          <w:rFonts w:ascii="Garamond" w:hAnsi="Garamond" w:cs="Times New Roman"/>
        </w:rPr>
        <w:t>visual studies, especially in relation to digital</w:t>
      </w:r>
      <w:del w:id="319" w:author="Laurie Ellen Gries" w:date="2017-12-01T11:24:00Z">
        <w:r w:rsidRPr="0092252D" w:rsidDel="005014A9">
          <w:rPr>
            <w:rFonts w:ascii="Garamond" w:hAnsi="Garamond" w:cs="Times New Roman"/>
          </w:rPr>
          <w:delText xml:space="preserve"> culture</w:delText>
        </w:r>
      </w:del>
      <w:ins w:id="320" w:author="Laurie Ellen Gries" w:date="2017-12-01T11:24:00Z">
        <w:r w:rsidR="005014A9">
          <w:rPr>
            <w:rFonts w:ascii="Garamond" w:hAnsi="Garamond" w:cs="Times New Roman"/>
          </w:rPr>
          <w:t>ly born images such as Obama Hope</w:t>
        </w:r>
      </w:ins>
      <w:r w:rsidRPr="0092252D">
        <w:rPr>
          <w:rFonts w:ascii="Garamond" w:hAnsi="Garamond" w:cs="Times New Roman"/>
        </w:rPr>
        <w:t xml:space="preserve">. </w:t>
      </w:r>
      <w:del w:id="321" w:author="Laurie Ellen Gries" w:date="2017-12-01T12:45:00Z">
        <w:r w:rsidRPr="0092252D" w:rsidDel="00F928BF">
          <w:rPr>
            <w:rFonts w:ascii="Garamond" w:hAnsi="Garamond" w:cs="Times New Roman"/>
          </w:rPr>
          <w:delText>Errors</w:delText>
        </w:r>
      </w:del>
      <w:ins w:id="322" w:author="Laurie Ellen Gries" w:date="2017-12-01T12:45:00Z">
        <w:r w:rsidR="00F928BF">
          <w:rPr>
            <w:rFonts w:ascii="Garamond" w:hAnsi="Garamond" w:cs="Times New Roman"/>
          </w:rPr>
          <w:t>Failings</w:t>
        </w:r>
      </w:ins>
      <w:r w:rsidRPr="0092252D">
        <w:rPr>
          <w:rFonts w:ascii="Garamond" w:hAnsi="Garamond" w:cs="Times New Roman"/>
        </w:rPr>
        <w:t xml:space="preserve"> draw attention to aspects of existence that often go unnoticed and</w:t>
      </w:r>
      <w:r w:rsidR="0080660B" w:rsidRPr="0092252D">
        <w:rPr>
          <w:rFonts w:ascii="Garamond" w:hAnsi="Garamond" w:cs="Times New Roman"/>
        </w:rPr>
        <w:t xml:space="preserve"> are taken for granted. </w:t>
      </w:r>
      <w:r w:rsidRPr="0092252D">
        <w:rPr>
          <w:rFonts w:ascii="Garamond" w:hAnsi="Garamond" w:cs="Times New Roman"/>
        </w:rPr>
        <w:t xml:space="preserve">Geoffrey Bowker and Susan Starr describe this phenomenon as </w:t>
      </w:r>
      <w:r w:rsidRPr="0092252D">
        <w:rPr>
          <w:rFonts w:ascii="Garamond" w:hAnsi="Garamond" w:cs="Times New Roman"/>
          <w:i/>
        </w:rPr>
        <w:t>infrastructural inversion</w:t>
      </w:r>
      <w:r w:rsidRPr="0092252D">
        <w:rPr>
          <w:rFonts w:ascii="Garamond" w:hAnsi="Garamond" w:cs="Times New Roman"/>
        </w:rPr>
        <w:t xml:space="preserve">, the ways that “infrastructure comes out of the woodwork” at moments of accident or break down (Peters </w:t>
      </w:r>
      <w:commentRangeStart w:id="323"/>
      <w:r w:rsidRPr="0092252D">
        <w:rPr>
          <w:rFonts w:ascii="Garamond" w:hAnsi="Garamond" w:cs="Times New Roman"/>
        </w:rPr>
        <w:t>35</w:t>
      </w:r>
      <w:commentRangeEnd w:id="323"/>
      <w:r w:rsidR="00C2031D">
        <w:rPr>
          <w:rStyle w:val="CommentReference"/>
        </w:rPr>
        <w:commentReference w:id="323"/>
      </w:r>
      <w:r w:rsidRPr="0092252D">
        <w:rPr>
          <w:rFonts w:ascii="Garamond" w:hAnsi="Garamond" w:cs="Times New Roman"/>
        </w:rPr>
        <w:t>). For example, a</w:t>
      </w:r>
      <w:del w:id="324" w:author="Laurie Ellen Gries" w:date="2017-12-01T12:44:00Z">
        <w:r w:rsidRPr="0092252D" w:rsidDel="00F928BF">
          <w:rPr>
            <w:rFonts w:ascii="Garamond" w:hAnsi="Garamond" w:cs="Times New Roman"/>
          </w:rPr>
          <w:delText>n image</w:delText>
        </w:r>
      </w:del>
      <w:ins w:id="325" w:author="Laurie Ellen Gries" w:date="2017-12-01T12:44:00Z">
        <w:r w:rsidR="00F928BF">
          <w:rPr>
            <w:rFonts w:ascii="Garamond" w:hAnsi="Garamond" w:cs="Times New Roman"/>
          </w:rPr>
          <w:t xml:space="preserve"> picture</w:t>
        </w:r>
      </w:ins>
      <w:r w:rsidRPr="0092252D">
        <w:rPr>
          <w:rFonts w:ascii="Garamond" w:hAnsi="Garamond" w:cs="Times New Roman"/>
        </w:rPr>
        <w:t xml:space="preserve"> failing to load on a webpage may indicate a problem with a plugin, </w:t>
      </w:r>
      <w:commentRangeStart w:id="326"/>
      <w:r w:rsidRPr="0092252D">
        <w:rPr>
          <w:rFonts w:ascii="Garamond" w:hAnsi="Garamond" w:cs="Times New Roman"/>
        </w:rPr>
        <w:t xml:space="preserve">or a problem with the browser, or a problem with the access device, or a problem with the network, or a problem with the website or application, among other possible sources. </w:t>
      </w:r>
      <w:commentRangeEnd w:id="326"/>
      <w:r w:rsidR="00D5256C">
        <w:rPr>
          <w:rStyle w:val="CommentReference"/>
        </w:rPr>
        <w:commentReference w:id="326"/>
      </w:r>
      <w:r w:rsidRPr="0092252D">
        <w:rPr>
          <w:rFonts w:ascii="Garamond" w:hAnsi="Garamond" w:cs="Times New Roman"/>
        </w:rPr>
        <w:t>As a method, infrastructural inversion draws attention to such failings as well as to errors, crashes, glitches, and breakdowns that indicate an encounter between different logic systems and structures and, in doing so, makes visible</w:t>
      </w:r>
      <w:r w:rsidR="009D5853" w:rsidRPr="0092252D">
        <w:rPr>
          <w:rFonts w:ascii="Garamond" w:hAnsi="Garamond" w:cs="Times New Roman"/>
        </w:rPr>
        <w:t xml:space="preserve"> the</w:t>
      </w:r>
      <w:r w:rsidRPr="0092252D">
        <w:rPr>
          <w:rFonts w:ascii="Garamond" w:hAnsi="Garamond" w:cs="Times New Roman"/>
        </w:rPr>
        <w:t xml:space="preserve"> infrastructural situatedness of media, particularly visual media. As Bowker and Star note, infrastructure “Becomes visible upon breakdown. The normally invisible quality of working infrastructure becomes visible when it breaks: the server is down, the bridge washes out, there is a power blackout. Even when there are backup mechanisms or procedures, their existence further highlights the now visible infrastructure” (Bowker and Star).</w:t>
      </w:r>
      <w:r w:rsidRPr="0092252D">
        <w:rPr>
          <w:rStyle w:val="FootnoteReference"/>
          <w:rFonts w:ascii="Garamond" w:hAnsi="Garamond"/>
        </w:rPr>
        <w:footnoteReference w:id="9"/>
      </w:r>
      <w:r w:rsidRPr="0092252D">
        <w:rPr>
          <w:rFonts w:ascii="Garamond" w:hAnsi="Garamond" w:cs="Times New Roman"/>
        </w:rPr>
        <w:t xml:space="preserve"> </w:t>
      </w:r>
      <w:r w:rsidR="00AF0E88" w:rsidRPr="0092252D">
        <w:rPr>
          <w:rFonts w:ascii="Garamond" w:hAnsi="Garamond" w:cs="Times New Roman"/>
        </w:rPr>
        <w:t xml:space="preserve">Paste’s takedown of Obamicon.me is an instance of infrastructural inversion, where the sudden disappearance of an image generator tool, an archive, and social network suddenly became no longer available and, as a result, draws </w:t>
      </w:r>
      <w:r w:rsidR="00AF0E88" w:rsidRPr="0092252D">
        <w:rPr>
          <w:rFonts w:ascii="Garamond" w:hAnsi="Garamond" w:cs="Times New Roman"/>
        </w:rPr>
        <w:lastRenderedPageBreak/>
        <w:t xml:space="preserve">attention to the networked infrastructure and commercial imperatives that had significantly facilitated the circulation of the Obama Hope image. </w:t>
      </w:r>
      <w:ins w:id="327" w:author="Laurie Ellen Gries" w:date="2017-12-01T14:11:00Z">
        <w:r w:rsidR="00F110ED">
          <w:rPr>
            <w:rFonts w:ascii="Garamond" w:hAnsi="Garamond" w:cs="Times New Roman"/>
          </w:rPr>
          <w:t>As such, instructural inversion can ….</w:t>
        </w:r>
      </w:ins>
    </w:p>
    <w:p w14:paraId="0C5EB9EE" w14:textId="77777777" w:rsidR="000C37B6" w:rsidRPr="0092252D" w:rsidRDefault="000C37B6" w:rsidP="001D5C17">
      <w:pPr>
        <w:ind w:firstLine="720"/>
        <w:rPr>
          <w:rFonts w:ascii="Garamond" w:hAnsi="Garamond" w:cs="Times New Roman"/>
        </w:rPr>
      </w:pPr>
    </w:p>
    <w:p w14:paraId="0B9C1D82" w14:textId="7F24BAEC" w:rsidR="0075356B" w:rsidRPr="0092252D" w:rsidRDefault="0075356B" w:rsidP="001D5C17">
      <w:pPr>
        <w:ind w:firstLine="720"/>
        <w:jc w:val="center"/>
        <w:rPr>
          <w:rFonts w:ascii="Garamond" w:hAnsi="Garamond" w:cs="Times New Roman"/>
          <w:color w:val="FF0000"/>
          <w:u w:val="single"/>
        </w:rPr>
      </w:pPr>
      <w:r w:rsidRPr="0092252D">
        <w:rPr>
          <w:rFonts w:ascii="Garamond" w:hAnsi="Garamond" w:cs="Times New Roman"/>
          <w:color w:val="FF0000"/>
          <w:u w:val="single"/>
        </w:rPr>
        <w:t>3. Centralization, Infrastructure, and Institutions</w:t>
      </w:r>
    </w:p>
    <w:p w14:paraId="49F2D2A5" w14:textId="77777777" w:rsidR="00437738" w:rsidRPr="0092252D" w:rsidRDefault="00437738" w:rsidP="001D5C17">
      <w:pPr>
        <w:ind w:firstLine="720"/>
        <w:rPr>
          <w:rFonts w:ascii="Garamond" w:hAnsi="Garamond" w:cs="Times New Roman"/>
        </w:rPr>
      </w:pPr>
    </w:p>
    <w:p w14:paraId="7E6F812E" w14:textId="7F117C17" w:rsidR="00F96BCB" w:rsidRPr="0092252D" w:rsidRDefault="00544435" w:rsidP="001D5C17">
      <w:pPr>
        <w:ind w:firstLine="720"/>
        <w:outlineLvl w:val="0"/>
        <w:rPr>
          <w:rFonts w:ascii="Garamond" w:hAnsi="Garamond" w:cs="Times New Roman"/>
        </w:rPr>
      </w:pPr>
      <w:r w:rsidRPr="0092252D">
        <w:rPr>
          <w:rFonts w:ascii="Garamond" w:hAnsi="Garamond" w:cs="Times New Roman"/>
        </w:rPr>
        <w:t xml:space="preserve">What were the enabling conditions for the spread of the Obama Hope image? In an interview, creator Shepard Fairey attributes it to a kind of grassroots movement supported by motivated individuals and the Internet. This account is certainly partially correct </w:t>
      </w:r>
      <w:del w:id="328" w:author="Laurie Ellen Gries" w:date="2017-12-01T14:12:00Z">
        <w:r w:rsidRPr="0092252D" w:rsidDel="00F110ED">
          <w:rPr>
            <w:rFonts w:ascii="Garamond" w:hAnsi="Garamond" w:cs="Times New Roman"/>
          </w:rPr>
          <w:delText xml:space="preserve">as </w:delText>
        </w:r>
      </w:del>
      <w:ins w:id="329" w:author="Laurie Ellen Gries" w:date="2017-12-01T14:12:00Z">
        <w:r w:rsidR="00F110ED">
          <w:rPr>
            <w:rFonts w:ascii="Garamond" w:hAnsi="Garamond" w:cs="Times New Roman"/>
          </w:rPr>
          <w:t>in that</w:t>
        </w:r>
        <w:r w:rsidR="00F110ED" w:rsidRPr="0092252D">
          <w:rPr>
            <w:rFonts w:ascii="Garamond" w:hAnsi="Garamond" w:cs="Times New Roman"/>
          </w:rPr>
          <w:t xml:space="preserve"> </w:t>
        </w:r>
      </w:ins>
      <w:r w:rsidRPr="0092252D">
        <w:rPr>
          <w:rFonts w:ascii="Garamond" w:hAnsi="Garamond" w:cs="Times New Roman"/>
        </w:rPr>
        <w:t xml:space="preserve">grassroots dynamics, motivated individuals, and the Internet </w:t>
      </w:r>
      <w:r w:rsidRPr="0092252D">
        <w:rPr>
          <w:rFonts w:ascii="Garamond" w:hAnsi="Garamond" w:cs="Times New Roman"/>
          <w:i/>
        </w:rPr>
        <w:t>did</w:t>
      </w:r>
      <w:r w:rsidRPr="0092252D">
        <w:rPr>
          <w:rFonts w:ascii="Garamond" w:hAnsi="Garamond" w:cs="Times New Roman"/>
        </w:rPr>
        <w:t xml:space="preserve"> contribute to the ubiquity of Obama Hope. However, it is worth emphasizing the partiality of </w:t>
      </w:r>
      <w:del w:id="330" w:author="Laurie Ellen Gries" w:date="2017-12-01T14:12:00Z">
        <w:r w:rsidRPr="0092252D" w:rsidDel="00F110ED">
          <w:rPr>
            <w:rFonts w:ascii="Garamond" w:hAnsi="Garamond" w:cs="Times New Roman"/>
          </w:rPr>
          <w:delText xml:space="preserve">the </w:delText>
        </w:r>
      </w:del>
      <w:ins w:id="331" w:author="Laurie Ellen Gries" w:date="2017-12-01T14:12:00Z">
        <w:r w:rsidR="00F110ED">
          <w:rPr>
            <w:rFonts w:ascii="Garamond" w:hAnsi="Garamond" w:cs="Times New Roman"/>
          </w:rPr>
          <w:t>such</w:t>
        </w:r>
        <w:r w:rsidR="00F110ED" w:rsidRPr="0092252D">
          <w:rPr>
            <w:rFonts w:ascii="Garamond" w:hAnsi="Garamond" w:cs="Times New Roman"/>
          </w:rPr>
          <w:t xml:space="preserve"> </w:t>
        </w:r>
      </w:ins>
      <w:r w:rsidRPr="0092252D">
        <w:rPr>
          <w:rFonts w:ascii="Garamond" w:hAnsi="Garamond" w:cs="Times New Roman"/>
        </w:rPr>
        <w:t xml:space="preserve">account; while the overall spread of the image could be characterized as </w:t>
      </w:r>
      <w:ins w:id="332" w:author="Laurie Ellen Gries" w:date="2017-12-01T14:13:00Z">
        <w:r w:rsidR="00F110ED">
          <w:rPr>
            <w:rFonts w:ascii="Garamond" w:hAnsi="Garamond" w:cs="Times New Roman"/>
          </w:rPr>
          <w:t xml:space="preserve">a </w:t>
        </w:r>
      </w:ins>
      <w:del w:id="333" w:author="Laurie Ellen Gries" w:date="2017-12-01T14:13:00Z">
        <w:r w:rsidRPr="0092252D" w:rsidDel="00F110ED">
          <w:rPr>
            <w:rFonts w:ascii="Garamond" w:hAnsi="Garamond" w:cs="Times New Roman"/>
          </w:rPr>
          <w:delText xml:space="preserve">a </w:delText>
        </w:r>
      </w:del>
      <w:r w:rsidRPr="0092252D">
        <w:rPr>
          <w:rFonts w:ascii="Garamond" w:hAnsi="Garamond" w:cs="Times New Roman"/>
        </w:rPr>
        <w:t>grassroots</w:t>
      </w:r>
      <w:ins w:id="334" w:author="Laurie Ellen Gries" w:date="2017-12-01T14:13:00Z">
        <w:r w:rsidR="00F110ED">
          <w:rPr>
            <w:rFonts w:ascii="Garamond" w:hAnsi="Garamond" w:cs="Times New Roman"/>
          </w:rPr>
          <w:t xml:space="preserve"> phenomenon</w:t>
        </w:r>
      </w:ins>
      <w:r w:rsidRPr="0092252D">
        <w:rPr>
          <w:rFonts w:ascii="Garamond" w:hAnsi="Garamond" w:cs="Times New Roman"/>
        </w:rPr>
        <w:t xml:space="preserve">, a number of influential centralizing organizational forces remained at work, such as the official Obama campaign. Commercial entities such as Paste </w:t>
      </w:r>
      <w:r w:rsidR="005E34FD" w:rsidRPr="0092252D">
        <w:rPr>
          <w:rFonts w:ascii="Garamond" w:hAnsi="Garamond" w:cs="Times New Roman"/>
        </w:rPr>
        <w:t>M</w:t>
      </w:r>
      <w:r w:rsidRPr="0092252D">
        <w:rPr>
          <w:rFonts w:ascii="Garamond" w:hAnsi="Garamond" w:cs="Times New Roman"/>
        </w:rPr>
        <w:t>agazine also played a key role in Obama Hope’s broad circulation in that in producing Obamicon.me, it provided easy-to-use image generation, sharing, and web hosting. As Laurie Gries notes, the website was one among many digital technologies available to create your own Obama Hope style image, but “Obamicon.me differentiated itself from other Obamifying technologies in allowing Obamicons either to be saved onto visitors’ computers via a simple right click and then uploaded to Flickr or Facebook, which many people have done, or archived and shared in the obamicon.me gallery so that comments can be made in response to an image and links can be established” (Gries 2015, 253).</w:t>
      </w:r>
      <w:r w:rsidR="008607B9" w:rsidRPr="0092252D">
        <w:rPr>
          <w:rFonts w:ascii="Garamond" w:hAnsi="Garamond" w:cs="Times New Roman"/>
        </w:rPr>
        <w:t xml:space="preserve"> </w:t>
      </w:r>
      <w:commentRangeStart w:id="335"/>
      <w:r w:rsidR="008607B9" w:rsidRPr="0092252D">
        <w:rPr>
          <w:rFonts w:ascii="Garamond" w:hAnsi="Garamond" w:cs="Times New Roman"/>
        </w:rPr>
        <w:t xml:space="preserve">Although this process certainly involves individuals and the Internet, </w:t>
      </w:r>
      <w:r w:rsidR="00F96BCB" w:rsidRPr="0092252D">
        <w:rPr>
          <w:rFonts w:ascii="Garamond" w:hAnsi="Garamond" w:cs="Times New Roman"/>
        </w:rPr>
        <w:t xml:space="preserve">the amount of motivation required is negligible in the streamlined process and the platform of Obamicon.me introduces significantly more centralization than the vaporous connotations of “the Internet” might suggest. </w:t>
      </w:r>
      <w:commentRangeEnd w:id="335"/>
      <w:r w:rsidR="00F110ED">
        <w:rPr>
          <w:rStyle w:val="CommentReference"/>
        </w:rPr>
        <w:commentReference w:id="335"/>
      </w:r>
    </w:p>
    <w:p w14:paraId="44444A90" w14:textId="0728FB50" w:rsidR="000E38CD" w:rsidRPr="0092252D" w:rsidRDefault="00D779BC" w:rsidP="001D5C17">
      <w:pPr>
        <w:ind w:firstLine="720"/>
        <w:outlineLvl w:val="0"/>
        <w:rPr>
          <w:rFonts w:ascii="Garamond" w:hAnsi="Garamond" w:cs="Times New Roman"/>
        </w:rPr>
      </w:pPr>
      <w:r w:rsidRPr="0092252D">
        <w:rPr>
          <w:rFonts w:ascii="Garamond" w:hAnsi="Garamond" w:cs="Times New Roman"/>
        </w:rPr>
        <w:t xml:space="preserve">The instant and immediate removal of millions of user-generated Obamicons </w:t>
      </w:r>
      <w:commentRangeStart w:id="336"/>
      <w:r w:rsidRPr="0092252D">
        <w:rPr>
          <w:rFonts w:ascii="Garamond" w:hAnsi="Garamond" w:cs="Times New Roman"/>
        </w:rPr>
        <w:t>also</w:t>
      </w:r>
      <w:commentRangeEnd w:id="336"/>
      <w:r w:rsidR="00F110ED">
        <w:rPr>
          <w:rStyle w:val="CommentReference"/>
        </w:rPr>
        <w:commentReference w:id="336"/>
      </w:r>
      <w:r w:rsidRPr="0092252D">
        <w:rPr>
          <w:rFonts w:ascii="Garamond" w:hAnsi="Garamond" w:cs="Times New Roman"/>
        </w:rPr>
        <w:t xml:space="preserve"> shows how, despite the accounts of decentralization that dominate discussions of user-generated content and virality, centralization is in some ways more salient on the web than in other physical spaces. Compare the spreading of the Obama Hope image through the more traditional means of street art: pasting and graffiti. This approach is carried out by individuals or small collectives of individuals and requires more time and materials from the individual, whether prints and paste or paints. It also often entails a degree of personal risk for the individual, as many places have regulations against the spread of street art. Once placed, the image is subject to a variable life span depending on the content and the area and the interests of property owners, police officers, street artists, and others. </w:t>
      </w:r>
      <w:r w:rsidR="000E38CD" w:rsidRPr="0092252D">
        <w:rPr>
          <w:rFonts w:ascii="Garamond" w:hAnsi="Garamond" w:cs="Times New Roman"/>
        </w:rPr>
        <w:t xml:space="preserve">While it is likely that images created and collected at Obamicon.me outlived a majority of their street counterparts with the site remaining online through 2013, </w:t>
      </w:r>
      <w:r w:rsidR="0025511B" w:rsidRPr="0092252D">
        <w:rPr>
          <w:rFonts w:ascii="Garamond" w:hAnsi="Garamond" w:cs="Times New Roman"/>
        </w:rPr>
        <w:t>there are very different dynamics of control at work</w:t>
      </w:r>
      <w:ins w:id="337" w:author="Laurie Ellen Gries" w:date="2017-12-01T14:16:00Z">
        <w:r w:rsidR="00F110ED">
          <w:rPr>
            <w:rFonts w:ascii="Garamond" w:hAnsi="Garamond" w:cs="Times New Roman"/>
          </w:rPr>
          <w:t xml:space="preserve"> that what? </w:t>
        </w:r>
      </w:ins>
      <w:del w:id="338" w:author="Laurie Ellen Gries" w:date="2017-12-01T14:17:00Z">
        <w:r w:rsidR="0025511B" w:rsidRPr="0092252D" w:rsidDel="00F110ED">
          <w:rPr>
            <w:rFonts w:ascii="Garamond" w:hAnsi="Garamond" w:cs="Times New Roman"/>
          </w:rPr>
          <w:delText xml:space="preserve">. </w:delText>
        </w:r>
      </w:del>
      <w:r w:rsidR="005012A6" w:rsidRPr="0092252D">
        <w:rPr>
          <w:rFonts w:ascii="Garamond" w:hAnsi="Garamond" w:cs="Times New Roman"/>
        </w:rPr>
        <w:t xml:space="preserve">An Obama Hope image pasted on a wall is subject to local jurisdiction and distributed factors such as regulations, traffic, neighborhood dynamics, interest and means of enforcement, the weather, and so on. An image created and hosted on Obamicon.me is subject to more centralized control, </w:t>
      </w:r>
      <w:r w:rsidR="00D72F1F" w:rsidRPr="0092252D">
        <w:rPr>
          <w:rFonts w:ascii="Garamond" w:hAnsi="Garamond" w:cs="Times New Roman"/>
        </w:rPr>
        <w:t xml:space="preserve">living and dying according to the corporation that holds the </w:t>
      </w:r>
      <w:commentRangeStart w:id="339"/>
      <w:r w:rsidR="00D72F1F" w:rsidRPr="0092252D">
        <w:rPr>
          <w:rFonts w:ascii="Garamond" w:hAnsi="Garamond" w:cs="Times New Roman"/>
        </w:rPr>
        <w:t>servers</w:t>
      </w:r>
      <w:commentRangeEnd w:id="339"/>
      <w:r w:rsidR="00F110ED">
        <w:rPr>
          <w:rStyle w:val="CommentReference"/>
        </w:rPr>
        <w:commentReference w:id="339"/>
      </w:r>
      <w:r w:rsidR="00D72F1F" w:rsidRPr="0092252D">
        <w:rPr>
          <w:rFonts w:ascii="Garamond" w:hAnsi="Garamond" w:cs="Times New Roman"/>
        </w:rPr>
        <w:t xml:space="preserve">. </w:t>
      </w:r>
    </w:p>
    <w:p w14:paraId="3773FA59" w14:textId="79DB7BB0" w:rsidR="00DE5CF3" w:rsidRPr="0092252D" w:rsidRDefault="00611E5E" w:rsidP="001D5C17">
      <w:pPr>
        <w:ind w:firstLine="720"/>
        <w:outlineLvl w:val="0"/>
        <w:rPr>
          <w:rFonts w:ascii="Garamond" w:hAnsi="Garamond" w:cs="Times New Roman"/>
        </w:rPr>
      </w:pPr>
      <w:r w:rsidRPr="0092252D">
        <w:rPr>
          <w:rFonts w:ascii="Garamond" w:hAnsi="Garamond" w:cs="Times New Roman"/>
        </w:rPr>
        <w:t>Many aspects of digital visual culture are networked, and it is important to pay attention to the c</w:t>
      </w:r>
      <w:r w:rsidR="009E28BA" w:rsidRPr="0092252D">
        <w:rPr>
          <w:rFonts w:ascii="Garamond" w:hAnsi="Garamond" w:cs="Times New Roman"/>
        </w:rPr>
        <w:t xml:space="preserve">haracteristics of this </w:t>
      </w:r>
      <w:commentRangeStart w:id="340"/>
      <w:r w:rsidR="009E28BA" w:rsidRPr="0092252D">
        <w:rPr>
          <w:rFonts w:ascii="Garamond" w:hAnsi="Garamond" w:cs="Times New Roman"/>
        </w:rPr>
        <w:t>network</w:t>
      </w:r>
      <w:commentRangeEnd w:id="340"/>
      <w:r w:rsidR="00F110ED">
        <w:rPr>
          <w:rStyle w:val="CommentReference"/>
        </w:rPr>
        <w:commentReference w:id="340"/>
      </w:r>
      <w:r w:rsidRPr="0092252D">
        <w:rPr>
          <w:rFonts w:ascii="Garamond" w:hAnsi="Garamond" w:cs="Times New Roman"/>
        </w:rPr>
        <w:t xml:space="preserve">. If images are hosted on a single platform, that platform is subject to the actions of a corporation and will be available only as long as the interests of the corporation are served keeping it online. As Jill Lepore cautions, “a lot of people do believe that if it’s on the Web it will stay on the Web. Chances are, though, that it actually won’t” </w:t>
      </w:r>
      <w:r w:rsidRPr="0092252D">
        <w:rPr>
          <w:rFonts w:ascii="Garamond" w:hAnsi="Garamond" w:cs="Times New Roman"/>
        </w:rPr>
        <w:fldChar w:fldCharType="begin" w:fldLock="1"/>
      </w:r>
      <w:r w:rsidRPr="0092252D">
        <w:rPr>
          <w:rFonts w:ascii="Garamond" w:hAnsi="Garamond" w:cs="Times New Roman"/>
        </w:rPr>
        <w:instrText>ADDIN CSL_CITATION { "citationItems" : [ { "id" : "ITEM-1", "itemData" : { "author" : [ { "dropping-particle" : "", "family" : "Lepore", "given" : "Jill", "non-dropping-particle" : "", "parse-names" : false, "suffix" : "" } ], "container-title" : "The New Yorker", "id" : "ITEM-1", "issued" : { "date-parts" : [ [ "2015", "1" ] ] }, "title" : "The Cobweb: Can the Internet be archived?", "type" : "article-magazine" }, "uris" : [ "http://www.mendeley.com/documents/?uuid=f98c703e-0134-40c3-9adc-f4a47e97afd2" ] } ], "mendeley" : { "formattedCitation" : "(Lepore 2015)", "plainTextFormattedCitation" : "(Lepore 2015)", "previouslyFormattedCitation" : "(Lepore 2015)" }, "properties" : { "noteIndex" : 12 }, "schema" : "https://github.com/citation-style-language/schema/raw/master/csl-citation.json" }</w:instrText>
      </w:r>
      <w:r w:rsidRPr="0092252D">
        <w:rPr>
          <w:rFonts w:ascii="Garamond" w:hAnsi="Garamond" w:cs="Times New Roman"/>
        </w:rPr>
        <w:fldChar w:fldCharType="separate"/>
      </w:r>
      <w:r w:rsidRPr="0092252D">
        <w:rPr>
          <w:rFonts w:ascii="Garamond" w:hAnsi="Garamond" w:cs="Times New Roman"/>
          <w:noProof/>
        </w:rPr>
        <w:t>(Lepore 2015)</w:t>
      </w:r>
      <w:r w:rsidRPr="0092252D">
        <w:rPr>
          <w:rFonts w:ascii="Garamond" w:hAnsi="Garamond" w:cs="Times New Roman"/>
        </w:rPr>
        <w:fldChar w:fldCharType="end"/>
      </w:r>
      <w:r w:rsidRPr="0092252D">
        <w:rPr>
          <w:rFonts w:ascii="Garamond" w:hAnsi="Garamond" w:cs="Times New Roman"/>
        </w:rPr>
        <w:t>.</w:t>
      </w:r>
      <w:r w:rsidR="000169E9" w:rsidRPr="0092252D">
        <w:rPr>
          <w:rFonts w:ascii="Garamond" w:hAnsi="Garamond" w:cs="Times New Roman"/>
        </w:rPr>
        <w:t xml:space="preserve"> Consider the takedown or substantial transformation of other web platforms such as Geo</w:t>
      </w:r>
      <w:r w:rsidR="009D5853" w:rsidRPr="0092252D">
        <w:rPr>
          <w:rFonts w:ascii="Garamond" w:hAnsi="Garamond" w:cs="Times New Roman"/>
        </w:rPr>
        <w:t>C</w:t>
      </w:r>
      <w:r w:rsidR="000169E9" w:rsidRPr="0092252D">
        <w:rPr>
          <w:rFonts w:ascii="Garamond" w:hAnsi="Garamond" w:cs="Times New Roman"/>
        </w:rPr>
        <w:t>ities and MyS</w:t>
      </w:r>
      <w:r w:rsidR="00A12788" w:rsidRPr="0092252D">
        <w:rPr>
          <w:rFonts w:ascii="Garamond" w:hAnsi="Garamond" w:cs="Times New Roman"/>
        </w:rPr>
        <w:t xml:space="preserve">pace, where entire online communities now only </w:t>
      </w:r>
      <w:r w:rsidR="00A12788" w:rsidRPr="0092252D">
        <w:rPr>
          <w:rFonts w:ascii="Garamond" w:hAnsi="Garamond" w:cs="Times New Roman"/>
        </w:rPr>
        <w:lastRenderedPageBreak/>
        <w:t>exist in fragments, saved to individual co</w:t>
      </w:r>
      <w:r w:rsidR="00D71559" w:rsidRPr="0092252D">
        <w:rPr>
          <w:rFonts w:ascii="Garamond" w:hAnsi="Garamond" w:cs="Times New Roman"/>
        </w:rPr>
        <w:t xml:space="preserve">mputers, as cached pages, or </w:t>
      </w:r>
      <w:r w:rsidR="009D5853" w:rsidRPr="0092252D">
        <w:rPr>
          <w:rFonts w:ascii="Garamond" w:hAnsi="Garamond" w:cs="Times New Roman"/>
        </w:rPr>
        <w:t xml:space="preserve">in </w:t>
      </w:r>
      <w:r w:rsidR="00A12788" w:rsidRPr="0092252D">
        <w:rPr>
          <w:rFonts w:ascii="Garamond" w:hAnsi="Garamond" w:cs="Times New Roman"/>
        </w:rPr>
        <w:t xml:space="preserve">archived but unorganized collections. Likewise, </w:t>
      </w:r>
      <w:r w:rsidR="00FF46F3" w:rsidRPr="0092252D">
        <w:rPr>
          <w:rFonts w:ascii="Garamond" w:hAnsi="Garamond" w:cs="Times New Roman"/>
        </w:rPr>
        <w:t>consider the controversial policy changes</w:t>
      </w:r>
      <w:r w:rsidR="00D16380" w:rsidRPr="0092252D">
        <w:rPr>
          <w:rFonts w:ascii="Garamond" w:hAnsi="Garamond" w:cs="Times New Roman"/>
        </w:rPr>
        <w:t xml:space="preserve"> that image hosting service Photobucket implemented in</w:t>
      </w:r>
      <w:r w:rsidR="00FF46F3" w:rsidRPr="0092252D">
        <w:rPr>
          <w:rFonts w:ascii="Garamond" w:hAnsi="Garamond" w:cs="Times New Roman"/>
        </w:rPr>
        <w:t xml:space="preserve"> June of 2017, when</w:t>
      </w:r>
      <w:r w:rsidR="009D5853" w:rsidRPr="0092252D">
        <w:rPr>
          <w:rFonts w:ascii="Garamond" w:hAnsi="Garamond" w:cs="Times New Roman"/>
        </w:rPr>
        <w:t xml:space="preserve"> the</w:t>
      </w:r>
      <w:r w:rsidR="00FF46F3" w:rsidRPr="0092252D">
        <w:rPr>
          <w:rFonts w:ascii="Garamond" w:hAnsi="Garamond" w:cs="Times New Roman"/>
        </w:rPr>
        <w:t xml:space="preserve"> company disabled the free hosting of images on third party sites and required users to pay an annual fee of </w:t>
      </w:r>
      <w:r w:rsidR="009D5853" w:rsidRPr="0092252D">
        <w:rPr>
          <w:rFonts w:ascii="Garamond" w:hAnsi="Garamond" w:cs="Times New Roman"/>
        </w:rPr>
        <w:t>$</w:t>
      </w:r>
      <w:r w:rsidR="00FF46F3" w:rsidRPr="0092252D">
        <w:rPr>
          <w:rFonts w:ascii="Garamond" w:hAnsi="Garamond" w:cs="Times New Roman"/>
        </w:rPr>
        <w:t>399</w:t>
      </w:r>
      <w:r w:rsidR="009D5853" w:rsidRPr="0092252D">
        <w:rPr>
          <w:rFonts w:ascii="Garamond" w:hAnsi="Garamond" w:cs="Times New Roman"/>
        </w:rPr>
        <w:t xml:space="preserve"> (US)</w:t>
      </w:r>
      <w:r w:rsidR="00FF46F3" w:rsidRPr="0092252D">
        <w:rPr>
          <w:rFonts w:ascii="Garamond" w:hAnsi="Garamond" w:cs="Times New Roman"/>
        </w:rPr>
        <w:t>. The service, which has been around since 2003, removed hosted images and replaced th</w:t>
      </w:r>
      <w:r w:rsidR="00D71559" w:rsidRPr="0092252D">
        <w:rPr>
          <w:rFonts w:ascii="Garamond" w:hAnsi="Garamond" w:cs="Times New Roman"/>
        </w:rPr>
        <w:t>em with</w:t>
      </w:r>
      <w:r w:rsidR="00FF46F3" w:rsidRPr="0092252D">
        <w:rPr>
          <w:rFonts w:ascii="Garamond" w:hAnsi="Garamond" w:cs="Times New Roman"/>
        </w:rPr>
        <w:t xml:space="preserve"> an image of a speedometer and the message that “Your account has been restricted for 3</w:t>
      </w:r>
      <w:r w:rsidR="00FF46F3" w:rsidRPr="0092252D">
        <w:rPr>
          <w:rFonts w:ascii="Garamond" w:hAnsi="Garamond" w:cs="Times New Roman"/>
          <w:vertAlign w:val="superscript"/>
        </w:rPr>
        <w:t>rd</w:t>
      </w:r>
      <w:r w:rsidR="00FF46F3" w:rsidRPr="0092252D">
        <w:rPr>
          <w:rFonts w:ascii="Garamond" w:hAnsi="Garamond" w:cs="Times New Roman"/>
        </w:rPr>
        <w:t xml:space="preserve"> party hosting” and an urge to upgrade membership. These error message images now litter websites and online marketplaces like Etsy and </w:t>
      </w:r>
      <w:r w:rsidR="009D5853" w:rsidRPr="0092252D">
        <w:rPr>
          <w:rFonts w:ascii="Garamond" w:hAnsi="Garamond" w:cs="Times New Roman"/>
        </w:rPr>
        <w:t>eB</w:t>
      </w:r>
      <w:r w:rsidR="00FF46F3" w:rsidRPr="0092252D">
        <w:rPr>
          <w:rFonts w:ascii="Garamond" w:hAnsi="Garamond" w:cs="Times New Roman"/>
        </w:rPr>
        <w:t xml:space="preserve">ay, as most users have refused to upgrade their accounts </w:t>
      </w:r>
      <w:r w:rsidR="00FF46F3" w:rsidRPr="0092252D">
        <w:rPr>
          <w:rFonts w:ascii="Garamond" w:hAnsi="Garamond" w:cs="Times New Roman"/>
        </w:rPr>
        <w:fldChar w:fldCharType="begin" w:fldLock="1"/>
      </w:r>
      <w:r w:rsidR="00FF46F3" w:rsidRPr="0092252D">
        <w:rPr>
          <w:rFonts w:ascii="Garamond" w:hAnsi="Garamond" w:cs="Times New Roman"/>
        </w:rPr>
        <w:instrText>ADDIN CSL_CITATION { "citationItems" : [ { "id" : "ITEM-1", "itemData" : { "author" : [ { "dropping-particle" : "", "family" : "Garun", "given" : "Natt", "non-dropping-particle" : "", "parse-names" : false, "suffix" : "" } ], "container-title" : "The Verge", "id" : "ITEM-1", "issued" : { "date-parts" : [ [ "2017", "7", "4" ] ] }, "title" : "Photobucket accues of blackmail after quietly requiring users to pay $400 a year to hotlink", "type" : "article-newspaper" }, "uris" : [ "http://www.mendeley.com/documents/?uuid=7e674e51-fdf4-4f80-a075-5902d0938135" ] } ], "mendeley" : { "formattedCitation" : "(Garun 2017)", "plainTextFormattedCitation" : "(Garun 2017)", "previouslyFormattedCitation" : "(Garun 2017)" }, "properties" : { "noteIndex" : 12 }, "schema" : "https://github.com/citation-style-language/schema/raw/master/csl-citation.json" }</w:instrText>
      </w:r>
      <w:r w:rsidR="00FF46F3" w:rsidRPr="0092252D">
        <w:rPr>
          <w:rFonts w:ascii="Garamond" w:hAnsi="Garamond" w:cs="Times New Roman"/>
        </w:rPr>
        <w:fldChar w:fldCharType="separate"/>
      </w:r>
      <w:r w:rsidR="00FF46F3" w:rsidRPr="0092252D">
        <w:rPr>
          <w:rFonts w:ascii="Garamond" w:hAnsi="Garamond" w:cs="Times New Roman"/>
          <w:noProof/>
        </w:rPr>
        <w:t>(Garun 2017)</w:t>
      </w:r>
      <w:r w:rsidR="00FF46F3" w:rsidRPr="0092252D">
        <w:rPr>
          <w:rFonts w:ascii="Garamond" w:hAnsi="Garamond" w:cs="Times New Roman"/>
        </w:rPr>
        <w:fldChar w:fldCharType="end"/>
      </w:r>
      <w:r w:rsidR="00FF46F3" w:rsidRPr="0092252D">
        <w:rPr>
          <w:rFonts w:ascii="Garamond" w:hAnsi="Garamond" w:cs="Times New Roman"/>
        </w:rPr>
        <w:t>.</w:t>
      </w:r>
      <w:r w:rsidR="00D71559" w:rsidRPr="0092252D">
        <w:rPr>
          <w:rFonts w:ascii="Garamond" w:hAnsi="Garamond" w:cs="Times New Roman"/>
        </w:rPr>
        <w:t xml:space="preserve"> While the spread of viral images may be </w:t>
      </w:r>
      <w:del w:id="341" w:author="Laurie Ellen Gries" w:date="2017-12-01T14:20:00Z">
        <w:r w:rsidR="00D71559" w:rsidRPr="0092252D" w:rsidDel="00F110ED">
          <w:rPr>
            <w:rFonts w:ascii="Garamond" w:hAnsi="Garamond" w:cs="Times New Roman"/>
          </w:rPr>
          <w:delText xml:space="preserve">analogous </w:delText>
        </w:r>
      </w:del>
      <w:ins w:id="342" w:author="Laurie Ellen Gries" w:date="2017-12-01T14:20:00Z">
        <w:r w:rsidR="00F110ED">
          <w:rPr>
            <w:rFonts w:ascii="Garamond" w:hAnsi="Garamond" w:cs="Times New Roman"/>
          </w:rPr>
          <w:t>partially attributed</w:t>
        </w:r>
        <w:r w:rsidR="00F110ED" w:rsidRPr="0092252D">
          <w:rPr>
            <w:rFonts w:ascii="Garamond" w:hAnsi="Garamond" w:cs="Times New Roman"/>
          </w:rPr>
          <w:t xml:space="preserve"> </w:t>
        </w:r>
      </w:ins>
      <w:r w:rsidR="00D71559" w:rsidRPr="0092252D">
        <w:rPr>
          <w:rFonts w:ascii="Garamond" w:hAnsi="Garamond" w:cs="Times New Roman"/>
        </w:rPr>
        <w:t xml:space="preserve">to grass roots phenomena, especially with the distribution of people involved, the case of Obamicon.me shows an important way </w:t>
      </w:r>
      <w:commentRangeStart w:id="343"/>
      <w:r w:rsidR="00D71559" w:rsidRPr="0092252D">
        <w:rPr>
          <w:rFonts w:ascii="Garamond" w:hAnsi="Garamond" w:cs="Times New Roman"/>
        </w:rPr>
        <w:t>in which the analogy to the digital diverges</w:t>
      </w:r>
      <w:r w:rsidR="00DE5CF3" w:rsidRPr="0092252D">
        <w:rPr>
          <w:rFonts w:ascii="Garamond" w:hAnsi="Garamond" w:cs="Times New Roman"/>
        </w:rPr>
        <w:t>—</w:t>
      </w:r>
      <w:r w:rsidR="00AC3BDC" w:rsidRPr="0092252D">
        <w:rPr>
          <w:rFonts w:ascii="Garamond" w:hAnsi="Garamond" w:cs="Times New Roman"/>
        </w:rPr>
        <w:t xml:space="preserve">a divergence </w:t>
      </w:r>
      <w:r w:rsidR="00DE5CF3" w:rsidRPr="0092252D">
        <w:rPr>
          <w:rFonts w:ascii="Garamond" w:hAnsi="Garamond" w:cs="Times New Roman"/>
        </w:rPr>
        <w:t xml:space="preserve">with political implications. </w:t>
      </w:r>
      <w:commentRangeEnd w:id="343"/>
      <w:r w:rsidR="00F110ED">
        <w:rPr>
          <w:rStyle w:val="CommentReference"/>
        </w:rPr>
        <w:commentReference w:id="343"/>
      </w:r>
    </w:p>
    <w:p w14:paraId="1F2EFEB6" w14:textId="77777777" w:rsidR="001A57C7" w:rsidRDefault="008D4BBE" w:rsidP="001D5C17">
      <w:pPr>
        <w:ind w:firstLine="720"/>
        <w:outlineLvl w:val="0"/>
        <w:rPr>
          <w:ins w:id="344" w:author="Laurie Ellen Gries" w:date="2017-12-02T18:06:00Z"/>
          <w:rFonts w:ascii="Garamond" w:hAnsi="Garamond" w:cs="Times New Roman"/>
        </w:rPr>
      </w:pPr>
      <w:r w:rsidRPr="0092252D">
        <w:rPr>
          <w:rFonts w:ascii="Garamond" w:hAnsi="Garamond" w:cs="Times New Roman"/>
        </w:rPr>
        <w:t>Although the web has signaled a move away from the primacy of media institutions like broadcast television and the press, c</w:t>
      </w:r>
      <w:r w:rsidR="00DE5CF3" w:rsidRPr="0092252D">
        <w:rPr>
          <w:rFonts w:ascii="Garamond" w:hAnsi="Garamond" w:cs="Times New Roman"/>
        </w:rPr>
        <w:t xml:space="preserve">irculation (and its failure) </w:t>
      </w:r>
      <w:r w:rsidRPr="0092252D">
        <w:rPr>
          <w:rFonts w:ascii="Garamond" w:hAnsi="Garamond" w:cs="Times New Roman"/>
        </w:rPr>
        <w:t>continues to depend on institutions—</w:t>
      </w:r>
      <w:r w:rsidR="00DE5CF3" w:rsidRPr="0092252D">
        <w:rPr>
          <w:rFonts w:ascii="Garamond" w:hAnsi="Garamond" w:cs="Times New Roman"/>
        </w:rPr>
        <w:t xml:space="preserve">just not those we might expect. Consider the institutions guiding the web, the sets of standards that make pages load consistently and globally, the commercial institutions that get in on trends, finding ways to try and monetize them. The huge spike </w:t>
      </w:r>
      <w:commentRangeStart w:id="345"/>
      <w:r w:rsidR="00DE5CF3" w:rsidRPr="0092252D">
        <w:rPr>
          <w:rFonts w:ascii="Garamond" w:hAnsi="Garamond" w:cs="Times New Roman"/>
        </w:rPr>
        <w:t>in</w:t>
      </w:r>
      <w:commentRangeEnd w:id="345"/>
      <w:r w:rsidR="008424F9">
        <w:rPr>
          <w:rStyle w:val="CommentReference"/>
        </w:rPr>
        <w:commentReference w:id="345"/>
      </w:r>
      <w:r w:rsidR="00DE5CF3" w:rsidRPr="0092252D">
        <w:rPr>
          <w:rFonts w:ascii="Garamond" w:hAnsi="Garamond" w:cs="Times New Roman"/>
        </w:rPr>
        <w:t xml:space="preserve"> traffic</w:t>
      </w:r>
      <w:ins w:id="346" w:author="Laurie Ellen Gries" w:date="2017-12-01T14:24:00Z">
        <w:r w:rsidR="008424F9">
          <w:rPr>
            <w:rFonts w:ascii="Garamond" w:hAnsi="Garamond" w:cs="Times New Roman"/>
          </w:rPr>
          <w:t xml:space="preserve"> where or to where?</w:t>
        </w:r>
      </w:ins>
      <w:r w:rsidR="00DE5CF3" w:rsidRPr="0092252D">
        <w:rPr>
          <w:rFonts w:ascii="Garamond" w:hAnsi="Garamond" w:cs="Times New Roman"/>
        </w:rPr>
        <w:t xml:space="preserve"> was one that served </w:t>
      </w:r>
      <w:commentRangeStart w:id="347"/>
      <w:r w:rsidR="00DE5CF3" w:rsidRPr="0092252D">
        <w:rPr>
          <w:rFonts w:ascii="Garamond" w:hAnsi="Garamond" w:cs="Times New Roman"/>
        </w:rPr>
        <w:t>ads</w:t>
      </w:r>
      <w:commentRangeEnd w:id="347"/>
      <w:r w:rsidR="008424F9">
        <w:rPr>
          <w:rStyle w:val="CommentReference"/>
        </w:rPr>
        <w:commentReference w:id="347"/>
      </w:r>
      <w:r w:rsidR="00DE5CF3" w:rsidRPr="0092252D">
        <w:rPr>
          <w:rFonts w:ascii="Garamond" w:hAnsi="Garamond" w:cs="Times New Roman"/>
        </w:rPr>
        <w:t>, that could lead users to other Paste Magazine content, that could help contribute to the relevance of the brand</w:t>
      </w:r>
      <w:r w:rsidR="00764BE6" w:rsidRPr="0092252D">
        <w:rPr>
          <w:rFonts w:ascii="Garamond" w:hAnsi="Garamond" w:cs="Times New Roman"/>
        </w:rPr>
        <w:t xml:space="preserve"> </w:t>
      </w:r>
      <w:r w:rsidR="00764BE6" w:rsidRPr="0092252D">
        <w:rPr>
          <w:rFonts w:ascii="Garamond" w:hAnsi="Garamond" w:cs="Times New Roman"/>
        </w:rPr>
        <w:fldChar w:fldCharType="begin" w:fldLock="1"/>
      </w:r>
      <w:r w:rsidR="00422367" w:rsidRPr="0092252D">
        <w:rPr>
          <w:rFonts w:ascii="Garamond" w:hAnsi="Garamond" w:cs="Times New Roman"/>
        </w:rPr>
        <w:instrText>ADDIN CSL_CITATION { "citationItems" : [ { "id" : "ITEM-1", "itemData" : { "author" : [ { "dropping-particle" : "", "family" : "FOLIO: Magazine Staff", "given" : "", "non-dropping-particle" : "", "parse-names" : false, "suffix" : "" } ], "container-title" : "FOLIO", "id" : "ITEM-1", "issued" : { "date-parts" : [ [ "2009", "3" ] ] }, "title" : "Tim Regan-Porter", "type" : "article-magazine" }, "uris" : [ "http://www.mendeley.com/documents/?uuid=590280bb-1fd9-4f3a-b7bd-aa4d44df728f" ] } ], "mendeley" : { "formattedCitation" : "(FOLIO: Magazine Staff 2009)", "plainTextFormattedCitation" : "(FOLIO: Magazine Staff 2009)", "previouslyFormattedCitation" : "(FOLIO: Magazine Staff 2009)" }, "properties" : { "noteIndex" : 12 }, "schema" : "https://github.com/citation-style-language/schema/raw/master/csl-citation.json" }</w:instrText>
      </w:r>
      <w:r w:rsidR="00764BE6" w:rsidRPr="0092252D">
        <w:rPr>
          <w:rFonts w:ascii="Garamond" w:hAnsi="Garamond" w:cs="Times New Roman"/>
        </w:rPr>
        <w:fldChar w:fldCharType="separate"/>
      </w:r>
      <w:r w:rsidR="00764BE6" w:rsidRPr="0092252D">
        <w:rPr>
          <w:rFonts w:ascii="Garamond" w:hAnsi="Garamond" w:cs="Times New Roman"/>
          <w:noProof/>
        </w:rPr>
        <w:t>(FOLIO: Magazine Staff 2009)</w:t>
      </w:r>
      <w:r w:rsidR="00764BE6" w:rsidRPr="0092252D">
        <w:rPr>
          <w:rFonts w:ascii="Garamond" w:hAnsi="Garamond" w:cs="Times New Roman"/>
        </w:rPr>
        <w:fldChar w:fldCharType="end"/>
      </w:r>
      <w:r w:rsidR="00DE5CF3" w:rsidRPr="0092252D">
        <w:rPr>
          <w:rFonts w:ascii="Garamond" w:hAnsi="Garamond" w:cs="Times New Roman"/>
        </w:rPr>
        <w:t xml:space="preserve">. When those </w:t>
      </w:r>
      <w:r w:rsidR="00422367" w:rsidRPr="0092252D">
        <w:rPr>
          <w:rFonts w:ascii="Garamond" w:hAnsi="Garamond" w:cs="Times New Roman"/>
        </w:rPr>
        <w:t xml:space="preserve">goals are no longer being met, the company can (and did) pull the content and features offline. While </w:t>
      </w:r>
      <w:del w:id="348" w:author="Laurie Ellen Gries" w:date="2017-12-01T14:25:00Z">
        <w:r w:rsidR="00422367" w:rsidRPr="0092252D" w:rsidDel="008424F9">
          <w:rPr>
            <w:rFonts w:ascii="Garamond" w:hAnsi="Garamond" w:cs="Times New Roman"/>
          </w:rPr>
          <w:delText xml:space="preserve">some have compellingly argued for </w:delText>
        </w:r>
      </w:del>
      <w:r w:rsidR="00422367" w:rsidRPr="0092252D">
        <w:rPr>
          <w:rFonts w:ascii="Garamond" w:hAnsi="Garamond" w:cs="Times New Roman"/>
        </w:rPr>
        <w:t>the collection of Obamicons a</w:t>
      </w:r>
      <w:ins w:id="349" w:author="Laurie Ellen Gries" w:date="2017-12-01T14:25:00Z">
        <w:r w:rsidR="008424F9">
          <w:rPr>
            <w:rFonts w:ascii="Garamond" w:hAnsi="Garamond" w:cs="Times New Roman"/>
          </w:rPr>
          <w:t>re an important</w:t>
        </w:r>
      </w:ins>
      <w:del w:id="350" w:author="Laurie Ellen Gries" w:date="2017-12-01T14:25:00Z">
        <w:r w:rsidR="00422367" w:rsidRPr="0092252D" w:rsidDel="008424F9">
          <w:rPr>
            <w:rFonts w:ascii="Garamond" w:hAnsi="Garamond" w:cs="Times New Roman"/>
          </w:rPr>
          <w:delText>s</w:delText>
        </w:r>
      </w:del>
      <w:r w:rsidR="00422367" w:rsidRPr="0092252D">
        <w:rPr>
          <w:rFonts w:ascii="Garamond" w:hAnsi="Garamond" w:cs="Times New Roman"/>
        </w:rPr>
        <w:t xml:space="preserve"> part of the cultural heritage of Obama’s election and presidency </w:t>
      </w:r>
      <w:r w:rsidR="00422367" w:rsidRPr="0092252D">
        <w:rPr>
          <w:rFonts w:ascii="Garamond" w:hAnsi="Garamond" w:cs="Times New Roman"/>
        </w:rPr>
        <w:fldChar w:fldCharType="begin" w:fldLock="1"/>
      </w:r>
      <w:r w:rsidR="00422367" w:rsidRPr="0092252D">
        <w:rPr>
          <w:rFonts w:ascii="Garamond" w:hAnsi="Garamond" w:cs="Times New Roman"/>
        </w:rPr>
        <w:instrText>ADDIN CSL_CITATION { "citationItems" : [ { "id" : "ITEM-1", "itemData" : { "ISBN" : "9780874219777", "author" : [ { "dropping-particle" : "", "family" : "Gries", "given" : "Laurie E.", "non-dropping-particle" : "", "parse-names" : false, "suffix" : "" } ], "id" : "ITEM-1", "issued" : { "date-parts" : [ [ "2015" ] ] }, "publisher" : "Utah State University Press", "publisher-place" : "Boulder", "title" : "Still Life With Rhetoric: A New Materialist Approach for Visual Rhetorics", "type" : "book" }, "uris" : [ "http://www.mendeley.com/documents/?uuid=251f542f-93e5-4cdd-b501-259c76ec09c8" ] } ], "mendeley" : { "formattedCitation" : "(L. E. Gries 2015)", "plainTextFormattedCitation" : "(L. E. Gries 2015)", "previouslyFormattedCitation" : "(L. E. Gries 2015)" }, "properties" : { "noteIndex" : 13 }, "schema" : "https://github.com/citation-style-language/schema/raw/master/csl-citation.json" }</w:instrText>
      </w:r>
      <w:r w:rsidR="00422367" w:rsidRPr="0092252D">
        <w:rPr>
          <w:rFonts w:ascii="Garamond" w:hAnsi="Garamond" w:cs="Times New Roman"/>
        </w:rPr>
        <w:fldChar w:fldCharType="separate"/>
      </w:r>
      <w:r w:rsidR="00422367" w:rsidRPr="0092252D">
        <w:rPr>
          <w:rFonts w:ascii="Garamond" w:hAnsi="Garamond" w:cs="Times New Roman"/>
          <w:noProof/>
        </w:rPr>
        <w:t>(L. E. Gries 2015)</w:t>
      </w:r>
      <w:r w:rsidR="00422367" w:rsidRPr="0092252D">
        <w:rPr>
          <w:rFonts w:ascii="Garamond" w:hAnsi="Garamond" w:cs="Times New Roman"/>
        </w:rPr>
        <w:fldChar w:fldCharType="end"/>
      </w:r>
      <w:r w:rsidR="00422367" w:rsidRPr="0092252D">
        <w:rPr>
          <w:rFonts w:ascii="Garamond" w:hAnsi="Garamond" w:cs="Times New Roman"/>
        </w:rPr>
        <w:t xml:space="preserve">, </w:t>
      </w:r>
      <w:ins w:id="351" w:author="Laurie Ellen Gries" w:date="2017-12-01T14:25:00Z">
        <w:r w:rsidR="008424F9">
          <w:rPr>
            <w:rFonts w:ascii="Garamond" w:hAnsi="Garamond" w:cs="Times New Roman"/>
          </w:rPr>
          <w:t xml:space="preserve">did </w:t>
        </w:r>
      </w:ins>
      <w:del w:id="352" w:author="Laurie Ellen Gries" w:date="2017-12-01T14:25:00Z">
        <w:r w:rsidR="00422367" w:rsidRPr="0092252D" w:rsidDel="008424F9">
          <w:rPr>
            <w:rFonts w:ascii="Garamond" w:hAnsi="Garamond" w:cs="Times New Roman"/>
          </w:rPr>
          <w:delText>as</w:delText>
        </w:r>
      </w:del>
      <w:del w:id="353" w:author="Laurie Ellen Gries" w:date="2017-12-01T14:27:00Z">
        <w:r w:rsidR="00422367" w:rsidRPr="0092252D" w:rsidDel="008424F9">
          <w:rPr>
            <w:rFonts w:ascii="Garamond" w:hAnsi="Garamond" w:cs="Times New Roman"/>
          </w:rPr>
          <w:delText xml:space="preserve"> a tool </w:delText>
        </w:r>
      </w:del>
      <w:del w:id="354" w:author="Laurie Ellen Gries" w:date="2017-12-01T14:25:00Z">
        <w:r w:rsidR="00422367" w:rsidRPr="0092252D" w:rsidDel="008424F9">
          <w:rPr>
            <w:rFonts w:ascii="Garamond" w:hAnsi="Garamond" w:cs="Times New Roman"/>
          </w:rPr>
          <w:delText xml:space="preserve">used to </w:delText>
        </w:r>
      </w:del>
      <w:r w:rsidR="00422367" w:rsidRPr="0092252D">
        <w:rPr>
          <w:rFonts w:ascii="Garamond" w:hAnsi="Garamond" w:cs="Times New Roman"/>
        </w:rPr>
        <w:t xml:space="preserve">fuel partisan divides and support dog-whistle politics </w:t>
      </w:r>
      <w:r w:rsidR="00422367" w:rsidRPr="0092252D">
        <w:rPr>
          <w:rFonts w:ascii="Garamond" w:hAnsi="Garamond" w:cs="Times New Roman"/>
        </w:rPr>
        <w:fldChar w:fldCharType="begin" w:fldLock="1"/>
      </w:r>
      <w:r w:rsidR="00422367" w:rsidRPr="0092252D">
        <w:rPr>
          <w:rFonts w:ascii="Garamond" w:hAnsi="Garamond" w:cs="Times New Roman"/>
        </w:rPr>
        <w:instrText>ADDIN CSL_CITATION { "citationItems" : [ { "id" : "ITEM-1", "itemData" : { "author" : [ { "dropping-particle" : "", "family" : "Gries", "given" : "Laurie", "non-dropping-particle" : "", "parse-names" : false, "suffix" : "" } ], "container-title" : "ImageTexT: Interdisciplinary Comics Studies", "id" : "ITEM-1", "issue" : "1", "issued" : { "date-parts" : [ [ "2015" ] ] }, "title" : "Obama Zombies and Rhetorical (Dis)Identifications in an Era of Dog Whistle Politics and Political Polarizaion", "type" : "article-journal", "volume" : "8" }, "uris" : [ "http://www.mendeley.com/documents/?uuid=123857ff-1668-4139-a559-f5e99d34747c" ] } ], "mendeley" : { "formattedCitation" : "(L. Gries 2015)", "plainTextFormattedCitation" : "(L. Gries 2015)", "previouslyFormattedCitation" : "(L. Gries 2015)" }, "properties" : { "noteIndex" : 12 }, "schema" : "https://github.com/citation-style-language/schema/raw/master/csl-citation.json" }</w:instrText>
      </w:r>
      <w:r w:rsidR="00422367" w:rsidRPr="0092252D">
        <w:rPr>
          <w:rFonts w:ascii="Garamond" w:hAnsi="Garamond" w:cs="Times New Roman"/>
        </w:rPr>
        <w:fldChar w:fldCharType="separate"/>
      </w:r>
      <w:r w:rsidR="00422367" w:rsidRPr="0092252D">
        <w:rPr>
          <w:rFonts w:ascii="Garamond" w:hAnsi="Garamond" w:cs="Times New Roman"/>
          <w:noProof/>
        </w:rPr>
        <w:t>(L. Gries 2015)</w:t>
      </w:r>
      <w:r w:rsidR="00422367" w:rsidRPr="0092252D">
        <w:rPr>
          <w:rFonts w:ascii="Garamond" w:hAnsi="Garamond" w:cs="Times New Roman"/>
        </w:rPr>
        <w:fldChar w:fldCharType="end"/>
      </w:r>
      <w:r w:rsidR="00422367" w:rsidRPr="0092252D">
        <w:rPr>
          <w:rFonts w:ascii="Garamond" w:hAnsi="Garamond" w:cs="Times New Roman"/>
        </w:rPr>
        <w:t>,</w:t>
      </w:r>
      <w:r w:rsidR="00462C63" w:rsidRPr="0092252D">
        <w:rPr>
          <w:rFonts w:ascii="Garamond" w:hAnsi="Garamond" w:cs="Times New Roman"/>
        </w:rPr>
        <w:t xml:space="preserve"> </w:t>
      </w:r>
      <w:ins w:id="355" w:author="Laurie Ellen Gries" w:date="2017-12-01T14:25:00Z">
        <w:r w:rsidR="008424F9">
          <w:rPr>
            <w:rFonts w:ascii="Garamond" w:hAnsi="Garamond" w:cs="Times New Roman"/>
          </w:rPr>
          <w:t xml:space="preserve">did represent </w:t>
        </w:r>
      </w:ins>
      <w:r w:rsidR="00462C63" w:rsidRPr="0092252D">
        <w:rPr>
          <w:rFonts w:ascii="Garamond" w:hAnsi="Garamond" w:cs="Times New Roman"/>
        </w:rPr>
        <w:t xml:space="preserve">a facet of the democratization of online activism </w:t>
      </w:r>
      <w:r w:rsidR="00462C63" w:rsidRPr="0092252D">
        <w:rPr>
          <w:rFonts w:ascii="Garamond" w:hAnsi="Garamond" w:cs="Times New Roman"/>
        </w:rPr>
        <w:fldChar w:fldCharType="begin" w:fldLock="1"/>
      </w:r>
      <w:r w:rsidR="00462C63" w:rsidRPr="0092252D">
        <w:rPr>
          <w:rFonts w:ascii="Garamond" w:hAnsi="Garamond" w:cs="Times New Roman"/>
        </w:rPr>
        <w:instrText>ADDIN CSL_CITATION { "citationItems" : [ { "id" : "ITEM-1", "itemData" : { "DOI" : "10.1177/1461444814554747", "ISSN" : "1461-4448", "abstract" : "In this article, we are interested in the role digital memes in the form of pictures play in the framing of public discourses about police injustice and what it is that makes memes successful in this process. For this purpose, we narrate the story of one such meme: the pepper-spray cop'. In our analysis, we link the creation and spread of the meme to the democratization of online activism and the subversive acts of hierarchical sousveillance. Based on our findings, we discuss features of the meme and the process linked to its initiation, rapid spread and disappearance as vital for the success of visual memes in the context of online protests.", "author" : [ { "dropping-particle" : "", "family" : "Bayerl", "given" : "Petra Saskia", "non-dropping-particle" : "", "parse-names" : false, "suffix" : "" }, { "dropping-particle" : "", "family" : "Stoynov", "given" : "Lachezar", "non-dropping-particle" : "", "parse-names" : false, "suffix" : "" } ], "container-title" : "New Media &amp; Society", "id" : "ITEM-1", "issue" : "6", "issued" : { "date-parts" : [ [ "2016" ] ] }, "page" : "1006-1026", "title" : "Revenge by photoshop: Memefying police acts in the public dialogue about injustice", "type" : "article-journal", "volume" : "18" }, "uris" : [ "http://www.mendeley.com/documents/?uuid=db975490-6ddc-44ce-a1da-8e25d18e6b74" ] } ], "mendeley" : { "formattedCitation" : "(Bayerl and Stoynov 2016)", "plainTextFormattedCitation" : "(Bayerl and Stoynov 2016)", "previouslyFormattedCitation" : "(Bayerl and Stoynov 2016)" }, "properties" : { "noteIndex" : 8 }, "schema" : "https://github.com/citation-style-language/schema/raw/master/csl-citation.json" }</w:instrText>
      </w:r>
      <w:r w:rsidR="00462C63" w:rsidRPr="0092252D">
        <w:rPr>
          <w:rFonts w:ascii="Garamond" w:hAnsi="Garamond" w:cs="Times New Roman"/>
        </w:rPr>
        <w:fldChar w:fldCharType="separate"/>
      </w:r>
      <w:r w:rsidR="00462C63" w:rsidRPr="0092252D">
        <w:rPr>
          <w:rFonts w:ascii="Garamond" w:hAnsi="Garamond" w:cs="Times New Roman"/>
          <w:noProof/>
        </w:rPr>
        <w:t>(Bayerl and Stoynov 2016)</w:t>
      </w:r>
      <w:r w:rsidR="00462C63" w:rsidRPr="0092252D">
        <w:rPr>
          <w:rFonts w:ascii="Garamond" w:hAnsi="Garamond" w:cs="Times New Roman"/>
        </w:rPr>
        <w:fldChar w:fldCharType="end"/>
      </w:r>
      <w:r w:rsidR="00422367" w:rsidRPr="0092252D">
        <w:rPr>
          <w:rFonts w:ascii="Garamond" w:hAnsi="Garamond" w:cs="Times New Roman"/>
        </w:rPr>
        <w:t xml:space="preserve"> </w:t>
      </w:r>
      <w:del w:id="356" w:author="Laurie Ellen Gries" w:date="2017-12-01T14:26:00Z">
        <w:r w:rsidR="00422367" w:rsidRPr="0092252D" w:rsidDel="008424F9">
          <w:rPr>
            <w:rFonts w:ascii="Garamond" w:hAnsi="Garamond" w:cs="Times New Roman"/>
          </w:rPr>
          <w:delText>or as</w:delText>
        </w:r>
      </w:del>
      <w:ins w:id="357" w:author="Laurie Ellen Gries" w:date="2017-12-01T14:26:00Z">
        <w:r w:rsidR="008424F9">
          <w:rPr>
            <w:rFonts w:ascii="Garamond" w:hAnsi="Garamond" w:cs="Times New Roman"/>
          </w:rPr>
          <w:t>and did serve as an</w:t>
        </w:r>
      </w:ins>
      <w:r w:rsidR="00422367" w:rsidRPr="0092252D">
        <w:rPr>
          <w:rFonts w:ascii="Garamond" w:hAnsi="Garamond" w:cs="Times New Roman"/>
        </w:rPr>
        <w:t xml:space="preserve"> exemplary of remix culture on the web </w:t>
      </w:r>
      <w:r w:rsidR="00422367" w:rsidRPr="0092252D">
        <w:rPr>
          <w:rFonts w:ascii="Garamond" w:hAnsi="Garamond" w:cs="Times New Roman"/>
        </w:rPr>
        <w:fldChar w:fldCharType="begin" w:fldLock="1"/>
      </w:r>
      <w:r w:rsidR="00422367" w:rsidRPr="0092252D">
        <w:rPr>
          <w:rFonts w:ascii="Garamond" w:hAnsi="Garamond" w:cs="Times New Roman"/>
        </w:rPr>
        <w:instrText>ADDIN CSL_CITATION { "citationItems" : [ { "id" : "ITEM-1", "itemData" : { "author" : [ { "dropping-particle" : "", "family" : "Edwards", "given" : "Richard L.", "non-dropping-particle" : "", "parse-names" : false, "suffix" : "" } ], "container-title" : "Transgression 2.0: Media, Culture, and the Politics of a Digital Age", "editor" : [ { "dropping-particle" : "", "family" : "Gournelos", "given" : "Ted", "non-dropping-particle" : "", "parse-names" : false, "suffix" : "" }, { "dropping-particle" : "", "family" : "Gunkel", "given" : "David J.", "non-dropping-particle" : "", "parse-names" : false, "suffix" : "" } ], "id" : "ITEM-1", "issued" : { "date-parts" : [ [ "2011" ] ] }, "page" : "26-41", "publisher" : "Continuum", "publisher-place" : "New York", "title" : "Flip The Script: Political Mashups as Transgressive Texts", "type" : "chapter" }, "uris" : [ "http://www.mendeley.com/documents/?uuid=2d6cd98b-eaab-4b5a-bb00-165394699d3e" ] } ], "mendeley" : { "formattedCitation" : "(Edwards 2011)", "plainTextFormattedCitation" : "(Edwards 2011)", "previouslyFormattedCitation" : "(Edwards 2011)" }, "properties" : { "noteIndex" : 13 }, "schema" : "https://github.com/citation-style-language/schema/raw/master/csl-citation.json" }</w:instrText>
      </w:r>
      <w:r w:rsidR="00422367" w:rsidRPr="0092252D">
        <w:rPr>
          <w:rFonts w:ascii="Garamond" w:hAnsi="Garamond" w:cs="Times New Roman"/>
        </w:rPr>
        <w:fldChar w:fldCharType="separate"/>
      </w:r>
      <w:r w:rsidR="00422367" w:rsidRPr="0092252D">
        <w:rPr>
          <w:rFonts w:ascii="Garamond" w:hAnsi="Garamond" w:cs="Times New Roman"/>
          <w:noProof/>
        </w:rPr>
        <w:t>(Edwards 2011)</w:t>
      </w:r>
      <w:r w:rsidR="00422367" w:rsidRPr="0092252D">
        <w:rPr>
          <w:rFonts w:ascii="Garamond" w:hAnsi="Garamond" w:cs="Times New Roman"/>
        </w:rPr>
        <w:fldChar w:fldCharType="end"/>
      </w:r>
      <w:r w:rsidR="00422367" w:rsidRPr="0092252D">
        <w:rPr>
          <w:rFonts w:ascii="Garamond" w:hAnsi="Garamond" w:cs="Times New Roman"/>
        </w:rPr>
        <w:t xml:space="preserve">, these </w:t>
      </w:r>
      <w:del w:id="358" w:author="Laurie Ellen Gries" w:date="2017-12-01T14:26:00Z">
        <w:r w:rsidR="00422367" w:rsidRPr="0092252D" w:rsidDel="008424F9">
          <w:rPr>
            <w:rFonts w:ascii="Garamond" w:hAnsi="Garamond" w:cs="Times New Roman"/>
          </w:rPr>
          <w:delText xml:space="preserve">arguments </w:delText>
        </w:r>
      </w:del>
      <w:ins w:id="359" w:author="Laurie Ellen Gries" w:date="2017-12-01T14:26:00Z">
        <w:r w:rsidR="008424F9">
          <w:rPr>
            <w:rFonts w:ascii="Garamond" w:hAnsi="Garamond" w:cs="Times New Roman"/>
          </w:rPr>
          <w:t>circumstances</w:t>
        </w:r>
        <w:r w:rsidR="008424F9" w:rsidRPr="0092252D">
          <w:rPr>
            <w:rFonts w:ascii="Garamond" w:hAnsi="Garamond" w:cs="Times New Roman"/>
          </w:rPr>
          <w:t xml:space="preserve"> </w:t>
        </w:r>
      </w:ins>
      <w:r w:rsidR="00422367" w:rsidRPr="0092252D">
        <w:rPr>
          <w:rFonts w:ascii="Garamond" w:hAnsi="Garamond" w:cs="Times New Roman"/>
        </w:rPr>
        <w:t xml:space="preserve">were not salient to the institutions and infrastructure that enabled </w:t>
      </w:r>
      <w:del w:id="360" w:author="Laurie Ellen Gries" w:date="2017-12-01T14:26:00Z">
        <w:r w:rsidR="00422367" w:rsidRPr="0092252D" w:rsidDel="008424F9">
          <w:rPr>
            <w:rFonts w:ascii="Garamond" w:hAnsi="Garamond" w:cs="Times New Roman"/>
          </w:rPr>
          <w:delText>the production of this cultural heritage</w:delText>
        </w:r>
      </w:del>
      <w:ins w:id="361" w:author="Laurie Ellen Gries" w:date="2017-12-01T14:26:00Z">
        <w:r w:rsidR="008424F9">
          <w:rPr>
            <w:rFonts w:ascii="Garamond" w:hAnsi="Garamond" w:cs="Times New Roman"/>
          </w:rPr>
          <w:t>such diverse functions</w:t>
        </w:r>
      </w:ins>
      <w:r w:rsidR="00422367" w:rsidRPr="0092252D">
        <w:rPr>
          <w:rFonts w:ascii="Garamond" w:hAnsi="Garamond" w:cs="Times New Roman"/>
        </w:rPr>
        <w:t xml:space="preserve">. </w:t>
      </w:r>
      <w:commentRangeStart w:id="362"/>
      <w:r w:rsidR="00422367" w:rsidRPr="0092252D">
        <w:rPr>
          <w:rFonts w:ascii="Garamond" w:hAnsi="Garamond" w:cs="Times New Roman"/>
        </w:rPr>
        <w:t>As</w:t>
      </w:r>
      <w:commentRangeEnd w:id="362"/>
      <w:r w:rsidR="008424F9">
        <w:rPr>
          <w:rStyle w:val="CommentReference"/>
        </w:rPr>
        <w:commentReference w:id="362"/>
      </w:r>
      <w:r w:rsidR="00422367" w:rsidRPr="0092252D">
        <w:rPr>
          <w:rFonts w:ascii="Garamond" w:hAnsi="Garamond" w:cs="Times New Roman"/>
        </w:rPr>
        <w:t xml:space="preserve"> a commercial entity, Paste was </w:t>
      </w:r>
      <w:ins w:id="363" w:author="Laurie Ellen Gries" w:date="2017-12-01T14:28:00Z">
        <w:r w:rsidR="008424F9">
          <w:rPr>
            <w:rFonts w:ascii="Garamond" w:hAnsi="Garamond" w:cs="Times New Roman"/>
          </w:rPr>
          <w:t xml:space="preserve">mainly, if not soley, </w:t>
        </w:r>
      </w:ins>
      <w:r w:rsidR="000057E4" w:rsidRPr="0092252D">
        <w:rPr>
          <w:rFonts w:ascii="Garamond" w:hAnsi="Garamond" w:cs="Times New Roman"/>
        </w:rPr>
        <w:t>concerned with Obamicon.me for the ways it did (and later did not) contribute to</w:t>
      </w:r>
      <w:r w:rsidR="00422367" w:rsidRPr="0092252D">
        <w:rPr>
          <w:rFonts w:ascii="Garamond" w:hAnsi="Garamond" w:cs="Times New Roman"/>
        </w:rPr>
        <w:t xml:space="preserve"> th</w:t>
      </w:r>
      <w:r w:rsidR="000057E4" w:rsidRPr="0092252D">
        <w:rPr>
          <w:rFonts w:ascii="Garamond" w:hAnsi="Garamond" w:cs="Times New Roman"/>
        </w:rPr>
        <w:t>e profitability of the magazine. This is not to say that Obamicons did not perform import cultural and political functions, but rather that these functions were dependent, at least in part, on technolog</w:t>
      </w:r>
      <w:ins w:id="364" w:author="Laurie Ellen Gries" w:date="2017-12-01T14:28:00Z">
        <w:r w:rsidR="008424F9">
          <w:rPr>
            <w:rFonts w:ascii="Garamond" w:hAnsi="Garamond" w:cs="Times New Roman"/>
          </w:rPr>
          <w:t>ical infrastrctures</w:t>
        </w:r>
      </w:ins>
      <w:del w:id="365" w:author="Laurie Ellen Gries" w:date="2017-12-01T14:28:00Z">
        <w:r w:rsidR="000057E4" w:rsidRPr="0092252D" w:rsidDel="008424F9">
          <w:rPr>
            <w:rFonts w:ascii="Garamond" w:hAnsi="Garamond" w:cs="Times New Roman"/>
          </w:rPr>
          <w:delText>y</w:delText>
        </w:r>
      </w:del>
      <w:r w:rsidR="000057E4" w:rsidRPr="0092252D">
        <w:rPr>
          <w:rFonts w:ascii="Garamond" w:hAnsi="Garamond" w:cs="Times New Roman"/>
        </w:rPr>
        <w:t xml:space="preserve"> built and supported by underlying economic imperatives. </w:t>
      </w:r>
    </w:p>
    <w:p w14:paraId="5EEB4246" w14:textId="77777777" w:rsidR="001A57C7" w:rsidRDefault="001A57C7" w:rsidP="001D5C17">
      <w:pPr>
        <w:ind w:firstLine="720"/>
        <w:outlineLvl w:val="0"/>
        <w:rPr>
          <w:ins w:id="366" w:author="Laurie Ellen Gries" w:date="2017-12-02T18:07:00Z"/>
          <w:rFonts w:ascii="Garamond" w:hAnsi="Garamond" w:cs="Times New Roman"/>
        </w:rPr>
      </w:pPr>
    </w:p>
    <w:p w14:paraId="7C32C158" w14:textId="538E9167" w:rsidR="001A57C7" w:rsidRDefault="001A57C7" w:rsidP="001D5C17">
      <w:pPr>
        <w:ind w:firstLine="720"/>
        <w:outlineLvl w:val="0"/>
        <w:rPr>
          <w:ins w:id="367" w:author="Laurie Ellen Gries" w:date="2017-12-02T18:07:00Z"/>
          <w:rFonts w:ascii="Garamond" w:hAnsi="Garamond" w:cs="Times New Roman"/>
        </w:rPr>
      </w:pPr>
      <w:ins w:id="368" w:author="Laurie Ellen Gries" w:date="2017-12-02T18:07:00Z">
        <w:r>
          <w:rPr>
            <w:rFonts w:ascii="Garamond" w:hAnsi="Garamond" w:cs="Times New Roman"/>
          </w:rPr>
          <w:t>NEW SECTION TITLE</w:t>
        </w:r>
      </w:ins>
    </w:p>
    <w:p w14:paraId="42305736" w14:textId="77777777" w:rsidR="001A57C7" w:rsidRDefault="001A57C7" w:rsidP="001D5C17">
      <w:pPr>
        <w:ind w:firstLine="720"/>
        <w:outlineLvl w:val="0"/>
        <w:rPr>
          <w:ins w:id="369" w:author="Laurie Ellen Gries" w:date="2017-12-02T18:04:00Z"/>
          <w:rFonts w:ascii="Garamond" w:hAnsi="Garamond" w:cs="Times New Roman"/>
        </w:rPr>
      </w:pPr>
    </w:p>
    <w:p w14:paraId="0167D7D7" w14:textId="109A366B" w:rsidR="00C80B03" w:rsidRDefault="001A57C7" w:rsidP="00760419">
      <w:pPr>
        <w:ind w:firstLine="720"/>
        <w:rPr>
          <w:ins w:id="370" w:author="Laurie Ellen Gries" w:date="2017-12-01T14:29:00Z"/>
          <w:rFonts w:ascii="Garamond" w:hAnsi="Garamond" w:cs="Times New Roman"/>
        </w:rPr>
        <w:pPrChange w:id="371" w:author="Laurie Ellen Gries" w:date="2017-12-13T12:38:00Z">
          <w:pPr>
            <w:ind w:firstLine="720"/>
            <w:outlineLvl w:val="0"/>
          </w:pPr>
        </w:pPrChange>
      </w:pPr>
      <w:ins w:id="372" w:author="Laurie Ellen Gries" w:date="2017-12-02T18:04:00Z">
        <w:r>
          <w:rPr>
            <w:rFonts w:ascii="Garamond" w:hAnsi="Garamond" w:cs="Times New Roman"/>
          </w:rPr>
          <w:t>While</w:t>
        </w:r>
      </w:ins>
      <w:ins w:id="373" w:author="Laurie Ellen Gries" w:date="2017-12-02T18:02:00Z">
        <w:r>
          <w:rPr>
            <w:rFonts w:ascii="Garamond" w:hAnsi="Garamond" w:cs="Times New Roman"/>
          </w:rPr>
          <w:t xml:space="preserve"> </w:t>
        </w:r>
      </w:ins>
      <w:ins w:id="374" w:author="Laurie Ellen Gries" w:date="2017-12-02T18:03:00Z">
        <w:r>
          <w:rPr>
            <w:rFonts w:ascii="Garamond" w:hAnsi="Garamond" w:cs="Times New Roman"/>
          </w:rPr>
          <w:t>infrastructural</w:t>
        </w:r>
      </w:ins>
      <w:ins w:id="375" w:author="Laurie Ellen Gries" w:date="2017-12-02T18:02:00Z">
        <w:r>
          <w:rPr>
            <w:rFonts w:ascii="Garamond" w:hAnsi="Garamond" w:cs="Times New Roman"/>
          </w:rPr>
          <w:t xml:space="preserve"> </w:t>
        </w:r>
      </w:ins>
      <w:ins w:id="376" w:author="Laurie Ellen Gries" w:date="2017-12-02T18:03:00Z">
        <w:r>
          <w:rPr>
            <w:rFonts w:ascii="Garamond" w:hAnsi="Garamond" w:cs="Times New Roman"/>
          </w:rPr>
          <w:t>inversion helps us account</w:t>
        </w:r>
      </w:ins>
      <w:ins w:id="377" w:author="Laurie Ellen Gries" w:date="2017-12-02T18:04:00Z">
        <w:r>
          <w:rPr>
            <w:rFonts w:ascii="Garamond" w:hAnsi="Garamond" w:cs="Times New Roman"/>
          </w:rPr>
          <w:t xml:space="preserve"> for the mechanisms and related factors that </w:t>
        </w:r>
      </w:ins>
      <w:ins w:id="378" w:author="Laurie Ellen Gries" w:date="2017-12-02T18:07:00Z">
        <w:r>
          <w:rPr>
            <w:rFonts w:ascii="Garamond" w:hAnsi="Garamond" w:cs="Times New Roman"/>
          </w:rPr>
          <w:t xml:space="preserve">deepen our </w:t>
        </w:r>
      </w:ins>
      <w:ins w:id="379" w:author="Laurie Ellen Gries" w:date="2017-12-02T18:04:00Z">
        <w:r>
          <w:rPr>
            <w:rFonts w:ascii="Garamond" w:hAnsi="Garamond" w:cs="Times New Roman"/>
          </w:rPr>
          <w:t>understanding of how sites such as Obamicon.me</w:t>
        </w:r>
      </w:ins>
      <w:ins w:id="380" w:author="Laurie Ellen Gries" w:date="2017-12-02T18:06:00Z">
        <w:r>
          <w:rPr>
            <w:rFonts w:ascii="Garamond" w:hAnsi="Garamond" w:cs="Times New Roman"/>
          </w:rPr>
          <w:t xml:space="preserve"> come into development and then fade from activity</w:t>
        </w:r>
      </w:ins>
      <w:ins w:id="381" w:author="Laurie Ellen Gries" w:date="2017-12-02T18:04:00Z">
        <w:r>
          <w:rPr>
            <w:rFonts w:ascii="Garamond" w:hAnsi="Garamond" w:cs="Times New Roman"/>
          </w:rPr>
          <w:t xml:space="preserve">, the issue still remains as to how we might access the content lost </w:t>
        </w:r>
      </w:ins>
      <w:ins w:id="382" w:author="Laurie Ellen Gries" w:date="2017-12-02T18:06:00Z">
        <w:r>
          <w:rPr>
            <w:rFonts w:ascii="Garamond" w:hAnsi="Garamond" w:cs="Times New Roman"/>
          </w:rPr>
          <w:t>when</w:t>
        </w:r>
      </w:ins>
      <w:ins w:id="383" w:author="Laurie Ellen Gries" w:date="2017-12-02T18:04:00Z">
        <w:r>
          <w:rPr>
            <w:rFonts w:ascii="Garamond" w:hAnsi="Garamond" w:cs="Times New Roman"/>
          </w:rPr>
          <w:t xml:space="preserve"> such link rot</w:t>
        </w:r>
      </w:ins>
      <w:ins w:id="384" w:author="Laurie Ellen Gries" w:date="2017-12-02T18:03:00Z">
        <w:r>
          <w:rPr>
            <w:rFonts w:ascii="Garamond" w:hAnsi="Garamond" w:cs="Times New Roman"/>
          </w:rPr>
          <w:t xml:space="preserve"> occurs. </w:t>
        </w:r>
      </w:ins>
      <w:ins w:id="385" w:author="Laurie Ellen Gries" w:date="2017-12-02T18:10:00Z">
        <w:r>
          <w:rPr>
            <w:rFonts w:ascii="Garamond" w:hAnsi="Garamond" w:cs="Times New Roman"/>
          </w:rPr>
          <w:t>The</w:t>
        </w:r>
      </w:ins>
      <w:ins w:id="386" w:author="Laurie Ellen Gries" w:date="2017-12-02T18:08:00Z">
        <w:r>
          <w:rPr>
            <w:rFonts w:ascii="Garamond" w:hAnsi="Garamond" w:cs="Times New Roman"/>
          </w:rPr>
          <w:t xml:space="preserve"> Wayback Machine </w:t>
        </w:r>
      </w:ins>
      <w:ins w:id="387" w:author="Laurie Ellen Gries" w:date="2017-12-02T18:10:00Z">
        <w:r>
          <w:rPr>
            <w:rFonts w:ascii="Garamond" w:hAnsi="Garamond" w:cs="Times New Roman"/>
          </w:rPr>
          <w:t>was dev</w:t>
        </w:r>
        <w:r w:rsidR="00760419">
          <w:rPr>
            <w:rFonts w:ascii="Garamond" w:hAnsi="Garamond" w:cs="Times New Roman"/>
          </w:rPr>
          <w:t xml:space="preserve">eloped to address such </w:t>
        </w:r>
      </w:ins>
      <w:ins w:id="388" w:author="Laurie Ellen Gries" w:date="2017-12-13T12:36:00Z">
        <w:r w:rsidR="00760419">
          <w:rPr>
            <w:rFonts w:ascii="Garamond" w:hAnsi="Garamond" w:cs="Times New Roman"/>
          </w:rPr>
          <w:t>infrastructural</w:t>
        </w:r>
      </w:ins>
      <w:ins w:id="389" w:author="Laurie Ellen Gries" w:date="2017-12-02T18:10:00Z">
        <w:r w:rsidR="00760419">
          <w:rPr>
            <w:rFonts w:ascii="Garamond" w:hAnsi="Garamond" w:cs="Times New Roman"/>
          </w:rPr>
          <w:t xml:space="preserve"> </w:t>
        </w:r>
      </w:ins>
      <w:ins w:id="390" w:author="Laurie Ellen Gries" w:date="2017-12-13T12:36:00Z">
        <w:r w:rsidR="00760419">
          <w:rPr>
            <w:rFonts w:ascii="Garamond" w:hAnsi="Garamond" w:cs="Times New Roman"/>
          </w:rPr>
          <w:t>issues.</w:t>
        </w:r>
      </w:ins>
      <w:ins w:id="391" w:author="Laurie Ellen Gries" w:date="2017-12-02T18:10:00Z">
        <w:r w:rsidRPr="001A57C7">
          <w:rPr>
            <w:rFonts w:ascii="Garamond" w:hAnsi="Garamond" w:cs="Times New Roman"/>
          </w:rPr>
          <w:t xml:space="preserve"> </w:t>
        </w:r>
        <w:commentRangeStart w:id="392"/>
        <w:r w:rsidRPr="0092252D">
          <w:rPr>
            <w:rFonts w:ascii="Garamond" w:hAnsi="Garamond" w:cs="Times New Roman"/>
          </w:rPr>
          <w:t xml:space="preserve">The Wayback Machine began saving copies of web pages in 1996 and the growth of its archive is now propelled by automated web crawlers, a curated selection service used by librarians and subject experts called Archive IT, and individual users saving pages </w:t>
        </w:r>
        <w:r w:rsidRPr="0092252D">
          <w:rPr>
            <w:rFonts w:ascii="Garamond" w:hAnsi="Garamond" w:cs="Times New Roman"/>
          </w:rPr>
          <w:fldChar w:fldCharType="begin" w:fldLock="1"/>
        </w:r>
        <w:r w:rsidRPr="0092252D">
          <w:rPr>
            <w:rFonts w:ascii="Garamond" w:hAnsi="Garamond" w:cs="Times New Roman"/>
          </w:rPr>
          <w:instrText>ADDIN CSL_CITATION { "citationItems" : [ { "id" : "ITEM-1", "itemData" : { "author" : [ { "dropping-particle" : "", "family" : "Lepore", "given" : "Jill", "non-dropping-particle" : "", "parse-names" : false, "suffix" : "" } ], "container-title" : "The New Yorker", "id" : "ITEM-1", "issued" : { "date-parts" : [ [ "2015", "1" ] ] }, "title" : "The Cobweb: Can the Internet be archived?", "type" : "article-magazine" }, "uris" : [ "http://www.mendeley.com/documents/?uuid=f98c703e-0134-40c3-9adc-f4a47e97afd2" ] } ], "mendeley" : { "formattedCitation" : "(Lepore 2015)", "plainTextFormattedCitation" : "(Lepore 2015)", "previouslyFormattedCitation" : "(Lepore 2015)" }, "properties" : { "noteIndex" : 6 }, "schema" : "https://github.com/citation-style-language/schema/raw/master/csl-citation.json" }</w:instrText>
        </w:r>
        <w:r w:rsidRPr="0092252D">
          <w:rPr>
            <w:rFonts w:ascii="Garamond" w:hAnsi="Garamond" w:cs="Times New Roman"/>
          </w:rPr>
          <w:fldChar w:fldCharType="separate"/>
        </w:r>
        <w:r w:rsidRPr="0092252D">
          <w:rPr>
            <w:rFonts w:ascii="Garamond" w:hAnsi="Garamond" w:cs="Times New Roman"/>
            <w:noProof/>
          </w:rPr>
          <w:t>(Lepore 2015)</w:t>
        </w:r>
        <w:r w:rsidRPr="0092252D">
          <w:rPr>
            <w:rFonts w:ascii="Garamond" w:hAnsi="Garamond" w:cs="Times New Roman"/>
          </w:rPr>
          <w:fldChar w:fldCharType="end"/>
        </w:r>
        <w:r w:rsidRPr="0092252D">
          <w:rPr>
            <w:rFonts w:ascii="Garamond" w:hAnsi="Garamond" w:cs="Times New Roman"/>
          </w:rPr>
          <w:t xml:space="preserve">.  As Brewster Kahle, founder of Internet Archive and the Wayback Machine explained, the goal it to make cultural materials safe and perpetually accessible because “the history of libraries is one of loss” </w:t>
        </w:r>
        <w:r w:rsidRPr="0092252D">
          <w:rPr>
            <w:rFonts w:ascii="Garamond" w:hAnsi="Garamond" w:cs="Times New Roman"/>
          </w:rPr>
          <w:fldChar w:fldCharType="begin" w:fldLock="1"/>
        </w:r>
        <w:r w:rsidRPr="0092252D">
          <w:rPr>
            <w:rFonts w:ascii="Garamond" w:hAnsi="Garamond" w:cs="Times New Roman"/>
          </w:rPr>
          <w:instrText>ADDIN CSL_CITATION { "citationItems" : [ { "id" : "ITEM-1", "itemData" : { "author" : [ { "dropping-particle" : "", "family" : "Robertson", "given" : "Adi", "non-dropping-particle" : "", "parse-names" : false, "suffix" : "" } ], "container-title" : "The Verge", "id" : "ITEM-1", "issued" : { "date-parts" : [ [ "2016", "11", "29" ] ] }, "title" : "The Internet Archive is building a Canadian copy to protect itself from Trump", "type" : "article-newspaper" }, "uris" : [ "http://www.mendeley.com/documents/?uuid=1f0453fe-a373-4974-afaa-6dc42f192773" ] } ], "mendeley" : { "formattedCitation" : "(Robertson 2016)", "plainTextFormattedCitation" : "(Robertson 2016)", "previouslyFormattedCitation" : "(Robertson 2016)" }, "properties" : { "noteIndex" : 1 }, "schema" : "https://github.com/citation-style-language/schema/raw/master/csl-citation.json" }</w:instrText>
        </w:r>
        <w:r w:rsidRPr="0092252D">
          <w:rPr>
            <w:rFonts w:ascii="Garamond" w:hAnsi="Garamond" w:cs="Times New Roman"/>
          </w:rPr>
          <w:fldChar w:fldCharType="separate"/>
        </w:r>
        <w:r w:rsidRPr="0092252D">
          <w:rPr>
            <w:rFonts w:ascii="Garamond" w:hAnsi="Garamond" w:cs="Times New Roman"/>
            <w:noProof/>
          </w:rPr>
          <w:t>(Robertson 2016)</w:t>
        </w:r>
        <w:r w:rsidRPr="0092252D">
          <w:rPr>
            <w:rFonts w:ascii="Garamond" w:hAnsi="Garamond" w:cs="Times New Roman"/>
          </w:rPr>
          <w:fldChar w:fldCharType="end"/>
        </w:r>
        <w:r w:rsidRPr="0092252D">
          <w:rPr>
            <w:rFonts w:ascii="Garamond" w:hAnsi="Garamond" w:cs="Times New Roman"/>
          </w:rPr>
          <w:t xml:space="preserve">. The removal of Obamicon.me is just one small instance of the loss that is endemic to the web, but also one that did not go unnoticed. On a discussion on the Facebook Page following the takedown, one person offered a workaround, directing others to the saved version of the site on the Wayback Machine, but noting that one would have to take a screenshot of the image because </w:t>
        </w:r>
        <w:r w:rsidRPr="0092252D">
          <w:rPr>
            <w:rFonts w:ascii="Garamond" w:hAnsi="Garamond" w:cs="Times New Roman"/>
          </w:rPr>
          <w:lastRenderedPageBreak/>
          <w:t xml:space="preserve">the save feature no longer worked. The archive contains cached versions of the website captured at different points in time and preserves many aspects of the original site, including an extensive collection of Obamicons, ratings, and comments. However, because the archive preserves cached versions of the website, any functionality that requires contact with the original server no longer works. Social functionality like saving, sharing, and commenting are no longer available and an array of error messages and glitches in the archive signal their absence. </w:t>
        </w:r>
        <w:commentRangeEnd w:id="392"/>
        <w:r>
          <w:rPr>
            <w:rStyle w:val="CommentReference"/>
          </w:rPr>
          <w:commentReference w:id="392"/>
        </w:r>
      </w:ins>
    </w:p>
    <w:p w14:paraId="64EDC19B" w14:textId="77777777" w:rsidR="008424F9" w:rsidRDefault="008424F9" w:rsidP="001D5C17">
      <w:pPr>
        <w:ind w:firstLine="720"/>
        <w:outlineLvl w:val="0"/>
        <w:rPr>
          <w:ins w:id="393" w:author="Laurie Ellen Gries" w:date="2017-12-01T14:29:00Z"/>
          <w:rFonts w:ascii="Garamond" w:hAnsi="Garamond" w:cs="Times New Roman"/>
        </w:rPr>
      </w:pPr>
    </w:p>
    <w:p w14:paraId="1A93CAD8" w14:textId="54AD86FC" w:rsidR="008424F9" w:rsidRPr="008424F9" w:rsidDel="00760419" w:rsidRDefault="008424F9" w:rsidP="001D5C17">
      <w:pPr>
        <w:ind w:firstLine="720"/>
        <w:outlineLvl w:val="0"/>
        <w:rPr>
          <w:del w:id="394" w:author="Laurie Ellen Gries" w:date="2017-12-13T12:38:00Z"/>
          <w:rFonts w:ascii="Garamond" w:hAnsi="Garamond" w:cs="Times New Roman"/>
        </w:rPr>
      </w:pPr>
    </w:p>
    <w:p w14:paraId="64C4ECF3" w14:textId="781B327F" w:rsidR="00454B0D" w:rsidRPr="0092252D" w:rsidRDefault="00454B0D" w:rsidP="001D5C17">
      <w:pPr>
        <w:ind w:firstLine="720"/>
        <w:rPr>
          <w:rFonts w:ascii="Garamond" w:hAnsi="Garamond" w:cs="Times New Roman"/>
        </w:rPr>
      </w:pPr>
      <w:del w:id="395" w:author="Laurie Ellen Gries" w:date="2017-12-13T12:38:00Z">
        <w:r w:rsidRPr="0092252D" w:rsidDel="00760419">
          <w:rPr>
            <w:rFonts w:ascii="Garamond" w:hAnsi="Garamond" w:cs="Times New Roman"/>
          </w:rPr>
          <w:delText xml:space="preserve">However, </w:delText>
        </w:r>
        <w:r w:rsidR="00C80B03" w:rsidRPr="0092252D" w:rsidDel="00760419">
          <w:rPr>
            <w:rFonts w:ascii="Garamond" w:hAnsi="Garamond" w:cs="Times New Roman"/>
          </w:rPr>
          <w:delText xml:space="preserve">Paste </w:delText>
        </w:r>
        <w:r w:rsidR="00AC3BDC" w:rsidRPr="0092252D" w:rsidDel="00760419">
          <w:rPr>
            <w:rFonts w:ascii="Garamond" w:hAnsi="Garamond" w:cs="Times New Roman"/>
          </w:rPr>
          <w:delText>M</w:delText>
        </w:r>
        <w:r w:rsidR="00C80B03" w:rsidRPr="0092252D" w:rsidDel="00760419">
          <w:rPr>
            <w:rFonts w:ascii="Garamond" w:hAnsi="Garamond" w:cs="Times New Roman"/>
          </w:rPr>
          <w:delText>agazine does not exhaust the relevant institutions and infr</w:delText>
        </w:r>
        <w:r w:rsidR="005E63FD" w:rsidRPr="0092252D" w:rsidDel="00760419">
          <w:rPr>
            <w:rFonts w:ascii="Garamond" w:hAnsi="Garamond" w:cs="Times New Roman"/>
          </w:rPr>
          <w:delText xml:space="preserve">astructure of the web. Consider, in the absence of Obamicon.me, what remains. In addition to the discursive accounts referenced in the introduction, there is also the presence of the site on the Wayback Machine. </w:delText>
        </w:r>
      </w:del>
      <w:r w:rsidR="005E63FD" w:rsidRPr="0092252D">
        <w:rPr>
          <w:rFonts w:ascii="Garamond" w:hAnsi="Garamond" w:cs="Times New Roman"/>
        </w:rPr>
        <w:t xml:space="preserve">As a project of </w:t>
      </w:r>
      <w:r w:rsidR="00AC3BDC" w:rsidRPr="0092252D">
        <w:rPr>
          <w:rFonts w:ascii="Garamond" w:hAnsi="Garamond" w:cs="Times New Roman"/>
        </w:rPr>
        <w:t xml:space="preserve">the </w:t>
      </w:r>
      <w:r w:rsidR="005E63FD" w:rsidRPr="0092252D">
        <w:rPr>
          <w:rFonts w:ascii="Garamond" w:hAnsi="Garamond" w:cs="Times New Roman"/>
        </w:rPr>
        <w:t>Internet Archive, an organization devoted to the free and open spread of knowledge, the Wayback Machine represents a novel institution of the web that provides both a way of studying im</w:t>
      </w:r>
      <w:r w:rsidR="00923866" w:rsidRPr="0092252D">
        <w:rPr>
          <w:rFonts w:ascii="Garamond" w:hAnsi="Garamond" w:cs="Times New Roman"/>
        </w:rPr>
        <w:t>ages that have been otherwise removed from the web but also a force that significantly affects the lifecycle of images online, in part by using images</w:t>
      </w:r>
      <w:r w:rsidR="00A349C3" w:rsidRPr="0092252D">
        <w:rPr>
          <w:rFonts w:ascii="Garamond" w:hAnsi="Garamond" w:cs="Times New Roman"/>
        </w:rPr>
        <w:t xml:space="preserve"> (the cached webpages)</w:t>
      </w:r>
      <w:r w:rsidR="00923866" w:rsidRPr="0092252D">
        <w:rPr>
          <w:rFonts w:ascii="Garamond" w:hAnsi="Garamond" w:cs="Times New Roman"/>
        </w:rPr>
        <w:t xml:space="preserve"> as a method of preserving web content. </w:t>
      </w:r>
    </w:p>
    <w:p w14:paraId="06FE6213" w14:textId="6D162DAC" w:rsidR="007B7222" w:rsidRPr="0092252D" w:rsidRDefault="007B7222" w:rsidP="001D5C17">
      <w:pPr>
        <w:ind w:firstLine="720"/>
        <w:outlineLvl w:val="0"/>
        <w:rPr>
          <w:rFonts w:ascii="Garamond" w:hAnsi="Garamond" w:cs="Times New Roman"/>
        </w:rPr>
      </w:pPr>
      <w:r w:rsidRPr="0092252D">
        <w:rPr>
          <w:rFonts w:ascii="Garamond" w:hAnsi="Garamond" w:cs="Times New Roman"/>
        </w:rPr>
        <w:t>The Wayback Machine is a component of the Internet Archive that allows users to access snapshots of select webpages that extend back to the mid-1990s. Users can search by web address and then see a calendar and time distribution graph of when the web page has been saved. By selecting a particular time, the user pulls up the images of the webpage captured at the particular date and time. The Wayback Machine is the result of the efforts of Internet Archive director Brewster Kahle to make some resources of the Internet Archive more publicly accessible</w:t>
      </w:r>
      <w:r w:rsidR="00AC3BDC" w:rsidRPr="0092252D">
        <w:rPr>
          <w:rFonts w:ascii="Garamond" w:hAnsi="Garamond" w:cs="Times New Roman"/>
        </w:rPr>
        <w:t>,</w:t>
      </w:r>
      <w:r w:rsidRPr="0092252D">
        <w:rPr>
          <w:rFonts w:ascii="Garamond" w:hAnsi="Garamond" w:cs="Times New Roman"/>
        </w:rPr>
        <w:t xml:space="preserve"> </w:t>
      </w:r>
      <w:r w:rsidR="00AC3BDC" w:rsidRPr="0092252D">
        <w:rPr>
          <w:rFonts w:ascii="Garamond" w:hAnsi="Garamond" w:cs="Times New Roman"/>
        </w:rPr>
        <w:t xml:space="preserve">although </w:t>
      </w:r>
      <w:r w:rsidR="007A7E23" w:rsidRPr="0092252D">
        <w:rPr>
          <w:rFonts w:ascii="Garamond" w:hAnsi="Garamond" w:cs="Times New Roman"/>
        </w:rPr>
        <w:t>how accessible the archive actually i</w:t>
      </w:r>
      <w:r w:rsidR="001D5C17" w:rsidRPr="0092252D">
        <w:rPr>
          <w:rFonts w:ascii="Garamond" w:hAnsi="Garamond" w:cs="Times New Roman"/>
        </w:rPr>
        <w:t>s remains a point of contention; a</w:t>
      </w:r>
      <w:r w:rsidR="007A7E23" w:rsidRPr="0092252D">
        <w:rPr>
          <w:rFonts w:ascii="Garamond" w:hAnsi="Garamond" w:cs="Times New Roman"/>
        </w:rPr>
        <w:t>s Lepore explains, “You can’t s</w:t>
      </w:r>
      <w:r w:rsidR="001D5C17" w:rsidRPr="0092252D">
        <w:rPr>
          <w:rFonts w:ascii="Garamond" w:hAnsi="Garamond" w:cs="Times New Roman"/>
        </w:rPr>
        <w:t>e</w:t>
      </w:r>
      <w:r w:rsidR="007A7E23" w:rsidRPr="0092252D">
        <w:rPr>
          <w:rFonts w:ascii="Garamond" w:hAnsi="Garamond" w:cs="Times New Roman"/>
        </w:rPr>
        <w:t>a</w:t>
      </w:r>
      <w:r w:rsidR="001D5C17" w:rsidRPr="0092252D">
        <w:rPr>
          <w:rFonts w:ascii="Garamond" w:hAnsi="Garamond" w:cs="Times New Roman"/>
        </w:rPr>
        <w:t>r</w:t>
      </w:r>
      <w:r w:rsidR="007A7E23" w:rsidRPr="0092252D">
        <w:rPr>
          <w:rFonts w:ascii="Garamond" w:hAnsi="Garamond" w:cs="Times New Roman"/>
        </w:rPr>
        <w:t xml:space="preserve">ch it the way you can search the Web, because it’s too big and what’s in there isn’t sorted, or indexed, or catalogued in any of the many ways in which a paper archive is organized; it’s not ordered in any way at all, except by URL and by date” </w:t>
      </w:r>
      <w:r w:rsidR="007A7E23" w:rsidRPr="0092252D">
        <w:rPr>
          <w:rFonts w:ascii="Garamond" w:hAnsi="Garamond" w:cs="Times New Roman"/>
        </w:rPr>
        <w:fldChar w:fldCharType="begin" w:fldLock="1"/>
      </w:r>
      <w:r w:rsidR="007A7E23" w:rsidRPr="0092252D">
        <w:rPr>
          <w:rFonts w:ascii="Garamond" w:hAnsi="Garamond" w:cs="Times New Roman"/>
        </w:rPr>
        <w:instrText>ADDIN CSL_CITATION { "citationItems" : [ { "id" : "ITEM-1", "itemData" : { "author" : [ { "dropping-particle" : "", "family" : "Lepore", "given" : "Jill", "non-dropping-particle" : "", "parse-names" : false, "suffix" : "" } ], "container-title" : "The New Yorker", "id" : "ITEM-1", "issued" : { "date-parts" : [ [ "2015", "1" ] ] }, "title" : "The Cobweb: Can the Internet be archived?", "type" : "article-magazine" }, "uris" : [ "http://www.mendeley.com/documents/?uuid=f98c703e-0134-40c3-9adc-f4a47e97afd2" ] } ], "mendeley" : { "formattedCitation" : "(Lepore 2015)", "plainTextFormattedCitation" : "(Lepore 2015)", "previouslyFormattedCitation" : "(Lepore 2015)" }, "properties" : { "noteIndex" : 13 }, "schema" : "https://github.com/citation-style-language/schema/raw/master/csl-citation.json" }</w:instrText>
      </w:r>
      <w:r w:rsidR="007A7E23" w:rsidRPr="0092252D">
        <w:rPr>
          <w:rFonts w:ascii="Garamond" w:hAnsi="Garamond" w:cs="Times New Roman"/>
        </w:rPr>
        <w:fldChar w:fldCharType="separate"/>
      </w:r>
      <w:r w:rsidR="007A7E23" w:rsidRPr="0092252D">
        <w:rPr>
          <w:rFonts w:ascii="Garamond" w:hAnsi="Garamond" w:cs="Times New Roman"/>
          <w:noProof/>
        </w:rPr>
        <w:t>(Lepore 2015)</w:t>
      </w:r>
      <w:r w:rsidR="007A7E23" w:rsidRPr="0092252D">
        <w:rPr>
          <w:rFonts w:ascii="Garamond" w:hAnsi="Garamond" w:cs="Times New Roman"/>
        </w:rPr>
        <w:fldChar w:fldCharType="end"/>
      </w:r>
      <w:r w:rsidR="009E2B28" w:rsidRPr="0092252D">
        <w:rPr>
          <w:rFonts w:ascii="Garamond" w:hAnsi="Garamond" w:cs="Times New Roman"/>
        </w:rPr>
        <w:t xml:space="preserve">. </w:t>
      </w:r>
      <w:r w:rsidRPr="0092252D">
        <w:rPr>
          <w:rFonts w:ascii="Garamond" w:hAnsi="Garamond" w:cs="Times New Roman"/>
        </w:rPr>
        <w:t>Although Kahle p</w:t>
      </w:r>
      <w:r w:rsidR="00AA5128" w:rsidRPr="0092252D">
        <w:rPr>
          <w:rFonts w:ascii="Garamond" w:hAnsi="Garamond" w:cs="Times New Roman"/>
        </w:rPr>
        <w:t xml:space="preserve">roposed the Wayback Machine as </w:t>
      </w:r>
      <w:r w:rsidRPr="0092252D">
        <w:rPr>
          <w:rFonts w:ascii="Garamond" w:hAnsi="Garamond" w:cs="Times New Roman"/>
        </w:rPr>
        <w:t xml:space="preserve"> “a browsing interface, a wow-isn’t this-cool interface</w:t>
      </w:r>
      <w:r w:rsidR="009E2B28" w:rsidRPr="0092252D">
        <w:rPr>
          <w:rFonts w:ascii="Garamond" w:hAnsi="Garamond" w:cs="Times New Roman"/>
        </w:rPr>
        <w:t xml:space="preserve">” even he notes that it’s only “a first step” (Kahle, quoted in Koman 2002). </w:t>
      </w:r>
      <w:r w:rsidR="00AA5128" w:rsidRPr="0092252D">
        <w:rPr>
          <w:rFonts w:ascii="Garamond" w:hAnsi="Garamond" w:cs="Times New Roman"/>
        </w:rPr>
        <w:t>To date, there have been few applications of the archive in academic research.</w:t>
      </w:r>
      <w:r w:rsidR="00AA5128" w:rsidRPr="0092252D">
        <w:rPr>
          <w:rStyle w:val="FootnoteReference"/>
          <w:rFonts w:ascii="Garamond" w:hAnsi="Garamond"/>
        </w:rPr>
        <w:footnoteReference w:id="10"/>
      </w:r>
    </w:p>
    <w:p w14:paraId="6344473D" w14:textId="263338CC" w:rsidR="00A82CAC" w:rsidRPr="0092252D" w:rsidRDefault="00087592" w:rsidP="001D5C17">
      <w:pPr>
        <w:ind w:firstLine="720"/>
        <w:outlineLvl w:val="0"/>
        <w:rPr>
          <w:rFonts w:ascii="Garamond" w:hAnsi="Garamond" w:cs="Times New Roman"/>
        </w:rPr>
      </w:pPr>
      <w:r w:rsidRPr="0092252D">
        <w:rPr>
          <w:rFonts w:ascii="Garamond" w:hAnsi="Garamond" w:cs="Times New Roman"/>
        </w:rPr>
        <w:t>Presence and absence alike in the Wayback Machine’s archive of Obamicon.me help</w:t>
      </w:r>
      <w:ins w:id="396" w:author="Laurie Ellen Gries" w:date="2017-12-02T18:11:00Z">
        <w:r w:rsidR="001A57C7">
          <w:rPr>
            <w:rFonts w:ascii="Garamond" w:hAnsi="Garamond" w:cs="Times New Roman"/>
          </w:rPr>
          <w:t>s</w:t>
        </w:r>
      </w:ins>
      <w:r w:rsidRPr="0092252D">
        <w:rPr>
          <w:rFonts w:ascii="Garamond" w:hAnsi="Garamond" w:cs="Times New Roman"/>
        </w:rPr>
        <w:t xml:space="preserve"> contribute to a more complex understanding of the site and the</w:t>
      </w:r>
      <w:r w:rsidR="00A82CAC" w:rsidRPr="0092252D">
        <w:rPr>
          <w:rFonts w:ascii="Garamond" w:hAnsi="Garamond" w:cs="Times New Roman"/>
        </w:rPr>
        <w:t xml:space="preserve"> ways in which a visual phenomenon was simultaneously and irreducibly technical. The discursive accounts of Obamicon.me, referenced in the introduction, give a general sense of the site but tend to focus on exemplars rather than infrastructure. </w:t>
      </w:r>
      <w:r w:rsidR="000E4468" w:rsidRPr="0092252D">
        <w:rPr>
          <w:rFonts w:ascii="Garamond" w:hAnsi="Garamond" w:cs="Times New Roman"/>
        </w:rPr>
        <w:t xml:space="preserve">The Wayback Machine, on the other hand, includes many images of the site captured over time—over 403 times between January 20, 2009 and February 22, 2013 for the main page—and these images contain additional information that helps one understand the infrastructure of the site, such as changes in orientation and functionality, advertisements, and general site design. </w:t>
      </w:r>
      <w:commentRangeStart w:id="397"/>
      <w:r w:rsidR="000E4468" w:rsidRPr="0092252D">
        <w:rPr>
          <w:rFonts w:ascii="Garamond" w:hAnsi="Garamond" w:cs="Times New Roman"/>
        </w:rPr>
        <w:t>Additionally</w:t>
      </w:r>
      <w:commentRangeEnd w:id="397"/>
      <w:r w:rsidR="00760419">
        <w:rPr>
          <w:rStyle w:val="CommentReference"/>
        </w:rPr>
        <w:commentReference w:id="397"/>
      </w:r>
      <w:r w:rsidR="000E4468" w:rsidRPr="0092252D">
        <w:rPr>
          <w:rFonts w:ascii="Garamond" w:hAnsi="Garamond" w:cs="Times New Roman"/>
        </w:rPr>
        <w:t xml:space="preserve">, the errors in the archive, </w:t>
      </w:r>
      <w:r w:rsidR="005C1FF7" w:rsidRPr="0092252D">
        <w:rPr>
          <w:rFonts w:ascii="Garamond" w:hAnsi="Garamond" w:cs="Times New Roman"/>
        </w:rPr>
        <w:t>what is missing,</w:t>
      </w:r>
      <w:r w:rsidR="000D641D" w:rsidRPr="0092252D">
        <w:rPr>
          <w:rFonts w:ascii="Garamond" w:hAnsi="Garamond" w:cs="Times New Roman"/>
        </w:rPr>
        <w:t xml:space="preserve"> </w:t>
      </w:r>
      <w:r w:rsidR="00AC3BDC" w:rsidRPr="0092252D">
        <w:rPr>
          <w:rFonts w:ascii="Garamond" w:hAnsi="Garamond" w:cs="Times New Roman"/>
        </w:rPr>
        <w:t xml:space="preserve">and </w:t>
      </w:r>
      <w:r w:rsidR="000D641D" w:rsidRPr="0092252D">
        <w:rPr>
          <w:rFonts w:ascii="Garamond" w:hAnsi="Garamond" w:cs="Times New Roman"/>
        </w:rPr>
        <w:t>what does not load, also get at</w:t>
      </w:r>
      <w:r w:rsidR="005C1FF7" w:rsidRPr="0092252D">
        <w:rPr>
          <w:rFonts w:ascii="Garamond" w:hAnsi="Garamond" w:cs="Times New Roman"/>
        </w:rPr>
        <w:t xml:space="preserve"> aspects of the site</w:t>
      </w:r>
      <w:r w:rsidR="00AC3BDC" w:rsidRPr="0092252D">
        <w:rPr>
          <w:rFonts w:ascii="Garamond" w:hAnsi="Garamond" w:cs="Times New Roman"/>
        </w:rPr>
        <w:t>’</w:t>
      </w:r>
      <w:r w:rsidR="005C1FF7" w:rsidRPr="0092252D">
        <w:rPr>
          <w:rFonts w:ascii="Garamond" w:hAnsi="Garamond" w:cs="Times New Roman"/>
        </w:rPr>
        <w:t xml:space="preserve">s infrastructure. As cached web pages, many of the advertisements do not load and the ones that do are no longer monetized. </w:t>
      </w:r>
      <w:r w:rsidR="000D641D" w:rsidRPr="0092252D">
        <w:rPr>
          <w:rFonts w:ascii="Garamond" w:hAnsi="Garamond" w:cs="Times New Roman"/>
        </w:rPr>
        <w:t>The</w:t>
      </w:r>
      <w:r w:rsidR="005C1FF7" w:rsidRPr="0092252D">
        <w:rPr>
          <w:rFonts w:ascii="Garamond" w:hAnsi="Garamond" w:cs="Times New Roman"/>
        </w:rPr>
        <w:t xml:space="preserve"> individual pages and images are not ne</w:t>
      </w:r>
      <w:r w:rsidR="000D641D" w:rsidRPr="0092252D">
        <w:rPr>
          <w:rFonts w:ascii="Garamond" w:hAnsi="Garamond" w:cs="Times New Roman"/>
        </w:rPr>
        <w:t>tworked in the same way, with any</w:t>
      </w:r>
      <w:r w:rsidR="005C1FF7" w:rsidRPr="0092252D">
        <w:rPr>
          <w:rFonts w:ascii="Garamond" w:hAnsi="Garamond" w:cs="Times New Roman"/>
        </w:rPr>
        <w:t xml:space="preserve"> link or content dependent upon accessing Paste’s servers rendered inoperable. While evidence of the sites concern with engagement remain</w:t>
      </w:r>
      <w:r w:rsidR="00AC3BDC" w:rsidRPr="0092252D">
        <w:rPr>
          <w:rFonts w:ascii="Garamond" w:hAnsi="Garamond" w:cs="Times New Roman"/>
        </w:rPr>
        <w:t>s</w:t>
      </w:r>
      <w:r w:rsidR="005C1FF7" w:rsidRPr="0092252D">
        <w:rPr>
          <w:rFonts w:ascii="Garamond" w:hAnsi="Garamond" w:cs="Times New Roman"/>
        </w:rPr>
        <w:t xml:space="preserve">, the different governing logic and technical capacities of the Internet Archive have altered the </w:t>
      </w:r>
      <w:commentRangeStart w:id="398"/>
      <w:r w:rsidR="005C1FF7" w:rsidRPr="0092252D">
        <w:rPr>
          <w:rFonts w:ascii="Garamond" w:hAnsi="Garamond" w:cs="Times New Roman"/>
        </w:rPr>
        <w:t>functionality</w:t>
      </w:r>
      <w:commentRangeEnd w:id="398"/>
      <w:r w:rsidR="00760419">
        <w:rPr>
          <w:rStyle w:val="CommentReference"/>
        </w:rPr>
        <w:commentReference w:id="398"/>
      </w:r>
      <w:r w:rsidR="005C1FF7" w:rsidRPr="0092252D">
        <w:rPr>
          <w:rFonts w:ascii="Garamond" w:hAnsi="Garamond" w:cs="Times New Roman"/>
        </w:rPr>
        <w:t xml:space="preserve">. </w:t>
      </w:r>
    </w:p>
    <w:p w14:paraId="0CBB06B4" w14:textId="6031FA37" w:rsidR="00741593" w:rsidRPr="0092252D" w:rsidRDefault="00741593" w:rsidP="001D5C17">
      <w:pPr>
        <w:ind w:firstLine="720"/>
        <w:outlineLvl w:val="0"/>
        <w:rPr>
          <w:rFonts w:ascii="Garamond" w:hAnsi="Garamond" w:cs="Times New Roman"/>
        </w:rPr>
      </w:pPr>
      <w:r w:rsidRPr="0092252D">
        <w:rPr>
          <w:rFonts w:ascii="Garamond" w:hAnsi="Garamond" w:cs="Times New Roman"/>
        </w:rPr>
        <w:lastRenderedPageBreak/>
        <w:t>Examining the appearance of the website over time shows that the Obamicon.me site was dynamic, changing in its design and mode of address, and expansive in its account of what an Obamicon entails. The first chronological capture includes more explanatory, introductory information, explaining the timeliness of the launch (“The longest election season in memory is now over, and we wanted to help you unwind and express yourself as we head into the new era”), an explanation of what the site offers, and instructions for getting started. Additionally, the slogan at the top of the page characterizes it as “a bit of presidential fun created by Paste Magazine.” For the next few months, the site includes updates at the top of the page that include a variety of generated Obamicons, the launch of a Twitter profile, Facebook app, and related features. For example, on February 6</w:t>
      </w:r>
      <w:r w:rsidRPr="0092252D">
        <w:rPr>
          <w:rFonts w:ascii="Garamond" w:hAnsi="Garamond" w:cs="Times New Roman"/>
          <w:vertAlign w:val="superscript"/>
        </w:rPr>
        <w:t>th</w:t>
      </w:r>
      <w:r w:rsidR="005C1FF7" w:rsidRPr="0092252D">
        <w:rPr>
          <w:rFonts w:ascii="Garamond" w:hAnsi="Garamond" w:cs="Times New Roman"/>
        </w:rPr>
        <w:t xml:space="preserve"> 2009,</w:t>
      </w:r>
      <w:r w:rsidRPr="0092252D">
        <w:rPr>
          <w:rFonts w:ascii="Garamond" w:hAnsi="Garamond" w:cs="Times New Roman"/>
        </w:rPr>
        <w:t xml:space="preserve"> Luvicon launched to allo</w:t>
      </w:r>
      <w:r w:rsidR="001D5C17" w:rsidRPr="0092252D">
        <w:rPr>
          <w:rFonts w:ascii="Garamond" w:hAnsi="Garamond" w:cs="Times New Roman"/>
        </w:rPr>
        <w:t>w visitors to create Valentines-</w:t>
      </w:r>
      <w:r w:rsidRPr="0092252D">
        <w:rPr>
          <w:rFonts w:ascii="Garamond" w:hAnsi="Garamond" w:cs="Times New Roman"/>
        </w:rPr>
        <w:t>themed red and white images. Merchandise became available in April</w:t>
      </w:r>
      <w:r w:rsidR="005C1FF7" w:rsidRPr="0092252D">
        <w:rPr>
          <w:rFonts w:ascii="Garamond" w:hAnsi="Garamond" w:cs="Times New Roman"/>
        </w:rPr>
        <w:t xml:space="preserve"> of 2009</w:t>
      </w:r>
      <w:r w:rsidRPr="0092252D">
        <w:rPr>
          <w:rFonts w:ascii="Garamond" w:hAnsi="Garamond" w:cs="Times New Roman"/>
        </w:rPr>
        <w:t xml:space="preserve"> and new features appeared on the front page, including Obamicon of the day. Also, in April, the creation tool added a cutout feature to remove background material from user images and create an image that more closely approximates Shepard Fairey’s style. In June, a third photo generator became available: the Iranicon, a green and white take on the Obama-hope style image designed to allow users to demonstrate their solidarity for free elections in Iran. As Paste president Tim Regan-Porter explains on the homepage: </w:t>
      </w:r>
      <w:r w:rsidR="005C1FF7" w:rsidRPr="0092252D">
        <w:rPr>
          <w:rFonts w:ascii="Garamond" w:hAnsi="Garamond" w:cs="Times New Roman"/>
        </w:rPr>
        <w:t>“</w:t>
      </w:r>
      <w:r w:rsidRPr="0092252D">
        <w:rPr>
          <w:rFonts w:ascii="Garamond" w:hAnsi="Garamond" w:cs="Times New Roman"/>
        </w:rPr>
        <w:t xml:space="preserve">These symbolic gestures may not have a huge impact, but millions around the world want to show their solidarity with those fighting for such fundamental rights and I think it's important to offer </w:t>
      </w:r>
      <w:r w:rsidR="001D5C17" w:rsidRPr="0092252D">
        <w:rPr>
          <w:rFonts w:ascii="Garamond" w:hAnsi="Garamond" w:cs="Times New Roman"/>
        </w:rPr>
        <w:t>whatever encouragement we can."</w:t>
      </w:r>
      <w:r w:rsidR="00A349C3" w:rsidRPr="0092252D">
        <w:rPr>
          <w:rStyle w:val="FootnoteReference"/>
          <w:rFonts w:ascii="Garamond" w:hAnsi="Garamond" w:cs="Times New Roman"/>
        </w:rPr>
        <w:footnoteReference w:id="11"/>
      </w:r>
      <w:r w:rsidR="001D5C17" w:rsidRPr="0092252D">
        <w:rPr>
          <w:rFonts w:ascii="Garamond" w:hAnsi="Garamond" w:cs="Times New Roman"/>
        </w:rPr>
        <w:t xml:space="preserve"> </w:t>
      </w:r>
      <w:r w:rsidRPr="0092252D">
        <w:rPr>
          <w:rFonts w:ascii="Garamond" w:hAnsi="Garamond" w:cs="Times New Roman"/>
        </w:rPr>
        <w:t xml:space="preserve">Gone is the focus on presidential fun and instead a more generalized or generic take on “webicons,” explained as a generic name for color manipulated images. </w:t>
      </w:r>
    </w:p>
    <w:p w14:paraId="1F312844" w14:textId="4A23F6FD" w:rsidR="003D6CD9" w:rsidRPr="0092252D" w:rsidRDefault="00741593" w:rsidP="001D5C17">
      <w:pPr>
        <w:ind w:firstLine="720"/>
        <w:outlineLvl w:val="0"/>
        <w:rPr>
          <w:rFonts w:ascii="Garamond" w:hAnsi="Garamond" w:cs="Times New Roman"/>
        </w:rPr>
      </w:pPr>
      <w:r w:rsidRPr="0092252D">
        <w:rPr>
          <w:rFonts w:ascii="Garamond" w:hAnsi="Garamond" w:cs="Times New Roman"/>
        </w:rPr>
        <w:t xml:space="preserve">In addition to the homepage captures displaying such features and information, the Wayback </w:t>
      </w:r>
      <w:r w:rsidR="007732A6" w:rsidRPr="0092252D">
        <w:rPr>
          <w:rFonts w:ascii="Garamond" w:hAnsi="Garamond" w:cs="Times New Roman"/>
        </w:rPr>
        <w:t>M</w:t>
      </w:r>
      <w:r w:rsidRPr="0092252D">
        <w:rPr>
          <w:rFonts w:ascii="Garamond" w:hAnsi="Garamond" w:cs="Times New Roman"/>
        </w:rPr>
        <w:t xml:space="preserve">achine has </w:t>
      </w:r>
      <w:r w:rsidR="007732A6" w:rsidRPr="0092252D">
        <w:rPr>
          <w:rFonts w:ascii="Garamond" w:hAnsi="Garamond" w:cs="Times New Roman"/>
        </w:rPr>
        <w:t xml:space="preserve">eighty-six </w:t>
      </w:r>
      <w:r w:rsidRPr="0092252D">
        <w:rPr>
          <w:rFonts w:ascii="Garamond" w:hAnsi="Garamond" w:cs="Times New Roman"/>
        </w:rPr>
        <w:t xml:space="preserve">captures of the Gallery page, with user-uploaded images, ratings, and interactive features. The </w:t>
      </w:r>
      <w:r w:rsidR="007732A6" w:rsidRPr="0092252D">
        <w:rPr>
          <w:rFonts w:ascii="Garamond" w:hAnsi="Garamond" w:cs="Times New Roman"/>
        </w:rPr>
        <w:t>G</w:t>
      </w:r>
      <w:r w:rsidRPr="0092252D">
        <w:rPr>
          <w:rFonts w:ascii="Garamond" w:hAnsi="Garamond" w:cs="Times New Roman"/>
        </w:rPr>
        <w:t xml:space="preserve">allery </w:t>
      </w:r>
      <w:r w:rsidR="007853BD" w:rsidRPr="0092252D">
        <w:rPr>
          <w:rFonts w:ascii="Garamond" w:hAnsi="Garamond" w:cs="Times New Roman"/>
        </w:rPr>
        <w:t>archives are partial</w:t>
      </w:r>
      <w:r w:rsidRPr="0092252D">
        <w:rPr>
          <w:rFonts w:ascii="Garamond" w:hAnsi="Garamond" w:cs="Times New Roman"/>
        </w:rPr>
        <w:t xml:space="preserve">—some </w:t>
      </w:r>
      <w:r w:rsidR="007853BD" w:rsidRPr="0092252D">
        <w:rPr>
          <w:rFonts w:ascii="Garamond" w:hAnsi="Garamond" w:cs="Times New Roman"/>
        </w:rPr>
        <w:t xml:space="preserve">cached pages </w:t>
      </w:r>
      <w:r w:rsidRPr="0092252D">
        <w:rPr>
          <w:rFonts w:ascii="Garamond" w:hAnsi="Garamond" w:cs="Times New Roman"/>
        </w:rPr>
        <w:t xml:space="preserve">do not load the images, </w:t>
      </w:r>
      <w:r w:rsidR="007853BD" w:rsidRPr="0092252D">
        <w:rPr>
          <w:rFonts w:ascii="Garamond" w:hAnsi="Garamond" w:cs="Times New Roman"/>
        </w:rPr>
        <w:t>others lack t</w:t>
      </w:r>
      <w:r w:rsidRPr="0092252D">
        <w:rPr>
          <w:rFonts w:ascii="Garamond" w:hAnsi="Garamond" w:cs="Times New Roman"/>
        </w:rPr>
        <w:t>he ratings or comment features</w:t>
      </w:r>
      <w:r w:rsidR="007853BD" w:rsidRPr="0092252D">
        <w:rPr>
          <w:rFonts w:ascii="Garamond" w:hAnsi="Garamond" w:cs="Times New Roman"/>
        </w:rPr>
        <w:t xml:space="preserve">. Saved images from the first page of the </w:t>
      </w:r>
      <w:r w:rsidR="007732A6" w:rsidRPr="0092252D">
        <w:rPr>
          <w:rFonts w:ascii="Garamond" w:hAnsi="Garamond" w:cs="Times New Roman"/>
        </w:rPr>
        <w:t>G</w:t>
      </w:r>
      <w:r w:rsidR="007853BD" w:rsidRPr="0092252D">
        <w:rPr>
          <w:rFonts w:ascii="Garamond" w:hAnsi="Garamond" w:cs="Times New Roman"/>
        </w:rPr>
        <w:t xml:space="preserve">allery note that </w:t>
      </w:r>
      <w:r w:rsidR="007732A6" w:rsidRPr="0092252D">
        <w:rPr>
          <w:rFonts w:ascii="Garamond" w:hAnsi="Garamond" w:cs="Times New Roman"/>
        </w:rPr>
        <w:t xml:space="preserve">it </w:t>
      </w:r>
      <w:r w:rsidR="007853BD" w:rsidRPr="0092252D">
        <w:rPr>
          <w:rFonts w:ascii="Garamond" w:hAnsi="Garamond" w:cs="Times New Roman"/>
        </w:rPr>
        <w:t>contains</w:t>
      </w:r>
      <w:r w:rsidRPr="0092252D">
        <w:rPr>
          <w:rFonts w:ascii="Garamond" w:hAnsi="Garamond" w:cs="Times New Roman"/>
        </w:rPr>
        <w:t xml:space="preserve"> thousands of pages of webicons</w:t>
      </w:r>
      <w:r w:rsidR="007853BD" w:rsidRPr="0092252D">
        <w:rPr>
          <w:rFonts w:ascii="Garamond" w:hAnsi="Garamond" w:cs="Times New Roman"/>
        </w:rPr>
        <w:t>, but after clicking t</w:t>
      </w:r>
      <w:r w:rsidR="00D46A12" w:rsidRPr="0092252D">
        <w:rPr>
          <w:rFonts w:ascii="Garamond" w:hAnsi="Garamond" w:cs="Times New Roman"/>
        </w:rPr>
        <w:t xml:space="preserve">hrough the first few pages, error messages like </w:t>
      </w:r>
      <w:r w:rsidRPr="0092252D">
        <w:rPr>
          <w:rFonts w:ascii="Garamond" w:hAnsi="Garamond" w:cs="Times New Roman"/>
        </w:rPr>
        <w:t>“The page you were looking for is not available”</w:t>
      </w:r>
      <w:r w:rsidR="00D46A12" w:rsidRPr="0092252D">
        <w:rPr>
          <w:rFonts w:ascii="Garamond" w:hAnsi="Garamond" w:cs="Times New Roman"/>
        </w:rPr>
        <w:t xml:space="preserve"> become increasingly common</w:t>
      </w:r>
      <w:r w:rsidRPr="0092252D">
        <w:rPr>
          <w:rFonts w:ascii="Garamond" w:hAnsi="Garamond" w:cs="Times New Roman"/>
        </w:rPr>
        <w:t xml:space="preserve">. Still, the Gallery contains </w:t>
      </w:r>
      <w:r w:rsidR="00D46A12" w:rsidRPr="0092252D">
        <w:rPr>
          <w:rFonts w:ascii="Garamond" w:hAnsi="Garamond" w:cs="Times New Roman"/>
        </w:rPr>
        <w:t>a far greater number</w:t>
      </w:r>
      <w:r w:rsidRPr="0092252D">
        <w:rPr>
          <w:rFonts w:ascii="Garamond" w:hAnsi="Garamond" w:cs="Times New Roman"/>
        </w:rPr>
        <w:t xml:space="preserve"> </w:t>
      </w:r>
      <w:r w:rsidR="00D46A12" w:rsidRPr="0092252D">
        <w:rPr>
          <w:rFonts w:ascii="Garamond" w:hAnsi="Garamond" w:cs="Times New Roman"/>
        </w:rPr>
        <w:t>of</w:t>
      </w:r>
      <w:r w:rsidRPr="0092252D">
        <w:rPr>
          <w:rFonts w:ascii="Garamond" w:hAnsi="Garamond" w:cs="Times New Roman"/>
        </w:rPr>
        <w:t xml:space="preserve"> Obamicon images</w:t>
      </w:r>
      <w:r w:rsidR="00D46A12" w:rsidRPr="0092252D">
        <w:rPr>
          <w:rFonts w:ascii="Garamond" w:hAnsi="Garamond" w:cs="Times New Roman"/>
        </w:rPr>
        <w:t xml:space="preserve"> than</w:t>
      </w:r>
      <w:r w:rsidRPr="0092252D">
        <w:rPr>
          <w:rFonts w:ascii="Garamond" w:hAnsi="Garamond" w:cs="Times New Roman"/>
        </w:rPr>
        <w:t xml:space="preserve"> available </w:t>
      </w:r>
      <w:r w:rsidR="00D46A12" w:rsidRPr="0092252D">
        <w:rPr>
          <w:rFonts w:ascii="Garamond" w:hAnsi="Garamond" w:cs="Times New Roman"/>
        </w:rPr>
        <w:t>from</w:t>
      </w:r>
      <w:r w:rsidRPr="0092252D">
        <w:rPr>
          <w:rFonts w:ascii="Garamond" w:hAnsi="Garamond" w:cs="Times New Roman"/>
        </w:rPr>
        <w:t xml:space="preserve"> news articles or blog posts about the site. In the pages on the Wayback Machine, many Obamicons are more mundane takes on the image style, featuring anonymous figures, captions that do</w:t>
      </w:r>
      <w:r w:rsidR="007732A6" w:rsidRPr="0092252D">
        <w:rPr>
          <w:rFonts w:ascii="Garamond" w:hAnsi="Garamond" w:cs="Times New Roman"/>
        </w:rPr>
        <w:t xml:space="preserve"> not</w:t>
      </w:r>
      <w:r w:rsidRPr="0092252D">
        <w:rPr>
          <w:rFonts w:ascii="Garamond" w:hAnsi="Garamond" w:cs="Times New Roman"/>
        </w:rPr>
        <w:t xml:space="preserve"> seem to make any sense, low quality photographs, etc.</w:t>
      </w:r>
      <w:r w:rsidR="001C093C" w:rsidRPr="0092252D">
        <w:rPr>
          <w:rFonts w:ascii="Garamond" w:hAnsi="Garamond" w:cs="Times New Roman"/>
        </w:rPr>
        <w:t xml:space="preserve"> </w:t>
      </w:r>
      <w:r w:rsidRPr="0092252D">
        <w:rPr>
          <w:rFonts w:ascii="Garamond" w:hAnsi="Garamond" w:cs="Times New Roman"/>
        </w:rPr>
        <w:t xml:space="preserve"> </w:t>
      </w:r>
      <w:r w:rsidR="000A08E6" w:rsidRPr="0092252D">
        <w:rPr>
          <w:rFonts w:ascii="Garamond" w:hAnsi="Garamond" w:cs="Times New Roman"/>
        </w:rPr>
        <w:t xml:space="preserve">While there were certainly many humorous remixes of popular culture and pointed political messages created with Obamicon generators, the viral phenomenon was also constituted by a much larger number of mundane, confusing, boring, and/or personal images. Most of these images, with few views and even fewer comments, do not feature in accounts of the Obamicon phenomenon but represent the </w:t>
      </w:r>
      <w:r w:rsidR="00720B85" w:rsidRPr="0092252D">
        <w:rPr>
          <w:rFonts w:ascii="Garamond" w:hAnsi="Garamond" w:cs="Times New Roman"/>
        </w:rPr>
        <w:t>unique views and metrics of engagement that</w:t>
      </w:r>
      <w:r w:rsidR="003D6CD9" w:rsidRPr="0092252D">
        <w:rPr>
          <w:rFonts w:ascii="Garamond" w:hAnsi="Garamond" w:cs="Times New Roman"/>
        </w:rPr>
        <w:t xml:space="preserve">, in turn, helped make the platform economically viable and facilitate the creation of all Obamicons, clever, insightful, humorous, meaningful—or not. </w:t>
      </w:r>
    </w:p>
    <w:p w14:paraId="72EDF012" w14:textId="3309DF8A" w:rsidR="000329B9" w:rsidRPr="0092252D" w:rsidRDefault="003D6CD9" w:rsidP="001D5C17">
      <w:pPr>
        <w:ind w:firstLine="720"/>
        <w:outlineLvl w:val="0"/>
        <w:rPr>
          <w:rFonts w:ascii="Garamond" w:hAnsi="Garamond" w:cs="Times New Roman"/>
        </w:rPr>
      </w:pPr>
      <w:r w:rsidRPr="0092252D">
        <w:rPr>
          <w:rFonts w:ascii="Garamond" w:hAnsi="Garamond" w:cs="Times New Roman"/>
        </w:rPr>
        <w:t>Despite the errors and limitations of the archive, the record preserved on the</w:t>
      </w:r>
      <w:r w:rsidR="000329B9" w:rsidRPr="0092252D">
        <w:rPr>
          <w:rFonts w:ascii="Garamond" w:hAnsi="Garamond" w:cs="Times New Roman"/>
        </w:rPr>
        <w:t xml:space="preserve"> Wayback Machine is not completely static. Some of the hyperlinks </w:t>
      </w:r>
      <w:commentRangeStart w:id="399"/>
      <w:r w:rsidRPr="0092252D">
        <w:rPr>
          <w:rFonts w:ascii="Garamond" w:hAnsi="Garamond" w:cs="Times New Roman"/>
        </w:rPr>
        <w:t>do</w:t>
      </w:r>
      <w:commentRangeEnd w:id="399"/>
      <w:r w:rsidR="00F45DE1">
        <w:rPr>
          <w:rStyle w:val="CommentReference"/>
        </w:rPr>
        <w:commentReference w:id="399"/>
      </w:r>
      <w:r w:rsidRPr="0092252D">
        <w:rPr>
          <w:rFonts w:ascii="Garamond" w:hAnsi="Garamond" w:cs="Times New Roman"/>
        </w:rPr>
        <w:t xml:space="preserve"> still work</w:t>
      </w:r>
      <w:r w:rsidR="000329B9" w:rsidRPr="0092252D">
        <w:rPr>
          <w:rFonts w:ascii="Garamond" w:hAnsi="Garamond" w:cs="Times New Roman"/>
        </w:rPr>
        <w:t xml:space="preserve"> and the filter mechanism has been preserved. </w:t>
      </w:r>
      <w:r w:rsidRPr="0092252D">
        <w:rPr>
          <w:rFonts w:ascii="Garamond" w:hAnsi="Garamond" w:cs="Times New Roman"/>
        </w:rPr>
        <w:t>Although it</w:t>
      </w:r>
      <w:r w:rsidR="000329B9" w:rsidRPr="0092252D">
        <w:rPr>
          <w:rFonts w:ascii="Garamond" w:hAnsi="Garamond" w:cs="Times New Roman"/>
        </w:rPr>
        <w:t xml:space="preserve"> </w:t>
      </w:r>
      <w:r w:rsidRPr="0092252D">
        <w:rPr>
          <w:rFonts w:ascii="Garamond" w:hAnsi="Garamond" w:cs="Times New Roman"/>
        </w:rPr>
        <w:t>i</w:t>
      </w:r>
      <w:r w:rsidR="000329B9" w:rsidRPr="0092252D">
        <w:rPr>
          <w:rFonts w:ascii="Garamond" w:hAnsi="Garamond" w:cs="Times New Roman"/>
        </w:rPr>
        <w:t xml:space="preserve">s not possible to upload an image to the site, the webcam feature </w:t>
      </w:r>
      <w:r w:rsidRPr="0092252D">
        <w:rPr>
          <w:rFonts w:ascii="Garamond" w:hAnsi="Garamond" w:cs="Times New Roman"/>
        </w:rPr>
        <w:t>is</w:t>
      </w:r>
      <w:r w:rsidR="000329B9" w:rsidRPr="0092252D">
        <w:rPr>
          <w:rFonts w:ascii="Garamond" w:hAnsi="Garamond" w:cs="Times New Roman"/>
        </w:rPr>
        <w:t xml:space="preserve"> still functional and you can modify the balance between the colors of the site to create a better balance or achieve other desired aesthetic ends. </w:t>
      </w:r>
      <w:r w:rsidRPr="0092252D">
        <w:rPr>
          <w:rFonts w:ascii="Garamond" w:hAnsi="Garamond" w:cs="Times New Roman"/>
        </w:rPr>
        <w:t>During this</w:t>
      </w:r>
      <w:r w:rsidR="000329B9" w:rsidRPr="0092252D">
        <w:rPr>
          <w:rFonts w:ascii="Garamond" w:hAnsi="Garamond" w:cs="Times New Roman"/>
        </w:rPr>
        <w:t xml:space="preserve"> process, </w:t>
      </w:r>
      <w:r w:rsidRPr="0092252D">
        <w:rPr>
          <w:rFonts w:ascii="Garamond" w:hAnsi="Garamond" w:cs="Times New Roman"/>
        </w:rPr>
        <w:t xml:space="preserve">one can almost pretend that the site is still active. However, this illusion is quickly </w:t>
      </w:r>
      <w:r w:rsidRPr="0092252D">
        <w:rPr>
          <w:rFonts w:ascii="Garamond" w:hAnsi="Garamond" w:cs="Times New Roman"/>
        </w:rPr>
        <w:lastRenderedPageBreak/>
        <w:t xml:space="preserve">shattered if one goes to save the </w:t>
      </w:r>
      <w:r w:rsidR="000D641D" w:rsidRPr="0092252D">
        <w:rPr>
          <w:rFonts w:ascii="Garamond" w:hAnsi="Garamond" w:cs="Times New Roman"/>
        </w:rPr>
        <w:t>image,</w:t>
      </w:r>
      <w:r w:rsidRPr="0092252D">
        <w:rPr>
          <w:rFonts w:ascii="Garamond" w:hAnsi="Garamond" w:cs="Times New Roman"/>
        </w:rPr>
        <w:t xml:space="preserve"> as that function is not available. </w:t>
      </w:r>
      <w:r w:rsidR="000329B9" w:rsidRPr="0092252D">
        <w:rPr>
          <w:rFonts w:ascii="Garamond" w:hAnsi="Garamond" w:cs="Times New Roman"/>
        </w:rPr>
        <w:t xml:space="preserve">Instead, the uploading webicon screen runs indefinitely, confronting the expectations for sociality, interactivity, and instantaneousness that are typical to contemporary social image sharing sites. All of the built-in features to share on the site suggest that it is not about the process of image creation in and of itself, but the ability to create a sharable image. </w:t>
      </w:r>
      <w:r w:rsidR="00E609A0" w:rsidRPr="0092252D">
        <w:rPr>
          <w:rFonts w:ascii="Garamond" w:hAnsi="Garamond" w:cs="Times New Roman"/>
        </w:rPr>
        <w:t xml:space="preserve">At the same time, there is an expectation that the process of creating a sharable image should be seamless: </w:t>
      </w:r>
      <w:r w:rsidR="000329B9" w:rsidRPr="0092252D">
        <w:rPr>
          <w:rFonts w:ascii="Garamond" w:hAnsi="Garamond" w:cs="Times New Roman"/>
        </w:rPr>
        <w:t>even the uploading page gives a bar to show progress</w:t>
      </w:r>
      <w:r w:rsidR="00E609A0" w:rsidRPr="0092252D">
        <w:rPr>
          <w:rFonts w:ascii="Garamond" w:hAnsi="Garamond" w:cs="Times New Roman"/>
        </w:rPr>
        <w:t>, indicating</w:t>
      </w:r>
      <w:r w:rsidR="000329B9" w:rsidRPr="0092252D">
        <w:rPr>
          <w:rFonts w:ascii="Garamond" w:hAnsi="Garamond" w:cs="Times New Roman"/>
        </w:rPr>
        <w:t xml:space="preserve"> </w:t>
      </w:r>
      <w:r w:rsidR="00E609A0" w:rsidRPr="0092252D">
        <w:rPr>
          <w:rFonts w:ascii="Garamond" w:hAnsi="Garamond" w:cs="Times New Roman"/>
        </w:rPr>
        <w:t>one way that the site was designed to manage</w:t>
      </w:r>
      <w:r w:rsidR="000329B9" w:rsidRPr="0092252D">
        <w:rPr>
          <w:rFonts w:ascii="Garamond" w:hAnsi="Garamond" w:cs="Times New Roman"/>
        </w:rPr>
        <w:t xml:space="preserve"> the expectations of visitors </w:t>
      </w:r>
      <w:r w:rsidR="00E609A0" w:rsidRPr="0092252D">
        <w:rPr>
          <w:rFonts w:ascii="Garamond" w:hAnsi="Garamond" w:cs="Times New Roman"/>
        </w:rPr>
        <w:t>and</w:t>
      </w:r>
      <w:r w:rsidR="000329B9" w:rsidRPr="0092252D">
        <w:rPr>
          <w:rFonts w:ascii="Garamond" w:hAnsi="Garamond" w:cs="Times New Roman"/>
        </w:rPr>
        <w:t xml:space="preserve"> give meaning to </w:t>
      </w:r>
      <w:r w:rsidR="00E609A0" w:rsidRPr="0092252D">
        <w:rPr>
          <w:rFonts w:ascii="Garamond" w:hAnsi="Garamond" w:cs="Times New Roman"/>
        </w:rPr>
        <w:t xml:space="preserve">any </w:t>
      </w:r>
      <w:r w:rsidR="000329B9" w:rsidRPr="0092252D">
        <w:rPr>
          <w:rFonts w:ascii="Garamond" w:hAnsi="Garamond" w:cs="Times New Roman"/>
        </w:rPr>
        <w:t>delay. Technically created and modified images constitute the raw material for establishing connections between people, and providing content for social networks.</w:t>
      </w:r>
    </w:p>
    <w:p w14:paraId="3669D53B" w14:textId="5930F280" w:rsidR="00F45DE1" w:rsidRDefault="000C61DF" w:rsidP="001D5C17">
      <w:pPr>
        <w:ind w:firstLine="720"/>
        <w:outlineLvl w:val="0"/>
        <w:rPr>
          <w:ins w:id="400" w:author="Laurie Ellen Gries" w:date="2017-12-02T18:21:00Z"/>
          <w:rFonts w:ascii="Garamond" w:hAnsi="Garamond" w:cs="Times New Roman"/>
        </w:rPr>
      </w:pPr>
      <w:r w:rsidRPr="0092252D">
        <w:rPr>
          <w:rFonts w:ascii="Garamond" w:hAnsi="Garamond" w:cs="Times New Roman"/>
        </w:rPr>
        <w:t>From the archived pages</w:t>
      </w:r>
      <w:ins w:id="401" w:author="Laurie Ellen Gries" w:date="2017-12-02T18:13:00Z">
        <w:r w:rsidR="00F45DE1">
          <w:rPr>
            <w:rFonts w:ascii="Garamond" w:hAnsi="Garamond" w:cs="Times New Roman"/>
          </w:rPr>
          <w:t xml:space="preserve"> of ?</w:t>
        </w:r>
      </w:ins>
      <w:r w:rsidRPr="0092252D">
        <w:rPr>
          <w:rFonts w:ascii="Garamond" w:hAnsi="Garamond" w:cs="Times New Roman"/>
        </w:rPr>
        <w:t>, one</w:t>
      </w:r>
      <w:r w:rsidR="00741593" w:rsidRPr="0092252D">
        <w:rPr>
          <w:rFonts w:ascii="Garamond" w:hAnsi="Garamond" w:cs="Times New Roman"/>
        </w:rPr>
        <w:t xml:space="preserve"> can </w:t>
      </w:r>
      <w:ins w:id="402" w:author="Laurie Ellen Gries" w:date="2017-12-13T12:45:00Z">
        <w:r w:rsidR="007D054C">
          <w:rPr>
            <w:rFonts w:ascii="Garamond" w:hAnsi="Garamond" w:cs="Times New Roman"/>
          </w:rPr>
          <w:t xml:space="preserve">also </w:t>
        </w:r>
      </w:ins>
      <w:r w:rsidR="00741593" w:rsidRPr="0092252D">
        <w:rPr>
          <w:rFonts w:ascii="Garamond" w:hAnsi="Garamond" w:cs="Times New Roman"/>
        </w:rPr>
        <w:t>recover the</w:t>
      </w:r>
      <w:r w:rsidRPr="0092252D">
        <w:rPr>
          <w:rFonts w:ascii="Garamond" w:hAnsi="Garamond" w:cs="Times New Roman"/>
        </w:rPr>
        <w:t xml:space="preserve"> </w:t>
      </w:r>
      <w:r w:rsidR="001D5C17" w:rsidRPr="0092252D">
        <w:rPr>
          <w:rFonts w:ascii="Garamond" w:hAnsi="Garamond" w:cs="Times New Roman"/>
        </w:rPr>
        <w:t>different</w:t>
      </w:r>
      <w:r w:rsidR="00741593" w:rsidRPr="0092252D">
        <w:rPr>
          <w:rFonts w:ascii="Garamond" w:hAnsi="Garamond" w:cs="Times New Roman"/>
        </w:rPr>
        <w:t xml:space="preserve"> kinds of feat</w:t>
      </w:r>
      <w:r w:rsidRPr="0092252D">
        <w:rPr>
          <w:rFonts w:ascii="Garamond" w:hAnsi="Garamond" w:cs="Times New Roman"/>
        </w:rPr>
        <w:t>ures that contribute to sharing: r</w:t>
      </w:r>
      <w:r w:rsidR="00741593" w:rsidRPr="0092252D">
        <w:rPr>
          <w:rFonts w:ascii="Garamond" w:hAnsi="Garamond" w:cs="Times New Roman"/>
        </w:rPr>
        <w:t>atings, comments, and expor</w:t>
      </w:r>
      <w:r w:rsidRPr="0092252D">
        <w:rPr>
          <w:rFonts w:ascii="Garamond" w:hAnsi="Garamond" w:cs="Times New Roman"/>
        </w:rPr>
        <w:t>t features establish the</w:t>
      </w:r>
      <w:r w:rsidR="00741593" w:rsidRPr="0092252D">
        <w:rPr>
          <w:rFonts w:ascii="Garamond" w:hAnsi="Garamond" w:cs="Times New Roman"/>
        </w:rPr>
        <w:t xml:space="preserve"> technical functionality for sharing and the </w:t>
      </w:r>
      <w:r w:rsidRPr="0092252D">
        <w:rPr>
          <w:rFonts w:ascii="Garamond" w:hAnsi="Garamond" w:cs="Times New Roman"/>
        </w:rPr>
        <w:t xml:space="preserve">image ranking in the </w:t>
      </w:r>
      <w:r w:rsidR="00741593" w:rsidRPr="0092252D">
        <w:rPr>
          <w:rFonts w:ascii="Garamond" w:hAnsi="Garamond" w:cs="Times New Roman"/>
        </w:rPr>
        <w:t xml:space="preserve">gallery display </w:t>
      </w:r>
      <w:r w:rsidRPr="0092252D">
        <w:rPr>
          <w:rFonts w:ascii="Garamond" w:hAnsi="Garamond" w:cs="Times New Roman"/>
        </w:rPr>
        <w:t>provides</w:t>
      </w:r>
      <w:r w:rsidR="00741593" w:rsidRPr="0092252D">
        <w:rPr>
          <w:rFonts w:ascii="Garamond" w:hAnsi="Garamond" w:cs="Times New Roman"/>
        </w:rPr>
        <w:t xml:space="preserve"> incentives for user </w:t>
      </w:r>
      <w:commentRangeStart w:id="403"/>
      <w:r w:rsidR="00741593" w:rsidRPr="0092252D">
        <w:rPr>
          <w:rFonts w:ascii="Garamond" w:hAnsi="Garamond" w:cs="Times New Roman"/>
        </w:rPr>
        <w:t>engagement</w:t>
      </w:r>
      <w:commentRangeEnd w:id="403"/>
      <w:r w:rsidR="00B666A0">
        <w:rPr>
          <w:rStyle w:val="CommentReference"/>
        </w:rPr>
        <w:commentReference w:id="403"/>
      </w:r>
      <w:r w:rsidR="00741593" w:rsidRPr="0092252D">
        <w:rPr>
          <w:rFonts w:ascii="Garamond" w:hAnsi="Garamond" w:cs="Times New Roman"/>
        </w:rPr>
        <w:t xml:space="preserve">. </w:t>
      </w:r>
    </w:p>
    <w:p w14:paraId="6D6D3D92" w14:textId="77777777" w:rsidR="00F45DE1" w:rsidRDefault="00F45DE1" w:rsidP="001D5C17">
      <w:pPr>
        <w:ind w:firstLine="720"/>
        <w:outlineLvl w:val="0"/>
        <w:rPr>
          <w:ins w:id="404" w:author="Laurie Ellen Gries" w:date="2017-12-02T18:21:00Z"/>
          <w:rFonts w:ascii="Garamond" w:hAnsi="Garamond" w:cs="Times New Roman"/>
        </w:rPr>
      </w:pPr>
    </w:p>
    <w:p w14:paraId="33D3EDDD" w14:textId="645905A9" w:rsidR="00F45DE1" w:rsidRDefault="00F45DE1" w:rsidP="001D5C17">
      <w:pPr>
        <w:ind w:firstLine="720"/>
        <w:outlineLvl w:val="0"/>
        <w:rPr>
          <w:ins w:id="405" w:author="Laurie Ellen Gries" w:date="2017-12-02T18:21:00Z"/>
          <w:rFonts w:ascii="Garamond" w:hAnsi="Garamond" w:cs="Times New Roman"/>
        </w:rPr>
      </w:pPr>
      <w:ins w:id="406" w:author="Laurie Ellen Gries" w:date="2017-12-02T18:21:00Z">
        <w:r>
          <w:rPr>
            <w:rFonts w:ascii="Garamond" w:hAnsi="Garamond" w:cs="Times New Roman"/>
          </w:rPr>
          <w:t>IMPLICATIONS</w:t>
        </w:r>
      </w:ins>
    </w:p>
    <w:p w14:paraId="12DFEEAC" w14:textId="77777777" w:rsidR="00F45DE1" w:rsidRDefault="00F45DE1" w:rsidP="001D5C17">
      <w:pPr>
        <w:ind w:firstLine="720"/>
        <w:outlineLvl w:val="0"/>
        <w:rPr>
          <w:ins w:id="407" w:author="Laurie Ellen Gries" w:date="2017-12-02T18:21:00Z"/>
          <w:rFonts w:ascii="Garamond" w:hAnsi="Garamond" w:cs="Times New Roman"/>
        </w:rPr>
      </w:pPr>
    </w:p>
    <w:p w14:paraId="71C313BF" w14:textId="70A2E788" w:rsidR="00454B0D" w:rsidRPr="0092252D" w:rsidRDefault="00741593" w:rsidP="001D5C17">
      <w:pPr>
        <w:ind w:firstLine="720"/>
        <w:outlineLvl w:val="0"/>
        <w:rPr>
          <w:rFonts w:ascii="Garamond" w:hAnsi="Garamond" w:cs="Times New Roman"/>
        </w:rPr>
      </w:pPr>
      <w:commentRangeStart w:id="408"/>
      <w:r w:rsidRPr="0092252D">
        <w:rPr>
          <w:rFonts w:ascii="Garamond" w:hAnsi="Garamond" w:cs="Times New Roman"/>
        </w:rPr>
        <w:t xml:space="preserve">The Wayback Machine makes </w:t>
      </w:r>
      <w:commentRangeEnd w:id="408"/>
      <w:r w:rsidR="00B666A0">
        <w:rPr>
          <w:rStyle w:val="CommentReference"/>
        </w:rPr>
        <w:commentReference w:id="408"/>
      </w:r>
      <w:r w:rsidRPr="0092252D">
        <w:rPr>
          <w:rFonts w:ascii="Garamond" w:hAnsi="Garamond" w:cs="Times New Roman"/>
        </w:rPr>
        <w:t>it clear that sharing is not just something that automatically happens on the web; it is engineered at the technical level of site design. Similarly, these archives caution against any understanding of sharing that takes technical features as guarantees of success. Instead, the numerous mundane, ignored, overlooked images, ones with few ratings and no comments, perform failures of the spreadability so championed by Henry Jenkins</w:t>
      </w:r>
      <w:r w:rsidR="003A2A5E" w:rsidRPr="0092252D">
        <w:rPr>
          <w:rFonts w:ascii="Garamond" w:hAnsi="Garamond" w:cs="Times New Roman"/>
        </w:rPr>
        <w:t xml:space="preserve"> </w:t>
      </w:r>
      <w:r w:rsidR="003A2A5E" w:rsidRPr="0092252D">
        <w:rPr>
          <w:rFonts w:ascii="Garamond" w:hAnsi="Garamond" w:cs="Times New Roman"/>
        </w:rPr>
        <w:fldChar w:fldCharType="begin" w:fldLock="1"/>
      </w:r>
      <w:r w:rsidR="003A2A5E" w:rsidRPr="0092252D">
        <w:rPr>
          <w:rFonts w:ascii="Garamond" w:hAnsi="Garamond" w:cs="Times New Roman"/>
        </w:rPr>
        <w:instrText>ADDIN CSL_CITATION { "citationItems" : [ { "id" : "ITEM-1", "itemData" : { "author" : [ { "dropping-particle" : "", "family" : "Jenkins", "given" : "Henry", "non-dropping-particle" : "", "parse-names" : false, "suffix" : "" }, { "dropping-particle" : "", "family" : "Ford", "given" : "Sam", "non-dropping-particle" : "", "parse-names" : false, "suffix" : "" }, { "dropping-particle" : "", "family" : "Green", "given" : "Joshua", "non-dropping-particle" : "", "parse-names" : false, "suffix" : "" } ], "id" : "ITEM-1", "issued" : { "date-parts" : [ [ "2013" ] ] }, "publisher" : "New York Univeristy Press", "publisher-place" : "New York", "title" : "Spreadable Media: Creating Value and Meaning in a Networked Culture", "type" : "book" }, "uris" : [ "http://www.mendeley.com/documents/?uuid=78c69368-4041-43ed-9348-df8a0571c9ca" ] } ], "mendeley" : { "formattedCitation" : "(Jenkins, Ford, and Green 2013)", "plainTextFormattedCitation" : "(Jenkins, Ford, and Green 2013)", "previouslyFormattedCitation" : "(Jenkins, Ford, and Green 2013)" }, "properties" : { "noteIndex" : 10 }, "schema" : "https://github.com/citation-style-language/schema/raw/master/csl-citation.json" }</w:instrText>
      </w:r>
      <w:r w:rsidR="003A2A5E" w:rsidRPr="0092252D">
        <w:rPr>
          <w:rFonts w:ascii="Garamond" w:hAnsi="Garamond" w:cs="Times New Roman"/>
        </w:rPr>
        <w:fldChar w:fldCharType="separate"/>
      </w:r>
      <w:r w:rsidR="003A2A5E" w:rsidRPr="0092252D">
        <w:rPr>
          <w:rFonts w:ascii="Garamond" w:hAnsi="Garamond" w:cs="Times New Roman"/>
          <w:noProof/>
        </w:rPr>
        <w:t>(Jenkins, Ford, and Green 2013)</w:t>
      </w:r>
      <w:r w:rsidR="003A2A5E" w:rsidRPr="0092252D">
        <w:rPr>
          <w:rFonts w:ascii="Garamond" w:hAnsi="Garamond" w:cs="Times New Roman"/>
        </w:rPr>
        <w:fldChar w:fldCharType="end"/>
      </w:r>
      <w:r w:rsidRPr="0092252D">
        <w:rPr>
          <w:rFonts w:ascii="Garamond" w:hAnsi="Garamond" w:cs="Times New Roman"/>
        </w:rPr>
        <w:t>. Any viral trend leads to a much more numerous group of ignored content in its</w:t>
      </w:r>
      <w:del w:id="410" w:author="Laurie Ellen Gries" w:date="2017-12-02T18:22:00Z">
        <w:r w:rsidRPr="0092252D" w:rsidDel="00F45DE1">
          <w:rPr>
            <w:rFonts w:ascii="Garamond" w:hAnsi="Garamond" w:cs="Times New Roman"/>
          </w:rPr>
          <w:delText xml:space="preserve"> </w:delText>
        </w:r>
        <w:commentRangeStart w:id="411"/>
        <w:r w:rsidRPr="0092252D" w:rsidDel="00F45DE1">
          <w:rPr>
            <w:rFonts w:ascii="Garamond" w:hAnsi="Garamond" w:cs="Times New Roman"/>
          </w:rPr>
          <w:delText>wake</w:delText>
        </w:r>
        <w:commentRangeEnd w:id="411"/>
        <w:r w:rsidR="00F45DE1" w:rsidDel="00F45DE1">
          <w:rPr>
            <w:rStyle w:val="CommentReference"/>
          </w:rPr>
          <w:commentReference w:id="411"/>
        </w:r>
        <w:r w:rsidRPr="0092252D" w:rsidDel="00F45DE1">
          <w:rPr>
            <w:rFonts w:ascii="Garamond" w:hAnsi="Garamond" w:cs="Times New Roman"/>
          </w:rPr>
          <w:delText xml:space="preserve">. </w:delText>
        </w:r>
      </w:del>
      <w:r w:rsidR="000C61DF" w:rsidRPr="0092252D">
        <w:rPr>
          <w:rFonts w:ascii="Garamond" w:hAnsi="Garamond" w:cs="Times New Roman"/>
        </w:rPr>
        <w:tab/>
      </w:r>
    </w:p>
    <w:p w14:paraId="3F23E080" w14:textId="28A061B7" w:rsidR="0075356B" w:rsidRPr="0092252D" w:rsidRDefault="000C61DF" w:rsidP="00AA3AD8">
      <w:pPr>
        <w:ind w:firstLine="720"/>
        <w:rPr>
          <w:rFonts w:ascii="Garamond" w:hAnsi="Garamond" w:cs="Times New Roman"/>
        </w:rPr>
      </w:pPr>
      <w:r w:rsidRPr="0092252D">
        <w:rPr>
          <w:rFonts w:ascii="Garamond" w:hAnsi="Garamond" w:cs="Times New Roman"/>
        </w:rPr>
        <w:t xml:space="preserve">Despite </w:t>
      </w:r>
      <w:r w:rsidR="00087592" w:rsidRPr="0092252D">
        <w:rPr>
          <w:rFonts w:ascii="Garamond" w:hAnsi="Garamond" w:cs="Times New Roman"/>
        </w:rPr>
        <w:t>the dominance of the visual in contemporary culture, visuality cannot be made sense of in isolation</w:t>
      </w:r>
      <w:r w:rsidRPr="0092252D">
        <w:rPr>
          <w:rFonts w:ascii="Garamond" w:hAnsi="Garamond" w:cs="Times New Roman"/>
        </w:rPr>
        <w:t>. There is value</w:t>
      </w:r>
      <w:r w:rsidR="00087592" w:rsidRPr="0092252D">
        <w:rPr>
          <w:rFonts w:ascii="Garamond" w:hAnsi="Garamond" w:cs="Times New Roman"/>
        </w:rPr>
        <w:t xml:space="preserve"> to considering the ways that the visual is modified and transformed within historical and material contexts. The analysis of the </w:t>
      </w:r>
      <w:r w:rsidRPr="0092252D">
        <w:rPr>
          <w:rFonts w:ascii="Garamond" w:hAnsi="Garamond" w:cs="Times New Roman"/>
        </w:rPr>
        <w:t>Obamicon.me as an example of the visual web suggests that the phrase itself is shorthand for particular</w:t>
      </w:r>
      <w:r w:rsidR="00087592" w:rsidRPr="0092252D">
        <w:rPr>
          <w:rFonts w:ascii="Garamond" w:hAnsi="Garamond" w:cs="Times New Roman"/>
        </w:rPr>
        <w:t xml:space="preserve"> understandings of sociality, interactivity, and instantaneousness</w:t>
      </w:r>
      <w:r w:rsidRPr="0092252D">
        <w:rPr>
          <w:rFonts w:ascii="Garamond" w:hAnsi="Garamond" w:cs="Times New Roman"/>
        </w:rPr>
        <w:t>.</w:t>
      </w:r>
      <w:r w:rsidR="004F44CD" w:rsidRPr="0092252D">
        <w:rPr>
          <w:rFonts w:ascii="Garamond" w:hAnsi="Garamond" w:cs="Times New Roman"/>
        </w:rPr>
        <w:t xml:space="preserve"> These are not natural </w:t>
      </w:r>
      <w:r w:rsidR="000B4566" w:rsidRPr="0092252D">
        <w:rPr>
          <w:rFonts w:ascii="Garamond" w:hAnsi="Garamond" w:cs="Times New Roman"/>
        </w:rPr>
        <w:t>occurrences</w:t>
      </w:r>
      <w:r w:rsidR="004F44CD" w:rsidRPr="0092252D">
        <w:rPr>
          <w:rFonts w:ascii="Garamond" w:hAnsi="Garamond" w:cs="Times New Roman"/>
        </w:rPr>
        <w:t xml:space="preserve">, but are instead structured by protocols of the web, the design of platforms, and the underlying imperatives that support such institutions. </w:t>
      </w:r>
      <w:r w:rsidR="00D779BC" w:rsidRPr="0092252D">
        <w:rPr>
          <w:rFonts w:ascii="Garamond" w:hAnsi="Garamond" w:cs="Times New Roman"/>
        </w:rPr>
        <w:t>One of the key insights taken from looking at infrastructure is that possible relations are complex</w:t>
      </w:r>
      <w:r w:rsidR="007732A6" w:rsidRPr="0092252D">
        <w:rPr>
          <w:rFonts w:ascii="Garamond" w:hAnsi="Garamond" w:cs="Times New Roman"/>
        </w:rPr>
        <w:t>,</w:t>
      </w:r>
      <w:r w:rsidR="00D779BC" w:rsidRPr="0092252D">
        <w:rPr>
          <w:rFonts w:ascii="Garamond" w:hAnsi="Garamond" w:cs="Times New Roman"/>
        </w:rPr>
        <w:t xml:space="preserve"> certainly</w:t>
      </w:r>
      <w:r w:rsidR="007732A6" w:rsidRPr="0092252D">
        <w:rPr>
          <w:rFonts w:ascii="Garamond" w:hAnsi="Garamond" w:cs="Times New Roman"/>
        </w:rPr>
        <w:t>,</w:t>
      </w:r>
      <w:r w:rsidR="00D779BC" w:rsidRPr="0092252D">
        <w:rPr>
          <w:rFonts w:ascii="Garamond" w:hAnsi="Garamond" w:cs="Times New Roman"/>
        </w:rPr>
        <w:t xml:space="preserve"> but they are not infinite or random. Instead, relations are multiply determined, partially structured. </w:t>
      </w:r>
      <w:r w:rsidR="004F44CD" w:rsidRPr="0092252D">
        <w:rPr>
          <w:rFonts w:ascii="Garamond" w:hAnsi="Garamond" w:cs="Times New Roman"/>
        </w:rPr>
        <w:t xml:space="preserve">This is </w:t>
      </w:r>
      <w:r w:rsidR="00D779BC" w:rsidRPr="0092252D">
        <w:rPr>
          <w:rFonts w:ascii="Garamond" w:hAnsi="Garamond" w:cs="Times New Roman"/>
        </w:rPr>
        <w:t xml:space="preserve">particularly evident in digital environments, where hyperlinks, flows, feeds, tags, and code all contribute to structure the circulation of digital content. </w:t>
      </w:r>
    </w:p>
    <w:p w14:paraId="44061D91" w14:textId="77777777" w:rsidR="00AA3AD8" w:rsidRPr="0092252D" w:rsidRDefault="00AA3AD8" w:rsidP="00AA3AD8">
      <w:pPr>
        <w:ind w:firstLine="720"/>
        <w:rPr>
          <w:rFonts w:ascii="Garamond" w:hAnsi="Garamond" w:cs="Times New Roman"/>
        </w:rPr>
      </w:pPr>
    </w:p>
    <w:p w14:paraId="5E687693" w14:textId="6899CAB4" w:rsidR="0075356B" w:rsidRPr="0092252D" w:rsidRDefault="0075356B" w:rsidP="001D5C17">
      <w:pPr>
        <w:ind w:firstLine="720"/>
        <w:jc w:val="center"/>
        <w:rPr>
          <w:rFonts w:ascii="Garamond" w:hAnsi="Garamond" w:cs="Times New Roman"/>
          <w:color w:val="FF0000"/>
          <w:u w:val="single"/>
        </w:rPr>
      </w:pPr>
      <w:r w:rsidRPr="0092252D">
        <w:rPr>
          <w:rFonts w:ascii="Garamond" w:hAnsi="Garamond" w:cs="Times New Roman"/>
          <w:color w:val="FF0000"/>
          <w:u w:val="single"/>
        </w:rPr>
        <w:t>4. Conclusion</w:t>
      </w:r>
    </w:p>
    <w:p w14:paraId="48A606E1" w14:textId="77777777" w:rsidR="00124E2A" w:rsidRPr="0092252D" w:rsidRDefault="00124E2A" w:rsidP="001D5C17">
      <w:pPr>
        <w:ind w:firstLine="720"/>
        <w:rPr>
          <w:rFonts w:ascii="Garamond" w:hAnsi="Garamond" w:cs="Times New Roman"/>
        </w:rPr>
      </w:pPr>
    </w:p>
    <w:p w14:paraId="32822DF7" w14:textId="4D588105" w:rsidR="008450BD" w:rsidRPr="0092252D" w:rsidRDefault="00124E2A" w:rsidP="001D5C17">
      <w:pPr>
        <w:ind w:firstLine="720"/>
        <w:rPr>
          <w:rFonts w:ascii="Garamond" w:hAnsi="Garamond" w:cs="Times New Roman"/>
        </w:rPr>
      </w:pPr>
      <w:r w:rsidRPr="0092252D">
        <w:rPr>
          <w:rFonts w:ascii="Garamond" w:hAnsi="Garamond" w:cs="Times New Roman"/>
        </w:rPr>
        <w:t>From a grassroots poster, to the iconic image of the 2008 U.S. presidential election, to a meme with conflicting and controversial politics, Shepard Fairey’s image “Obama Hope” has lived, in Laurie Gries’ words, “an extraordinary rhetorical life” (2). Over ten years have passed since Fairey first created the Obama Hope poster, although one could just as easily trace the origins of the image back further to Mannie Garcia’s photograph of then-senator Barac</w:t>
      </w:r>
      <w:r w:rsidR="00457F5B" w:rsidRPr="0092252D">
        <w:rPr>
          <w:rFonts w:ascii="Garamond" w:hAnsi="Garamond" w:cs="Times New Roman"/>
        </w:rPr>
        <w:t xml:space="preserve">k Obama in 2006. In this time, </w:t>
      </w:r>
      <w:r w:rsidRPr="0092252D">
        <w:rPr>
          <w:rFonts w:ascii="Garamond" w:hAnsi="Garamond" w:cs="Times New Roman"/>
        </w:rPr>
        <w:t xml:space="preserve">Obama Hope posters on the streets of America have been placed, defaced, reworked, and removed while digital reproductions and remixes of Obama Hope have been created, shared, corrupted, and forgotten. Given all of this, does the Obama Hope image still live? Insofar as physical versions of the image continue to persist on streets, walls, magazine covers, and various other material artifacts; insofar as </w:t>
      </w:r>
      <w:r w:rsidRPr="0092252D">
        <w:rPr>
          <w:rFonts w:ascii="Garamond" w:hAnsi="Garamond" w:cs="Times New Roman"/>
        </w:rPr>
        <w:lastRenderedPageBreak/>
        <w:t>digital versions of the image continue to occupy URLs; and insofar as the memory of the image continues to manifest in instances of recognition, interest, and inspiration, the answer must be affirmative: yes, the Obama Hope image still lives. At the same time, however, it would be a mistake to characterize the image as eternal and unaffected in light of all the changes and signs of decreased vitality discussed above.</w:t>
      </w:r>
      <w:r w:rsidR="008450BD" w:rsidRPr="0092252D">
        <w:rPr>
          <w:rFonts w:ascii="Garamond" w:hAnsi="Garamond" w:cs="Times New Roman"/>
        </w:rPr>
        <w:t xml:space="preserve"> Although these changes are supported by complex and multiple determinants, this chapter has worked to show the role of </w:t>
      </w:r>
      <w:r w:rsidR="009E627E" w:rsidRPr="0092252D">
        <w:rPr>
          <w:rFonts w:ascii="Garamond" w:hAnsi="Garamond" w:cs="Times New Roman"/>
        </w:rPr>
        <w:t xml:space="preserve">infrastructure in enabling—and disabling—image culture online. </w:t>
      </w:r>
    </w:p>
    <w:p w14:paraId="6FAF554D" w14:textId="60C720A0" w:rsidR="00457F5B" w:rsidRPr="0092252D" w:rsidRDefault="00457F5B" w:rsidP="001D5C17">
      <w:pPr>
        <w:ind w:firstLine="720"/>
        <w:rPr>
          <w:rFonts w:ascii="Garamond" w:hAnsi="Garamond" w:cs="Times New Roman"/>
        </w:rPr>
      </w:pPr>
      <w:r w:rsidRPr="0092252D">
        <w:rPr>
          <w:rFonts w:ascii="Garamond" w:hAnsi="Garamond" w:cs="Times New Roman"/>
        </w:rPr>
        <w:t xml:space="preserve">Media archeology </w:t>
      </w:r>
      <w:r w:rsidR="00D703C5" w:rsidRPr="0092252D">
        <w:rPr>
          <w:rFonts w:ascii="Garamond" w:hAnsi="Garamond" w:cs="Times New Roman"/>
        </w:rPr>
        <w:t xml:space="preserve">offers visual studies a methodological orientation that reframes the object of study in ways that foreground the conditions of possibility for the creation and maintenance of visual culture. It also offers a cautionary tale about the impermanence of images online, showing the infrastructural precarity in the face of competing economic imperatives. </w:t>
      </w:r>
      <w:r w:rsidRPr="0092252D">
        <w:rPr>
          <w:rFonts w:ascii="Garamond" w:hAnsi="Garamond" w:cs="Times New Roman"/>
        </w:rPr>
        <w:t xml:space="preserve">Additionally, this chapter has proposed a particular approach to media archeology: infrastructural inversion. This approach was applied to the case study of Obamicon.me in order to show the possibilities for application, the research value of the Wayback Machine, and the socio-technical nature of the </w:t>
      </w:r>
      <w:r w:rsidRPr="0092252D">
        <w:rPr>
          <w:rFonts w:ascii="Garamond" w:hAnsi="Garamond" w:cs="Times New Roman"/>
          <w:i/>
        </w:rPr>
        <w:t>visual</w:t>
      </w:r>
      <w:r w:rsidRPr="0092252D">
        <w:rPr>
          <w:rFonts w:ascii="Garamond" w:hAnsi="Garamond" w:cs="Times New Roman"/>
        </w:rPr>
        <w:t xml:space="preserve"> in the Visual Web. Given the range of goals and interventions, this chapter is intended to be generative rather than exhaustive in its argumentation, to show the possibilities for future work even as they are not argued for </w:t>
      </w:r>
      <w:r w:rsidR="007732A6" w:rsidRPr="0092252D">
        <w:rPr>
          <w:rFonts w:ascii="Garamond" w:hAnsi="Garamond" w:cs="Times New Roman"/>
        </w:rPr>
        <w:t xml:space="preserve">extensively </w:t>
      </w:r>
      <w:r w:rsidRPr="0092252D">
        <w:rPr>
          <w:rFonts w:ascii="Garamond" w:hAnsi="Garamond" w:cs="Times New Roman"/>
        </w:rPr>
        <w:t>or demonstrated fully. Within this spirit of generativity, I would like to conclude by offering some more explicit suggestions for future research:</w:t>
      </w:r>
    </w:p>
    <w:p w14:paraId="2AE6F641" w14:textId="783D654B" w:rsidR="00AA3AD8" w:rsidRPr="0092252D" w:rsidRDefault="00984890" w:rsidP="00AA3AD8">
      <w:pPr>
        <w:pStyle w:val="ListParagraph"/>
        <w:numPr>
          <w:ilvl w:val="0"/>
          <w:numId w:val="2"/>
        </w:numPr>
        <w:rPr>
          <w:rFonts w:ascii="Garamond" w:hAnsi="Garamond" w:cs="Times New Roman"/>
        </w:rPr>
      </w:pPr>
      <w:r w:rsidRPr="0092252D">
        <w:rPr>
          <w:rFonts w:ascii="Garamond" w:hAnsi="Garamond" w:cs="Times New Roman"/>
        </w:rPr>
        <w:t xml:space="preserve">Take up the Internet Archive and Wayback Machine: so far, these resources have received very little academic attention, outside of research librarians assessing their value as online resources and legal scholars documenting the strengths and limitations of the Wayback Machine as a form of legal evidence and relevant case law. For media archeologists interested in the web, these resources are accessible, understudied, and offer a challenge to the dominant presentist orientation of the Internet that privileges the now and the new. For visual studies scholars, the archive offers a rich account of changing web aesthetics, show the importance of visuality in current efforts at web preservation, and provide access to images that may otherwise be no longer available online.  </w:t>
      </w:r>
    </w:p>
    <w:p w14:paraId="251566CA" w14:textId="6C36314E" w:rsidR="00AA3AD8" w:rsidRPr="0092252D" w:rsidRDefault="00984890" w:rsidP="00AA3AD8">
      <w:pPr>
        <w:pStyle w:val="ListParagraph"/>
        <w:numPr>
          <w:ilvl w:val="0"/>
          <w:numId w:val="2"/>
        </w:numPr>
        <w:rPr>
          <w:rFonts w:ascii="Garamond" w:hAnsi="Garamond" w:cs="Times New Roman"/>
        </w:rPr>
      </w:pPr>
      <w:r w:rsidRPr="0092252D">
        <w:rPr>
          <w:rFonts w:ascii="Garamond" w:hAnsi="Garamond" w:cs="Times New Roman"/>
        </w:rPr>
        <w:t>Use t</w:t>
      </w:r>
      <w:r w:rsidR="007732A6" w:rsidRPr="0092252D">
        <w:rPr>
          <w:rFonts w:ascii="Garamond" w:hAnsi="Garamond" w:cs="Times New Roman"/>
        </w:rPr>
        <w:t>he</w:t>
      </w:r>
      <w:r w:rsidRPr="0092252D">
        <w:rPr>
          <w:rFonts w:ascii="Garamond" w:hAnsi="Garamond" w:cs="Times New Roman"/>
        </w:rPr>
        <w:t xml:space="preserve"> theoretical concept of infrastructure to study socio-technical materiality of images on the web: errors and breakdowns offer a method for connecting particular cases with contexts, for drawing attention to the otherwise invisible or unacknowledged infrastructures. This approach comes from brin</w:t>
      </w:r>
      <w:r w:rsidR="007732A6" w:rsidRPr="0092252D">
        <w:rPr>
          <w:rFonts w:ascii="Garamond" w:hAnsi="Garamond" w:cs="Times New Roman"/>
        </w:rPr>
        <w:t>g</w:t>
      </w:r>
      <w:r w:rsidRPr="0092252D">
        <w:rPr>
          <w:rFonts w:ascii="Garamond" w:hAnsi="Garamond" w:cs="Times New Roman"/>
        </w:rPr>
        <w:t xml:space="preserve">ing the insights of Science and Technology </w:t>
      </w:r>
      <w:r w:rsidR="007732A6" w:rsidRPr="0092252D">
        <w:rPr>
          <w:rFonts w:ascii="Garamond" w:hAnsi="Garamond" w:cs="Times New Roman"/>
        </w:rPr>
        <w:t>S</w:t>
      </w:r>
      <w:r w:rsidRPr="0092252D">
        <w:rPr>
          <w:rFonts w:ascii="Garamond" w:hAnsi="Garamond" w:cs="Times New Roman"/>
        </w:rPr>
        <w:t xml:space="preserve">tudies to bear on the study of media and shows another possibility for interdisciplinary work. Additionally, this point emphasizes the importance of taking context seriously and considering the ways that the Visual Web is enabled through an assemblage of technologies, standards, and practices. No infrastructure, no #selfie. </w:t>
      </w:r>
    </w:p>
    <w:p w14:paraId="2717DA5C" w14:textId="41150822" w:rsidR="00394E36" w:rsidRPr="0092252D" w:rsidRDefault="00984890" w:rsidP="00AA3AD8">
      <w:pPr>
        <w:pStyle w:val="ListParagraph"/>
        <w:numPr>
          <w:ilvl w:val="0"/>
          <w:numId w:val="2"/>
        </w:numPr>
        <w:rPr>
          <w:rFonts w:ascii="Garamond" w:hAnsi="Garamond" w:cs="Times New Roman"/>
        </w:rPr>
      </w:pPr>
      <w:r w:rsidRPr="0092252D">
        <w:rPr>
          <w:rFonts w:ascii="Garamond" w:hAnsi="Garamond" w:cs="Times New Roman"/>
        </w:rPr>
        <w:t xml:space="preserve">Attend to the technicity of the visual: </w:t>
      </w:r>
      <w:r w:rsidR="009E28BA" w:rsidRPr="0092252D">
        <w:rPr>
          <w:rFonts w:ascii="Garamond" w:hAnsi="Garamond" w:cs="Times New Roman"/>
        </w:rPr>
        <w:t xml:space="preserve">digital images are often networked images and it is important to approach these networks agnostically—as a question to be answered through research. This is particularly important given the connotations of the Internet as open and decentralized. The case of Obamicon.me shows how centralization is built back into the web through platforms, often with much greater potential for control than in analog environments. Scholars interested in the politics and culture of images online should consider the ways the affordances of technology work with—and against—the lifecycle of images. </w:t>
      </w:r>
    </w:p>
    <w:p w14:paraId="716C7E36" w14:textId="77777777" w:rsidR="00984890" w:rsidRPr="0092252D" w:rsidRDefault="00984890" w:rsidP="00AA3AD8">
      <w:pPr>
        <w:rPr>
          <w:rFonts w:ascii="Garamond" w:hAnsi="Garamond" w:cs="Times New Roman"/>
        </w:rPr>
      </w:pPr>
      <w:r w:rsidRPr="0092252D">
        <w:rPr>
          <w:rFonts w:ascii="Garamond" w:hAnsi="Garamond" w:cs="Times New Roman"/>
        </w:rPr>
        <w:lastRenderedPageBreak/>
        <w:t xml:space="preserve">While Lauren Orsini designated 2013 as the year of the image, available evidence indicates that the image continues to grow in quantity and as a site of significant cultural engagement. In response to these developments, the framework for media archeology pushes scholars to be skeptical towards tidy periodizations, to be curious about the discursive and material conditions underpinning the Visual Web, and to consider the ways that the Visual Web manifests outside of the most popular sites and accounts, at the margins. Errors or not, these seem worthwhile dispositions for visual scholars to take up. </w:t>
      </w:r>
    </w:p>
    <w:p w14:paraId="6BDF1073" w14:textId="77777777" w:rsidR="00E960D1" w:rsidRPr="0092252D" w:rsidRDefault="00E960D1" w:rsidP="001D5C17">
      <w:pPr>
        <w:ind w:firstLine="720"/>
        <w:rPr>
          <w:rFonts w:ascii="Garamond" w:hAnsi="Garamond" w:cs="Times New Roman"/>
        </w:rPr>
      </w:pPr>
    </w:p>
    <w:p w14:paraId="79A49639" w14:textId="472A2017" w:rsidR="00124E2A" w:rsidRPr="0092252D" w:rsidRDefault="009E627E" w:rsidP="001D5C17">
      <w:pPr>
        <w:ind w:firstLine="720"/>
        <w:rPr>
          <w:rFonts w:ascii="Garamond" w:hAnsi="Garamond" w:cs="Times New Roman"/>
        </w:rPr>
      </w:pPr>
      <w:r w:rsidRPr="0092252D">
        <w:rPr>
          <w:rFonts w:ascii="Garamond" w:hAnsi="Garamond" w:cs="Times New Roman"/>
        </w:rPr>
        <w:t xml:space="preserve"> </w:t>
      </w:r>
    </w:p>
    <w:p w14:paraId="2462B41E" w14:textId="77777777" w:rsidR="00124E2A" w:rsidRPr="0092252D" w:rsidRDefault="00124E2A" w:rsidP="001D5C17">
      <w:pPr>
        <w:ind w:firstLine="720"/>
        <w:rPr>
          <w:rFonts w:ascii="Garamond" w:hAnsi="Garamond" w:cs="Times New Roman"/>
        </w:rPr>
      </w:pPr>
    </w:p>
    <w:p w14:paraId="1673A98E" w14:textId="77777777" w:rsidR="000C37B6" w:rsidRPr="0092252D" w:rsidRDefault="000C37B6" w:rsidP="001D5C17">
      <w:pPr>
        <w:ind w:firstLine="720"/>
        <w:rPr>
          <w:rFonts w:ascii="Garamond" w:hAnsi="Garamond" w:cs="Times New Roman"/>
        </w:rPr>
      </w:pPr>
    </w:p>
    <w:p w14:paraId="1D8E93DE" w14:textId="77777777" w:rsidR="000C37B6" w:rsidRPr="0092252D" w:rsidRDefault="000C37B6" w:rsidP="001D5C17">
      <w:pPr>
        <w:ind w:firstLine="720"/>
        <w:rPr>
          <w:rFonts w:ascii="Garamond" w:hAnsi="Garamond" w:cs="Times New Roman"/>
        </w:rPr>
      </w:pPr>
    </w:p>
    <w:p w14:paraId="2DED3569" w14:textId="77777777" w:rsidR="00437738" w:rsidRPr="0092252D" w:rsidRDefault="00437738" w:rsidP="001D5C17">
      <w:pPr>
        <w:ind w:firstLine="720"/>
        <w:rPr>
          <w:rFonts w:ascii="Garamond" w:hAnsi="Garamond" w:cs="Times New Roman"/>
        </w:rPr>
      </w:pPr>
    </w:p>
    <w:p w14:paraId="1E5F8EB6" w14:textId="77777777" w:rsidR="00437738" w:rsidRPr="0092252D" w:rsidRDefault="00437738" w:rsidP="001D5C17">
      <w:pPr>
        <w:ind w:firstLine="720"/>
        <w:rPr>
          <w:rFonts w:ascii="Garamond" w:hAnsi="Garamond" w:cs="Times New Roman"/>
        </w:rPr>
      </w:pPr>
    </w:p>
    <w:p w14:paraId="5BDBCB68" w14:textId="7BA0D196" w:rsidR="00437738" w:rsidRPr="0092252D" w:rsidRDefault="00437738" w:rsidP="001D5C17">
      <w:pPr>
        <w:ind w:firstLine="720"/>
        <w:rPr>
          <w:rFonts w:ascii="Garamond" w:hAnsi="Garamond" w:cs="Times New Roman"/>
        </w:rPr>
      </w:pPr>
    </w:p>
    <w:p w14:paraId="7A8DF103" w14:textId="77777777" w:rsidR="00437738" w:rsidRPr="0092252D" w:rsidRDefault="00437738" w:rsidP="001D5C17">
      <w:pPr>
        <w:ind w:firstLine="720"/>
        <w:rPr>
          <w:rFonts w:ascii="Garamond" w:hAnsi="Garamond" w:cs="Times New Roman"/>
        </w:rPr>
      </w:pPr>
    </w:p>
    <w:p w14:paraId="3263FDBF" w14:textId="77777777" w:rsidR="00437738" w:rsidRPr="0092252D" w:rsidRDefault="00437738" w:rsidP="001D5C17">
      <w:pPr>
        <w:ind w:firstLine="720"/>
        <w:rPr>
          <w:rFonts w:ascii="Garamond" w:hAnsi="Garamond" w:cs="Times New Roman"/>
        </w:rPr>
      </w:pPr>
    </w:p>
    <w:p w14:paraId="629FECF7" w14:textId="77777777" w:rsidR="00704D6D" w:rsidRPr="0092252D" w:rsidRDefault="00704D6D" w:rsidP="001D5C17">
      <w:pPr>
        <w:ind w:firstLine="720"/>
        <w:jc w:val="center"/>
        <w:rPr>
          <w:rFonts w:ascii="Garamond" w:hAnsi="Garamond" w:cs="Times New Roman"/>
        </w:rPr>
      </w:pPr>
    </w:p>
    <w:p w14:paraId="2C529FA4" w14:textId="77777777" w:rsidR="00704D6D" w:rsidRPr="0092252D" w:rsidRDefault="00704D6D" w:rsidP="001D5C17">
      <w:pPr>
        <w:ind w:firstLine="720"/>
        <w:jc w:val="center"/>
        <w:rPr>
          <w:rFonts w:ascii="Garamond" w:hAnsi="Garamond" w:cs="Times New Roman"/>
        </w:rPr>
      </w:pPr>
    </w:p>
    <w:p w14:paraId="78C31D3B" w14:textId="77777777" w:rsidR="00704D6D" w:rsidRPr="0092252D" w:rsidRDefault="00704D6D" w:rsidP="001D5C17">
      <w:pPr>
        <w:ind w:firstLine="720"/>
        <w:jc w:val="center"/>
        <w:rPr>
          <w:rFonts w:ascii="Garamond" w:hAnsi="Garamond" w:cs="Times New Roman"/>
        </w:rPr>
      </w:pPr>
    </w:p>
    <w:p w14:paraId="70456BA6" w14:textId="77777777" w:rsidR="00704D6D" w:rsidRPr="0092252D" w:rsidRDefault="00704D6D" w:rsidP="001D5C17">
      <w:pPr>
        <w:ind w:firstLine="720"/>
        <w:jc w:val="center"/>
        <w:rPr>
          <w:rFonts w:ascii="Garamond" w:hAnsi="Garamond" w:cs="Times New Roman"/>
        </w:rPr>
      </w:pPr>
    </w:p>
    <w:p w14:paraId="1110DC59" w14:textId="4AF0F5F0" w:rsidR="009800F4" w:rsidRPr="0092252D" w:rsidRDefault="009800F4" w:rsidP="001D5C17">
      <w:pPr>
        <w:ind w:firstLine="720"/>
        <w:rPr>
          <w:rFonts w:ascii="Garamond" w:hAnsi="Garamond" w:cs="Times New Roman"/>
        </w:rPr>
      </w:pPr>
    </w:p>
    <w:p w14:paraId="2920365C" w14:textId="77777777" w:rsidR="0057126F" w:rsidRPr="0092252D" w:rsidRDefault="0057126F">
      <w:pPr>
        <w:rPr>
          <w:rFonts w:ascii="Garamond" w:hAnsi="Garamond" w:cs="Times New Roman"/>
        </w:rPr>
      </w:pPr>
      <w:r w:rsidRPr="0092252D">
        <w:rPr>
          <w:rFonts w:ascii="Garamond" w:hAnsi="Garamond" w:cs="Times New Roman"/>
        </w:rPr>
        <w:br w:type="page"/>
      </w:r>
    </w:p>
    <w:p w14:paraId="4EE1EC11" w14:textId="632F5016" w:rsidR="009800F4" w:rsidRPr="0092252D" w:rsidRDefault="009800F4" w:rsidP="001D5C17">
      <w:pPr>
        <w:ind w:firstLine="720"/>
        <w:jc w:val="center"/>
        <w:outlineLvl w:val="0"/>
        <w:rPr>
          <w:rFonts w:ascii="Garamond" w:hAnsi="Garamond" w:cs="Times New Roman"/>
        </w:rPr>
      </w:pPr>
      <w:r w:rsidRPr="0092252D">
        <w:rPr>
          <w:rFonts w:ascii="Garamond" w:hAnsi="Garamond" w:cs="Times New Roman"/>
        </w:rPr>
        <w:lastRenderedPageBreak/>
        <w:t>Works Cited</w:t>
      </w:r>
    </w:p>
    <w:p w14:paraId="4C2A28AF" w14:textId="77777777" w:rsidR="009800F4" w:rsidRPr="0092252D" w:rsidRDefault="009800F4" w:rsidP="001D5C17">
      <w:pPr>
        <w:ind w:firstLine="720"/>
        <w:rPr>
          <w:rFonts w:ascii="Garamond" w:hAnsi="Garamond" w:cs="Times New Roman"/>
        </w:rPr>
      </w:pPr>
    </w:p>
    <w:p w14:paraId="033FB499" w14:textId="77777777" w:rsidR="00957E04" w:rsidRPr="0092252D" w:rsidRDefault="00957E04" w:rsidP="00957E04">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@obamiconme. 2009. “Obamicon.Me.” </w:t>
      </w:r>
      <w:r w:rsidRPr="0092252D">
        <w:rPr>
          <w:rFonts w:ascii="Garamond" w:hAnsi="Garamond" w:cs="Times New Roman"/>
          <w:i/>
          <w:iCs/>
          <w:noProof/>
        </w:rPr>
        <w:t>Twitter</w:t>
      </w:r>
      <w:r w:rsidRPr="0092252D">
        <w:rPr>
          <w:rFonts w:ascii="Garamond" w:hAnsi="Garamond" w:cs="Times New Roman"/>
          <w:noProof/>
        </w:rPr>
        <w:t>. https://twitter.com/obamiconme.</w:t>
      </w:r>
    </w:p>
    <w:p w14:paraId="1652D846" w14:textId="2283F9FA" w:rsidR="00957E04" w:rsidRPr="0092252D" w:rsidRDefault="00957E04" w:rsidP="00957E04">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@ObamiconMe. 2017. “Obamicon.me.” </w:t>
      </w:r>
      <w:r w:rsidRPr="0092252D">
        <w:rPr>
          <w:rFonts w:ascii="Garamond" w:hAnsi="Garamond" w:cs="Times New Roman"/>
          <w:i/>
          <w:iCs/>
          <w:noProof/>
        </w:rPr>
        <w:t>Facebook</w:t>
      </w:r>
      <w:r w:rsidRPr="0092252D">
        <w:rPr>
          <w:rFonts w:ascii="Garamond" w:hAnsi="Garamond" w:cs="Times New Roman"/>
          <w:noProof/>
        </w:rPr>
        <w:t>. Accessed November 26. https://www.facebook.com/pg/ObamiconMe/.</w:t>
      </w:r>
    </w:p>
    <w:p w14:paraId="0867999E"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Barad, Karen. 2007. </w:t>
      </w:r>
      <w:r w:rsidRPr="0092252D">
        <w:rPr>
          <w:rFonts w:ascii="Garamond" w:hAnsi="Garamond" w:cs="Times New Roman"/>
          <w:i/>
        </w:rPr>
        <w:t>Meeting the Universe Halfway: Quantum Physics and the Entanglement of Matter and Meaning</w:t>
      </w:r>
      <w:r w:rsidRPr="0092252D">
        <w:rPr>
          <w:rFonts w:ascii="Garamond" w:hAnsi="Garamond" w:cs="Times New Roman"/>
        </w:rPr>
        <w:t xml:space="preserve">. Durham, North Carolina: Duke University Press. </w:t>
      </w:r>
    </w:p>
    <w:p w14:paraId="097D064A"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Boczkowski, Pablo and Leah A. Lievrouw. 2008. “Bridging STS and Communication Studies: Scholarship on Media and Information Technologies.” In </w:t>
      </w:r>
      <w:r w:rsidRPr="0092252D">
        <w:rPr>
          <w:rFonts w:ascii="Garamond" w:hAnsi="Garamond" w:cs="Times New Roman"/>
          <w:i/>
        </w:rPr>
        <w:t>The Handbook of Science and Technology Studies</w:t>
      </w:r>
      <w:r w:rsidRPr="0092252D">
        <w:rPr>
          <w:rFonts w:ascii="Garamond" w:hAnsi="Garamond" w:cs="Times New Roman"/>
        </w:rPr>
        <w:t>. Cambridge, Massachusetts: MIT Press. 947-967. Third edition.</w:t>
      </w:r>
    </w:p>
    <w:p w14:paraId="1C66E7BA"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Bowker, Geoffrey C and Susan Leigh Star. 1999. </w:t>
      </w:r>
      <w:r w:rsidRPr="0092252D">
        <w:rPr>
          <w:rFonts w:ascii="Garamond" w:hAnsi="Garamond" w:cs="Times New Roman"/>
          <w:i/>
        </w:rPr>
        <w:t>Sorting Things Out: Classification and It’s Consequences</w:t>
      </w:r>
      <w:r w:rsidRPr="0092252D">
        <w:rPr>
          <w:rFonts w:ascii="Garamond" w:hAnsi="Garamond" w:cs="Times New Roman"/>
        </w:rPr>
        <w:t xml:space="preserve">. Cambridge, Massachusetts: MIT Press. </w:t>
      </w:r>
    </w:p>
    <w:p w14:paraId="4BF84D3F" w14:textId="2A403451" w:rsidR="00957E04" w:rsidRPr="0092252D" w:rsidRDefault="009800F4" w:rsidP="00957E04">
      <w:pPr>
        <w:ind w:left="720" w:hanging="720"/>
        <w:rPr>
          <w:rFonts w:ascii="Garamond" w:hAnsi="Garamond" w:cs="Times New Roman"/>
        </w:rPr>
      </w:pPr>
      <w:r w:rsidRPr="0092252D">
        <w:rPr>
          <w:rFonts w:ascii="Garamond" w:hAnsi="Garamond" w:cs="Times New Roman"/>
        </w:rPr>
        <w:t xml:space="preserve">De Vries, Imar O. 2012. </w:t>
      </w:r>
      <w:r w:rsidRPr="0092252D">
        <w:rPr>
          <w:rFonts w:ascii="Garamond" w:hAnsi="Garamond" w:cs="Times New Roman"/>
          <w:i/>
        </w:rPr>
        <w:t>Tantalisingly Close: An Archaeology of Communication Desires in Discourses of Wireless Media</w:t>
      </w:r>
      <w:r w:rsidRPr="0092252D">
        <w:rPr>
          <w:rFonts w:ascii="Garamond" w:hAnsi="Garamond" w:cs="Times New Roman"/>
        </w:rPr>
        <w:t xml:space="preserve">. Amsterdam: Amsterdam University Press. </w:t>
      </w:r>
    </w:p>
    <w:p w14:paraId="1F9DA562"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Druckrey, Timothy. 2006. “Foreward.” In: </w:t>
      </w:r>
      <w:r w:rsidRPr="0092252D">
        <w:rPr>
          <w:rFonts w:ascii="Garamond" w:hAnsi="Garamond" w:cs="Times New Roman"/>
          <w:i/>
        </w:rPr>
        <w:t>Deep Time of the Media: Toward an Archaeology of Hearing and Seeing by Technical Means</w:t>
      </w:r>
      <w:r w:rsidRPr="0092252D">
        <w:rPr>
          <w:rFonts w:ascii="Garamond" w:hAnsi="Garamond" w:cs="Times New Roman"/>
        </w:rPr>
        <w:t xml:space="preserve">, Siegfried Zielinksi, translated by Gloria Custance. Cambrdige, Massachusetts: The MIT Press. </w:t>
      </w:r>
    </w:p>
    <w:p w14:paraId="7C23C982" w14:textId="218E60E2" w:rsidR="00957E04" w:rsidRPr="0092252D" w:rsidRDefault="00957E04" w:rsidP="00957E04">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Duffy, Sean. 2009. “Obamicon Yourself!” </w:t>
      </w:r>
      <w:r w:rsidRPr="0092252D">
        <w:rPr>
          <w:rFonts w:ascii="Garamond" w:hAnsi="Garamond" w:cs="Times New Roman"/>
          <w:i/>
          <w:iCs/>
          <w:noProof/>
        </w:rPr>
        <w:t>Social Media Today</w:t>
      </w:r>
      <w:r w:rsidRPr="0092252D">
        <w:rPr>
          <w:rFonts w:ascii="Garamond" w:hAnsi="Garamond" w:cs="Times New Roman"/>
          <w:noProof/>
        </w:rPr>
        <w:t xml:space="preserve">, January 22. </w:t>
      </w:r>
      <w:hyperlink r:id="rId9" w:history="1">
        <w:r w:rsidRPr="0092252D">
          <w:rPr>
            <w:rStyle w:val="Hyperlink"/>
            <w:rFonts w:ascii="Garamond" w:hAnsi="Garamond" w:cs="Times New Roman"/>
            <w:noProof/>
          </w:rPr>
          <w:t>https://www.socialmediatoday.com/content/obamicon-yourself</w:t>
        </w:r>
      </w:hyperlink>
      <w:r w:rsidRPr="0092252D">
        <w:rPr>
          <w:rFonts w:ascii="Garamond" w:hAnsi="Garamond" w:cs="Times New Roman"/>
          <w:noProof/>
        </w:rPr>
        <w:t>.</w:t>
      </w:r>
    </w:p>
    <w:p w14:paraId="60E4E7D1" w14:textId="7C2E5610" w:rsidR="00957E04" w:rsidRPr="0092252D" w:rsidRDefault="00957E04" w:rsidP="00957E04">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Edwards, Richard L. 2011. “Flip The Script: Political Mashups as Transgressive Texts.” In </w:t>
      </w:r>
      <w:r w:rsidRPr="0092252D">
        <w:rPr>
          <w:rFonts w:ascii="Garamond" w:hAnsi="Garamond" w:cs="Times New Roman"/>
          <w:i/>
          <w:iCs/>
          <w:noProof/>
        </w:rPr>
        <w:t>Transgression 2.0: Media, Culture, and the Politics of a Digital Age</w:t>
      </w:r>
      <w:r w:rsidRPr="0092252D">
        <w:rPr>
          <w:rFonts w:ascii="Garamond" w:hAnsi="Garamond" w:cs="Times New Roman"/>
          <w:noProof/>
        </w:rPr>
        <w:t>, edited by Ted Gournelos and David J. Gunkel, 26–41. New York: Continuum.</w:t>
      </w:r>
    </w:p>
    <w:p w14:paraId="7DDE6861"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Elsaesser, Thomas. 2016. “Media archaeology as symptom.” </w:t>
      </w:r>
      <w:r w:rsidRPr="0092252D">
        <w:rPr>
          <w:rFonts w:ascii="Garamond" w:hAnsi="Garamond" w:cs="Times New Roman"/>
          <w:i/>
        </w:rPr>
        <w:t>New Review of Film and Television Studies</w:t>
      </w:r>
      <w:r w:rsidRPr="0092252D">
        <w:rPr>
          <w:rFonts w:ascii="Garamond" w:hAnsi="Garamond" w:cs="Times New Roman"/>
        </w:rPr>
        <w:t xml:space="preserve"> 14(2): 181-215. </w:t>
      </w:r>
    </w:p>
    <w:p w14:paraId="585751E4"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Ernst, Wolfgang. 2013. </w:t>
      </w:r>
      <w:r w:rsidRPr="0092252D">
        <w:rPr>
          <w:rFonts w:ascii="Garamond" w:hAnsi="Garamond" w:cs="Times New Roman"/>
          <w:i/>
        </w:rPr>
        <w:t>Digital Memory and the Archive</w:t>
      </w:r>
      <w:r w:rsidRPr="0092252D">
        <w:rPr>
          <w:rFonts w:ascii="Garamond" w:hAnsi="Garamond" w:cs="Times New Roman"/>
        </w:rPr>
        <w:t xml:space="preserve"> edited by Jussi Parikka. Minneapolis: University of Minnesota Press.</w:t>
      </w:r>
    </w:p>
    <w:p w14:paraId="153F2685" w14:textId="748EBBED" w:rsidR="00957E04" w:rsidRPr="0092252D" w:rsidRDefault="00957E04" w:rsidP="00957E04">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“Explore #obamicon.” n.d. </w:t>
      </w:r>
      <w:r w:rsidRPr="0092252D">
        <w:rPr>
          <w:rFonts w:ascii="Garamond" w:hAnsi="Garamond" w:cs="Times New Roman"/>
          <w:i/>
          <w:iCs/>
          <w:noProof/>
        </w:rPr>
        <w:t>Deviant Art</w:t>
      </w:r>
      <w:r w:rsidRPr="0092252D">
        <w:rPr>
          <w:rFonts w:ascii="Garamond" w:hAnsi="Garamond" w:cs="Times New Roman"/>
          <w:noProof/>
        </w:rPr>
        <w:t>.</w:t>
      </w:r>
    </w:p>
    <w:p w14:paraId="32262CC9" w14:textId="0DE16253" w:rsidR="0058619B" w:rsidRPr="0092252D" w:rsidRDefault="0058619B" w:rsidP="0057126F">
      <w:pPr>
        <w:ind w:left="720" w:hanging="720"/>
        <w:rPr>
          <w:rFonts w:ascii="Garamond" w:hAnsi="Garamond" w:cs="Times New Roman"/>
        </w:rPr>
      </w:pPr>
      <w:r w:rsidRPr="0092252D">
        <w:rPr>
          <w:rFonts w:ascii="Garamond" w:hAnsi="Garamond" w:cs="Times New Roman"/>
        </w:rPr>
        <w:t xml:space="preserve">Fairey, Shepard. 2009. “Spreading the Hope: Street Artist Shepard Fairey.” </w:t>
      </w:r>
      <w:r w:rsidRPr="0092252D">
        <w:rPr>
          <w:rFonts w:ascii="Garamond" w:hAnsi="Garamond" w:cs="Times New Roman"/>
          <w:i/>
        </w:rPr>
        <w:t>Fresh Air</w:t>
      </w:r>
      <w:r w:rsidRPr="0092252D">
        <w:rPr>
          <w:rFonts w:ascii="Garamond" w:hAnsi="Garamond" w:cs="Times New Roman"/>
        </w:rPr>
        <w:t xml:space="preserve"> on </w:t>
      </w:r>
      <w:r w:rsidRPr="0092252D">
        <w:rPr>
          <w:rFonts w:ascii="Garamond" w:hAnsi="Garamond" w:cs="Times New Roman"/>
          <w:i/>
        </w:rPr>
        <w:t>National Public Radio</w:t>
      </w:r>
      <w:r w:rsidRPr="0092252D">
        <w:rPr>
          <w:rFonts w:ascii="Garamond" w:hAnsi="Garamond" w:cs="Times New Roman"/>
        </w:rPr>
        <w:t xml:space="preserve">. Available at: </w:t>
      </w:r>
      <w:hyperlink r:id="rId10" w:history="1">
        <w:r w:rsidRPr="0092252D">
          <w:rPr>
            <w:rStyle w:val="Hyperlink"/>
            <w:rFonts w:ascii="Garamond" w:hAnsi="Garamond" w:cs="Times New Roman"/>
          </w:rPr>
          <w:t>http://www.npr.org/templates/story/story.php?storyId=99466584</w:t>
        </w:r>
      </w:hyperlink>
      <w:r w:rsidRPr="0092252D">
        <w:rPr>
          <w:rFonts w:ascii="Garamond" w:hAnsi="Garamond" w:cs="Times New Roman"/>
        </w:rPr>
        <w:t xml:space="preserve">. </w:t>
      </w:r>
    </w:p>
    <w:p w14:paraId="28ED6D06"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Fickers, Andreas and Anne-Katrin Weber. 2015. “Towards and Archaeology of Television.” </w:t>
      </w:r>
      <w:r w:rsidRPr="0092252D">
        <w:rPr>
          <w:rFonts w:ascii="Garamond" w:hAnsi="Garamond" w:cs="Times New Roman"/>
          <w:i/>
        </w:rPr>
        <w:t>View: Journal of European Television History &amp; Culture</w:t>
      </w:r>
      <w:r w:rsidRPr="0092252D">
        <w:rPr>
          <w:rFonts w:ascii="Garamond" w:hAnsi="Garamond" w:cs="Times New Roman"/>
        </w:rPr>
        <w:t xml:space="preserve"> 4(7): 1-6.</w:t>
      </w:r>
    </w:p>
    <w:p w14:paraId="15D82086" w14:textId="68DA4543" w:rsidR="00957E04" w:rsidRPr="0092252D" w:rsidRDefault="00957E04" w:rsidP="00957E04">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FOLIO: Magazine Staff. 2009. “Tim Regan-Porter.” </w:t>
      </w:r>
      <w:r w:rsidRPr="0092252D">
        <w:rPr>
          <w:rFonts w:ascii="Garamond" w:hAnsi="Garamond" w:cs="Times New Roman"/>
          <w:i/>
          <w:iCs/>
          <w:noProof/>
        </w:rPr>
        <w:t>FOLIO</w:t>
      </w:r>
      <w:r w:rsidRPr="0092252D">
        <w:rPr>
          <w:rFonts w:ascii="Garamond" w:hAnsi="Garamond" w:cs="Times New Roman"/>
          <w:noProof/>
        </w:rPr>
        <w:t>, March.</w:t>
      </w:r>
    </w:p>
    <w:p w14:paraId="377C46D0"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Fuller, Steve and James H. Collier. 2004. </w:t>
      </w:r>
      <w:r w:rsidRPr="0092252D">
        <w:rPr>
          <w:rFonts w:ascii="Garamond" w:hAnsi="Garamond" w:cs="Times New Roman"/>
          <w:i/>
        </w:rPr>
        <w:t>Philosophy, Rhetoric, and the End of Knowledge: A New Beginning for Science and Technology Studies</w:t>
      </w:r>
      <w:r w:rsidRPr="0092252D">
        <w:rPr>
          <w:rFonts w:ascii="Garamond" w:hAnsi="Garamond" w:cs="Times New Roman"/>
        </w:rPr>
        <w:t>. Mahwah, New Jersey: Lawrence Erlbaum Associations. Second Edition.</w:t>
      </w:r>
    </w:p>
    <w:p w14:paraId="35B565EA"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Garland, David. 2014. “What is a ‘history of the present’? On Foucault’s genealogies and their critical preconditions.” </w:t>
      </w:r>
      <w:r w:rsidRPr="0092252D">
        <w:rPr>
          <w:rFonts w:ascii="Garamond" w:hAnsi="Garamond" w:cs="Times New Roman"/>
          <w:i/>
        </w:rPr>
        <w:t>Punishment &amp; Society</w:t>
      </w:r>
      <w:r w:rsidRPr="0092252D">
        <w:rPr>
          <w:rFonts w:ascii="Garamond" w:hAnsi="Garamond" w:cs="Times New Roman"/>
        </w:rPr>
        <w:t xml:space="preserve"> 16(4): 365-384. </w:t>
      </w:r>
    </w:p>
    <w:p w14:paraId="62C07715" w14:textId="0CA55C7D" w:rsidR="00957E04" w:rsidRPr="0092252D" w:rsidRDefault="00957E04" w:rsidP="0057126F">
      <w:pPr>
        <w:ind w:left="720" w:hanging="720"/>
        <w:rPr>
          <w:rFonts w:ascii="Garamond" w:hAnsi="Garamond" w:cs="Times New Roman"/>
        </w:rPr>
      </w:pPr>
      <w:r w:rsidRPr="0092252D">
        <w:rPr>
          <w:rFonts w:ascii="Garamond" w:hAnsi="Garamond" w:cs="Times New Roman"/>
          <w:noProof/>
        </w:rPr>
        <w:t xml:space="preserve">Garun, Natt. 2017. “Photobucket Accues of Blackmail after Quietly Requiring Users to Pay $400 a Year to Hotlink.” </w:t>
      </w:r>
      <w:r w:rsidRPr="0092252D">
        <w:rPr>
          <w:rFonts w:ascii="Garamond" w:hAnsi="Garamond" w:cs="Times New Roman"/>
          <w:i/>
          <w:iCs/>
          <w:noProof/>
        </w:rPr>
        <w:t>The Verge</w:t>
      </w:r>
      <w:r w:rsidRPr="0092252D">
        <w:rPr>
          <w:rFonts w:ascii="Garamond" w:hAnsi="Garamond" w:cs="Times New Roman"/>
          <w:noProof/>
        </w:rPr>
        <w:t>, July 4. https://www.theverge.com/2017/7/4/15919224/photobucket-broken-images-amazon-ebay-etsy-paid-update</w:t>
      </w:r>
    </w:p>
    <w:p w14:paraId="0B139F5F"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Gries, Laurie E. 2015. </w:t>
      </w:r>
      <w:r w:rsidRPr="0092252D">
        <w:rPr>
          <w:rFonts w:ascii="Garamond" w:hAnsi="Garamond" w:cs="Times New Roman"/>
          <w:i/>
        </w:rPr>
        <w:t xml:space="preserve">Still Life with Rhetoric: A New Materialist Approach for Visual Rhetorics. </w:t>
      </w:r>
      <w:r w:rsidRPr="0092252D">
        <w:rPr>
          <w:rFonts w:ascii="Garamond" w:hAnsi="Garamond" w:cs="Times New Roman"/>
        </w:rPr>
        <w:t xml:space="preserve">Logan: Utah State University Press. </w:t>
      </w:r>
    </w:p>
    <w:p w14:paraId="55535C00" w14:textId="49E8AE5E" w:rsidR="00957E04" w:rsidRPr="0092252D" w:rsidRDefault="00957E04" w:rsidP="00957E04">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Gries, Laurie. 2015. “Obama Zombies and Rhetorical (Dis)Identifications in an Era of Dog Whistle Politics and Political Polarizaion.” </w:t>
      </w:r>
      <w:r w:rsidRPr="0092252D">
        <w:rPr>
          <w:rFonts w:ascii="Garamond" w:hAnsi="Garamond" w:cs="Times New Roman"/>
          <w:i/>
          <w:iCs/>
          <w:noProof/>
        </w:rPr>
        <w:t>ImageTexT: Interdisciplinary Comics Studies</w:t>
      </w:r>
      <w:r w:rsidRPr="0092252D">
        <w:rPr>
          <w:rFonts w:ascii="Garamond" w:hAnsi="Garamond" w:cs="Times New Roman"/>
          <w:noProof/>
        </w:rPr>
        <w:t xml:space="preserve"> 8 (1). </w:t>
      </w:r>
      <w:hyperlink r:id="rId11" w:history="1">
        <w:r w:rsidRPr="0092252D">
          <w:rPr>
            <w:rStyle w:val="Hyperlink"/>
            <w:rFonts w:ascii="Garamond" w:hAnsi="Garamond" w:cs="Times New Roman"/>
            <w:noProof/>
          </w:rPr>
          <w:t>http://www.english.ufl.edu/imagetext/archives/v8_1/gries/?print</w:t>
        </w:r>
      </w:hyperlink>
      <w:r w:rsidRPr="0092252D">
        <w:rPr>
          <w:rFonts w:ascii="Garamond" w:hAnsi="Garamond" w:cs="Times New Roman"/>
          <w:noProof/>
        </w:rPr>
        <w:t>.</w:t>
      </w:r>
    </w:p>
    <w:p w14:paraId="7255AC56" w14:textId="184E0D8C" w:rsidR="00957E04" w:rsidRPr="0092252D" w:rsidRDefault="00957E04" w:rsidP="00957E04">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lastRenderedPageBreak/>
        <w:t xml:space="preserve">Helmond, Anne, David B Nieborg, and Fernando N Van Der Vlist. 2017. “The Political Economy of Social Data: A Historical Analysis of Platform – Industry Partnerships.” In </w:t>
      </w:r>
      <w:r w:rsidRPr="0092252D">
        <w:rPr>
          <w:rFonts w:ascii="Garamond" w:hAnsi="Garamond" w:cs="Times New Roman"/>
          <w:i/>
          <w:iCs/>
          <w:noProof/>
        </w:rPr>
        <w:t>Proceedings of the 8th International Conference on Social Media &amp; Society</w:t>
      </w:r>
      <w:r w:rsidRPr="0092252D">
        <w:rPr>
          <w:rFonts w:ascii="Garamond" w:hAnsi="Garamond" w:cs="Times New Roman"/>
          <w:noProof/>
        </w:rPr>
        <w:t>. New York: ACM Press. doi:10.1145/3097286.3097324.</w:t>
      </w:r>
    </w:p>
    <w:p w14:paraId="0AD5BF6E"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Huhtamo, Erkki and Jussi Parikka. 2011. “Introduction: An Archaeology of Media Archaeology.” In </w:t>
      </w:r>
      <w:r w:rsidRPr="0092252D">
        <w:rPr>
          <w:rFonts w:ascii="Garamond" w:hAnsi="Garamond" w:cs="Times New Roman"/>
          <w:i/>
        </w:rPr>
        <w:t>Media Archeology: Approaches, Applications, and Implications</w:t>
      </w:r>
      <w:r w:rsidRPr="0092252D">
        <w:rPr>
          <w:rFonts w:ascii="Garamond" w:hAnsi="Garamond" w:cs="Times New Roman"/>
        </w:rPr>
        <w:t>, edited by Erkki Huhtamo &amp; Jussi Parikka, 1-17. Berkeley: University of California Press.</w:t>
      </w:r>
    </w:p>
    <w:p w14:paraId="451D901D"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Jain, Ramesh. “Let’s Weave the Visual Web.” </w:t>
      </w:r>
      <w:r w:rsidRPr="0092252D">
        <w:rPr>
          <w:rFonts w:ascii="Garamond" w:hAnsi="Garamond" w:cs="Times New Roman"/>
          <w:i/>
        </w:rPr>
        <w:t>IEEE MultiMedia</w:t>
      </w:r>
      <w:r w:rsidRPr="0092252D">
        <w:rPr>
          <w:rFonts w:ascii="Garamond" w:hAnsi="Garamond" w:cs="Times New Roman"/>
        </w:rPr>
        <w:t xml:space="preserve"> 22(3): 66-72. </w:t>
      </w:r>
    </w:p>
    <w:p w14:paraId="1A2E885F"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"media, n.2." </w:t>
      </w:r>
      <w:r w:rsidRPr="0092252D">
        <w:rPr>
          <w:rFonts w:ascii="Garamond" w:hAnsi="Garamond" w:cs="Times New Roman"/>
          <w:i/>
          <w:iCs/>
        </w:rPr>
        <w:t>OED Online</w:t>
      </w:r>
      <w:r w:rsidRPr="0092252D">
        <w:rPr>
          <w:rFonts w:ascii="Garamond" w:hAnsi="Garamond" w:cs="Times New Roman"/>
        </w:rPr>
        <w:t>. Oxford University Press, March 2016. Web. 17 April 2016.</w:t>
      </w:r>
    </w:p>
    <w:p w14:paraId="06326434"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Koman, Richard. 2002. “How the wayback machine works.” </w:t>
      </w:r>
      <w:r w:rsidRPr="0092252D">
        <w:rPr>
          <w:rFonts w:ascii="Garamond" w:hAnsi="Garamond" w:cs="Times New Roman"/>
          <w:i/>
        </w:rPr>
        <w:t>O’Reilly XML.com</w:t>
      </w:r>
      <w:r w:rsidRPr="0092252D">
        <w:rPr>
          <w:rFonts w:ascii="Garamond" w:hAnsi="Garamond" w:cs="Times New Roman"/>
        </w:rPr>
        <w:t xml:space="preserve">. Available at: </w:t>
      </w:r>
      <w:hyperlink r:id="rId12" w:history="1">
        <w:r w:rsidRPr="0092252D">
          <w:rPr>
            <w:rStyle w:val="Hyperlink"/>
            <w:rFonts w:ascii="Garamond" w:hAnsi="Garamond" w:cs="Times New Roman"/>
          </w:rPr>
          <w:t>http://webservices.xml.com/pub/a/ws/2002/01/18/brewster.html</w:t>
        </w:r>
      </w:hyperlink>
      <w:r w:rsidRPr="0092252D">
        <w:rPr>
          <w:rFonts w:ascii="Garamond" w:hAnsi="Garamond" w:cs="Times New Roman"/>
        </w:rPr>
        <w:t xml:space="preserve">. </w:t>
      </w:r>
    </w:p>
    <w:p w14:paraId="4D6121C3" w14:textId="4B9C1053" w:rsidR="00872A0F" w:rsidRPr="0092252D" w:rsidRDefault="00872A0F" w:rsidP="00872A0F">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Lepore, Jill. 2015. “The Cobweb: Can the Internet Be Archived?” </w:t>
      </w:r>
      <w:r w:rsidRPr="0092252D">
        <w:rPr>
          <w:rFonts w:ascii="Garamond" w:hAnsi="Garamond" w:cs="Times New Roman"/>
          <w:i/>
          <w:iCs/>
          <w:noProof/>
        </w:rPr>
        <w:t>The New Yorker</w:t>
      </w:r>
      <w:r w:rsidRPr="0092252D">
        <w:rPr>
          <w:rFonts w:ascii="Garamond" w:hAnsi="Garamond" w:cs="Times New Roman"/>
          <w:noProof/>
        </w:rPr>
        <w:t>, January. https://www.newyorker.com/magazine/2015/01/26/cobweb.</w:t>
      </w:r>
    </w:p>
    <w:p w14:paraId="563AE180"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Mackey, Robert. “Web users make their own ‘Obamicons.’ The Lede blog on </w:t>
      </w:r>
      <w:r w:rsidRPr="0092252D">
        <w:rPr>
          <w:rFonts w:ascii="Garamond" w:hAnsi="Garamond" w:cs="Times New Roman"/>
          <w:i/>
        </w:rPr>
        <w:t>The New York Times</w:t>
      </w:r>
      <w:r w:rsidRPr="0092252D">
        <w:rPr>
          <w:rFonts w:ascii="Garamond" w:hAnsi="Garamond" w:cs="Times New Roman"/>
        </w:rPr>
        <w:t xml:space="preserve">. 17 Feburary 2009. Available at: </w:t>
      </w:r>
      <w:hyperlink r:id="rId13" w:history="1">
        <w:r w:rsidRPr="0092252D">
          <w:rPr>
            <w:rStyle w:val="Hyperlink"/>
            <w:rFonts w:ascii="Garamond" w:hAnsi="Garamond" w:cs="Times New Roman"/>
          </w:rPr>
          <w:t>http://thelede.blogs.nytimes.com/2009/02/17/so-sue-us-web-users-make-their-own-obamicons/</w:t>
        </w:r>
      </w:hyperlink>
      <w:r w:rsidRPr="0092252D">
        <w:rPr>
          <w:rFonts w:ascii="Garamond" w:hAnsi="Garamond" w:cs="Times New Roman"/>
        </w:rPr>
        <w:t xml:space="preserve">. </w:t>
      </w:r>
    </w:p>
    <w:p w14:paraId="2BE9D7B3"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Magee, Joan R. “Obamicon Me!.” In </w:t>
      </w:r>
      <w:r w:rsidRPr="0092252D">
        <w:rPr>
          <w:rFonts w:ascii="Garamond" w:hAnsi="Garamond" w:cs="Times New Roman"/>
          <w:i/>
        </w:rPr>
        <w:t>Upstart Business Journal</w:t>
      </w:r>
      <w:r w:rsidRPr="0092252D">
        <w:rPr>
          <w:rFonts w:ascii="Garamond" w:hAnsi="Garamond" w:cs="Times New Roman"/>
        </w:rPr>
        <w:t xml:space="preserve">. 28 January 2009. Available at: </w:t>
      </w:r>
      <w:hyperlink r:id="rId14" w:history="1">
        <w:r w:rsidRPr="0092252D">
          <w:rPr>
            <w:rStyle w:val="Hyperlink"/>
            <w:rFonts w:ascii="Garamond" w:hAnsi="Garamond" w:cs="Times New Roman"/>
          </w:rPr>
          <w:t>http://upstart.bizjournals.com/news/wire/2009/01/28/obamicon-me.html?page=all</w:t>
        </w:r>
      </w:hyperlink>
      <w:r w:rsidRPr="0092252D">
        <w:rPr>
          <w:rFonts w:ascii="Garamond" w:hAnsi="Garamond" w:cs="Times New Roman"/>
        </w:rPr>
        <w:t xml:space="preserve">. </w:t>
      </w:r>
    </w:p>
    <w:p w14:paraId="385A1D03" w14:textId="5257130B" w:rsidR="00872A0F" w:rsidRPr="0092252D" w:rsidRDefault="00872A0F" w:rsidP="00872A0F">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Marino, Nick. 2009. “Ten Awesome Obamicon Posters.” </w:t>
      </w:r>
      <w:r w:rsidRPr="0092252D">
        <w:rPr>
          <w:rFonts w:ascii="Garamond" w:hAnsi="Garamond" w:cs="Times New Roman"/>
          <w:i/>
          <w:iCs/>
          <w:noProof/>
        </w:rPr>
        <w:t>Paste Magazine</w:t>
      </w:r>
      <w:r w:rsidRPr="0092252D">
        <w:rPr>
          <w:rFonts w:ascii="Garamond" w:hAnsi="Garamond" w:cs="Times New Roman"/>
          <w:noProof/>
        </w:rPr>
        <w:t>, January 7.</w:t>
      </w:r>
    </w:p>
    <w:p w14:paraId="4504AC98"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Nakamura, Lisa. 2014a. “Media.” In </w:t>
      </w:r>
      <w:r w:rsidRPr="0092252D">
        <w:rPr>
          <w:rFonts w:ascii="Garamond" w:hAnsi="Garamond" w:cs="Times New Roman"/>
          <w:i/>
        </w:rPr>
        <w:t>Keywords for American Cultural Studies</w:t>
      </w:r>
      <w:r w:rsidRPr="0092252D">
        <w:rPr>
          <w:rFonts w:ascii="Garamond" w:hAnsi="Garamond" w:cs="Times New Roman"/>
        </w:rPr>
        <w:t xml:space="preserve">, edited by Bruce Burgett and Glenn Hendler. New York: NYU Press. Available at: http://keywords.nyupress.org/american-cultural-studies/essay/media/ </w:t>
      </w:r>
    </w:p>
    <w:p w14:paraId="5F5E1065"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Nakamura, Lisa. 2014b. “Indigenous circuits: Navajo women and the racialization of early electronic manufacture.” American Quarterly 66, no. 4 (2014): 919-941.</w:t>
      </w:r>
    </w:p>
    <w:p w14:paraId="36A7CFFA"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Orsini, Lauren. “The Triumph of the Visual Web.” </w:t>
      </w:r>
      <w:r w:rsidRPr="0092252D">
        <w:rPr>
          <w:rFonts w:ascii="Garamond" w:hAnsi="Garamond" w:cs="Times New Roman"/>
          <w:i/>
        </w:rPr>
        <w:t>ReadWrite</w:t>
      </w:r>
      <w:r w:rsidRPr="0092252D">
        <w:rPr>
          <w:rFonts w:ascii="Garamond" w:hAnsi="Garamond" w:cs="Times New Roman"/>
        </w:rPr>
        <w:t xml:space="preserve">. 18 December 2013. Available at: </w:t>
      </w:r>
      <w:hyperlink r:id="rId15" w:history="1">
        <w:r w:rsidRPr="0092252D">
          <w:rPr>
            <w:rStyle w:val="Hyperlink"/>
            <w:rFonts w:ascii="Garamond" w:hAnsi="Garamond" w:cs="Times New Roman"/>
          </w:rPr>
          <w:t>http://readwrite.com/2013/12/18/visual-web-2013-trends/</w:t>
        </w:r>
      </w:hyperlink>
      <w:r w:rsidRPr="0092252D">
        <w:rPr>
          <w:rFonts w:ascii="Garamond" w:hAnsi="Garamond" w:cs="Times New Roman"/>
        </w:rPr>
        <w:t xml:space="preserve">. </w:t>
      </w:r>
    </w:p>
    <w:p w14:paraId="33B392A0"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Parikka, Jussi. 2011. “Mapping Noise: Techniques and Tactics of Irregularities, Interception, and Disturbance.” In: </w:t>
      </w:r>
      <w:r w:rsidRPr="0092252D">
        <w:rPr>
          <w:rFonts w:ascii="Garamond" w:hAnsi="Garamond" w:cs="Times New Roman"/>
          <w:i/>
        </w:rPr>
        <w:t>Media Archaeology: Approaches, Applications, and Implications</w:t>
      </w:r>
      <w:r w:rsidRPr="0092252D">
        <w:rPr>
          <w:rFonts w:ascii="Garamond" w:hAnsi="Garamond" w:cs="Times New Roman"/>
        </w:rPr>
        <w:t>, edited by Erkki Huhtamo &amp; Jussi Parikka, 256-277. Berkeley: University of California Press.</w:t>
      </w:r>
    </w:p>
    <w:p w14:paraId="0B0CE396"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Parikka, Jussi. 2012. </w:t>
      </w:r>
      <w:r w:rsidRPr="0092252D">
        <w:rPr>
          <w:rFonts w:ascii="Garamond" w:hAnsi="Garamond" w:cs="Times New Roman"/>
          <w:i/>
        </w:rPr>
        <w:t>What is Media Archaeology?</w:t>
      </w:r>
      <w:r w:rsidRPr="0092252D">
        <w:rPr>
          <w:rFonts w:ascii="Garamond" w:hAnsi="Garamond" w:cs="Times New Roman"/>
        </w:rPr>
        <w:t xml:space="preserve"> Malden: Polity Press.</w:t>
      </w:r>
    </w:p>
    <w:p w14:paraId="0883B4B5"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Parikka, Jussi. 2013. “Archival Media Theory: An Introduction to Wolfgang Ernst’s Media Archeology.” In: </w:t>
      </w:r>
      <w:r w:rsidRPr="0092252D">
        <w:rPr>
          <w:rFonts w:ascii="Garamond" w:hAnsi="Garamond" w:cs="Times New Roman"/>
          <w:i/>
        </w:rPr>
        <w:t>Digital Memory and the Archive</w:t>
      </w:r>
      <w:r w:rsidRPr="0092252D">
        <w:rPr>
          <w:rFonts w:ascii="Garamond" w:hAnsi="Garamond" w:cs="Times New Roman"/>
        </w:rPr>
        <w:t xml:space="preserve">. Minneapolis: University of Minnesota Press. Pp. 1-56. </w:t>
      </w:r>
    </w:p>
    <w:p w14:paraId="3D79ECC9" w14:textId="77777777" w:rsidR="00872A0F" w:rsidRPr="0092252D" w:rsidRDefault="00872A0F" w:rsidP="00872A0F">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Paste Staff. 2009. “Paste Launches Obamicon.Me.” </w:t>
      </w:r>
      <w:r w:rsidRPr="0092252D">
        <w:rPr>
          <w:rFonts w:ascii="Garamond" w:hAnsi="Garamond" w:cs="Times New Roman"/>
          <w:i/>
          <w:iCs/>
          <w:noProof/>
        </w:rPr>
        <w:t>Paste Magazine</w:t>
      </w:r>
      <w:r w:rsidRPr="0092252D">
        <w:rPr>
          <w:rFonts w:ascii="Garamond" w:hAnsi="Garamond" w:cs="Times New Roman"/>
          <w:noProof/>
        </w:rPr>
        <w:t>, January 7.</w:t>
      </w:r>
    </w:p>
    <w:p w14:paraId="089E56F0" w14:textId="35487C56" w:rsidR="00872A0F" w:rsidRPr="0092252D" w:rsidRDefault="00872A0F" w:rsidP="00872A0F">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 2012. “The Return of Obaicon: Create Your Own Image.” </w:t>
      </w:r>
      <w:r w:rsidRPr="0092252D">
        <w:rPr>
          <w:rFonts w:ascii="Garamond" w:hAnsi="Garamond" w:cs="Times New Roman"/>
          <w:i/>
          <w:iCs/>
          <w:noProof/>
        </w:rPr>
        <w:t>Paste Magazine</w:t>
      </w:r>
      <w:r w:rsidRPr="0092252D">
        <w:rPr>
          <w:rFonts w:ascii="Garamond" w:hAnsi="Garamond" w:cs="Times New Roman"/>
          <w:noProof/>
        </w:rPr>
        <w:t>, September 27.</w:t>
      </w:r>
    </w:p>
    <w:p w14:paraId="21D0CDD5" w14:textId="20EC4AA6" w:rsidR="00872A0F" w:rsidRPr="0092252D" w:rsidRDefault="009800F4" w:rsidP="00872A0F">
      <w:pPr>
        <w:ind w:left="720" w:hanging="720"/>
        <w:rPr>
          <w:rFonts w:ascii="Garamond" w:hAnsi="Garamond" w:cs="Times New Roman"/>
        </w:rPr>
      </w:pPr>
      <w:r w:rsidRPr="0092252D">
        <w:rPr>
          <w:rFonts w:ascii="Garamond" w:hAnsi="Garamond" w:cs="Times New Roman"/>
        </w:rPr>
        <w:t xml:space="preserve">Polonyi, Eszter. 2016. “Media archaeology in cinema studies and art history: a response to Thomas Elsaesser’s ‘Media Archaeology Symptom.’” </w:t>
      </w:r>
      <w:r w:rsidRPr="0092252D">
        <w:rPr>
          <w:rFonts w:ascii="Garamond" w:hAnsi="Garamond" w:cs="Times New Roman"/>
          <w:i/>
        </w:rPr>
        <w:t>New Review of Film and Television Studies</w:t>
      </w:r>
      <w:r w:rsidRPr="0092252D">
        <w:rPr>
          <w:rFonts w:ascii="Garamond" w:hAnsi="Garamond" w:cs="Times New Roman"/>
        </w:rPr>
        <w:t xml:space="preserve"> 14(2): 216-221.</w:t>
      </w:r>
    </w:p>
    <w:p w14:paraId="627535E6" w14:textId="77777777" w:rsidR="00872A0F" w:rsidRPr="0092252D" w:rsidRDefault="00872A0F" w:rsidP="00872A0F">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Regan-Porter, Tim. 2017. “Tim Regan-Porter.” </w:t>
      </w:r>
      <w:r w:rsidRPr="0092252D">
        <w:rPr>
          <w:rFonts w:ascii="Garamond" w:hAnsi="Garamond" w:cs="Times New Roman"/>
          <w:i/>
          <w:iCs/>
          <w:noProof/>
        </w:rPr>
        <w:t>Linkedin</w:t>
      </w:r>
      <w:r w:rsidRPr="0092252D">
        <w:rPr>
          <w:rFonts w:ascii="Garamond" w:hAnsi="Garamond" w:cs="Times New Roman"/>
          <w:noProof/>
        </w:rPr>
        <w:t>. Accessed November 26. https://www.linkedin.com/in/timreganporter.</w:t>
      </w:r>
    </w:p>
    <w:p w14:paraId="45A1AA5F" w14:textId="77777777" w:rsidR="00872A0F" w:rsidRPr="0092252D" w:rsidRDefault="00872A0F" w:rsidP="00872A0F">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Robertson, Adi. 2016. “The Internet Archive Is Building a Canadian Copy to Protect Itself from Trump.” </w:t>
      </w:r>
      <w:r w:rsidRPr="0092252D">
        <w:rPr>
          <w:rFonts w:ascii="Garamond" w:hAnsi="Garamond" w:cs="Times New Roman"/>
          <w:i/>
          <w:iCs/>
          <w:noProof/>
        </w:rPr>
        <w:t>The Verge</w:t>
      </w:r>
      <w:r w:rsidRPr="0092252D">
        <w:rPr>
          <w:rFonts w:ascii="Garamond" w:hAnsi="Garamond" w:cs="Times New Roman"/>
          <w:noProof/>
        </w:rPr>
        <w:t>, November 29. https://www.theverge.com/2016/11/29/13778188/internet-archive-of-canada-backup-trump-surveillance-censorship.</w:t>
      </w:r>
    </w:p>
    <w:p w14:paraId="18C708A2" w14:textId="77777777" w:rsidR="009800F4" w:rsidRPr="0092252D" w:rsidRDefault="009800F4" w:rsidP="0057126F">
      <w:pPr>
        <w:ind w:left="720" w:hanging="720"/>
        <w:rPr>
          <w:rFonts w:ascii="Garamond" w:hAnsi="Garamond" w:cs="Times New Roman"/>
        </w:rPr>
      </w:pPr>
      <w:r w:rsidRPr="0092252D">
        <w:rPr>
          <w:rFonts w:ascii="Garamond" w:hAnsi="Garamond" w:cs="Times New Roman"/>
        </w:rPr>
        <w:lastRenderedPageBreak/>
        <w:t xml:space="preserve">Sismondo, Sergio. 2010. </w:t>
      </w:r>
      <w:r w:rsidRPr="0092252D">
        <w:rPr>
          <w:rFonts w:ascii="Garamond" w:hAnsi="Garamond" w:cs="Times New Roman"/>
          <w:i/>
        </w:rPr>
        <w:t>An Introduction to Science and Technology Studies</w:t>
      </w:r>
      <w:r w:rsidRPr="0092252D">
        <w:rPr>
          <w:rFonts w:ascii="Garamond" w:hAnsi="Garamond" w:cs="Times New Roman"/>
        </w:rPr>
        <w:t xml:space="preserve">. Malden, Massachusetts: Blackwell Publishing. Second edition. </w:t>
      </w:r>
    </w:p>
    <w:p w14:paraId="23F87568" w14:textId="23B59D74" w:rsidR="00872A0F" w:rsidRPr="0092252D" w:rsidRDefault="00872A0F" w:rsidP="00872A0F">
      <w:pPr>
        <w:widowControl w:val="0"/>
        <w:autoSpaceDE w:val="0"/>
        <w:autoSpaceDN w:val="0"/>
        <w:adjustRightInd w:val="0"/>
        <w:ind w:left="480" w:hanging="480"/>
        <w:rPr>
          <w:rFonts w:ascii="Garamond" w:hAnsi="Garamond" w:cs="Times New Roman"/>
          <w:noProof/>
        </w:rPr>
      </w:pPr>
      <w:r w:rsidRPr="0092252D">
        <w:rPr>
          <w:rFonts w:ascii="Garamond" w:hAnsi="Garamond" w:cs="Times New Roman"/>
          <w:i/>
          <w:iCs/>
          <w:noProof/>
        </w:rPr>
        <w:t>The Telegraph</w:t>
      </w:r>
      <w:r w:rsidRPr="0092252D">
        <w:rPr>
          <w:rFonts w:ascii="Garamond" w:hAnsi="Garamond" w:cs="Times New Roman"/>
          <w:noProof/>
        </w:rPr>
        <w:t>. 2009. “Obamicon: Alternative Presidents,” January 15. http://www.telegraph.co.uk/news/picturegalleries/howaboutthat/4243021/Obamicon-Alternative-presidents.html.</w:t>
      </w:r>
    </w:p>
    <w:p w14:paraId="26A2FF07"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Van Hoven, Matt. “The growth of the visual Web in 5 charts.” </w:t>
      </w:r>
      <w:r w:rsidRPr="0092252D">
        <w:rPr>
          <w:rFonts w:ascii="Garamond" w:hAnsi="Garamond" w:cs="Times New Roman"/>
          <w:i/>
        </w:rPr>
        <w:t>Digiday</w:t>
      </w:r>
      <w:r w:rsidRPr="0092252D">
        <w:rPr>
          <w:rFonts w:ascii="Garamond" w:hAnsi="Garamond" w:cs="Times New Roman"/>
        </w:rPr>
        <w:t xml:space="preserve">. 7 May 2014. Avaialbe at: </w:t>
      </w:r>
      <w:hyperlink r:id="rId16" w:history="1">
        <w:r w:rsidRPr="0092252D">
          <w:rPr>
            <w:rStyle w:val="Hyperlink"/>
            <w:rFonts w:ascii="Garamond" w:hAnsi="Garamond" w:cs="Times New Roman"/>
          </w:rPr>
          <w:t>http://digiday.com/platforms/5-charts-growth-visual-web/</w:t>
        </w:r>
      </w:hyperlink>
      <w:r w:rsidRPr="0092252D">
        <w:rPr>
          <w:rFonts w:ascii="Garamond" w:hAnsi="Garamond" w:cs="Times New Roman"/>
        </w:rPr>
        <w:t xml:space="preserve">. </w:t>
      </w:r>
    </w:p>
    <w:p w14:paraId="316BBA23" w14:textId="38494801" w:rsidR="00872A0F" w:rsidRPr="0092252D" w:rsidRDefault="00872A0F" w:rsidP="00872A0F">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Yoo, Alice. 2009. “Obamicon.Me - Post-Election Fun By Paste Magazine.” </w:t>
      </w:r>
      <w:r w:rsidRPr="0092252D">
        <w:rPr>
          <w:rFonts w:ascii="Garamond" w:hAnsi="Garamond" w:cs="Times New Roman"/>
          <w:i/>
          <w:iCs/>
          <w:noProof/>
        </w:rPr>
        <w:t>My Modern Met</w:t>
      </w:r>
      <w:r w:rsidRPr="0092252D">
        <w:rPr>
          <w:rFonts w:ascii="Garamond" w:hAnsi="Garamond" w:cs="Times New Roman"/>
          <w:noProof/>
        </w:rPr>
        <w:t>, January 15.</w:t>
      </w:r>
    </w:p>
    <w:p w14:paraId="561E70A8"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Zielinski, Siegfried. 2006. </w:t>
      </w:r>
      <w:r w:rsidRPr="0092252D">
        <w:rPr>
          <w:rFonts w:ascii="Garamond" w:hAnsi="Garamond" w:cs="Times New Roman"/>
          <w:i/>
        </w:rPr>
        <w:t>Deep Time of the Media: Toward an Archaeology of Hearing and Seeing by Technical Means</w:t>
      </w:r>
      <w:r w:rsidRPr="0092252D">
        <w:rPr>
          <w:rFonts w:ascii="Garamond" w:hAnsi="Garamond" w:cs="Times New Roman"/>
        </w:rPr>
        <w:t xml:space="preserve">, Siegfried Zielinksi, translated by Gloria Custance. Cambrdige, Massachusetts: The MIT Press. </w:t>
      </w:r>
    </w:p>
    <w:p w14:paraId="68D4B0F3" w14:textId="77777777" w:rsidR="009800F4" w:rsidRPr="0092252D" w:rsidRDefault="009800F4" w:rsidP="0057126F">
      <w:pPr>
        <w:ind w:left="720" w:hanging="720"/>
        <w:rPr>
          <w:rFonts w:ascii="Garamond" w:hAnsi="Garamond" w:cs="Times New Roman"/>
        </w:rPr>
      </w:pPr>
      <w:r w:rsidRPr="0092252D">
        <w:rPr>
          <w:rFonts w:ascii="Garamond" w:hAnsi="Garamond" w:cs="Times New Roman"/>
        </w:rPr>
        <w:t xml:space="preserve">Zielinski, Siegfried. 1996. “Media Archaeology.” </w:t>
      </w:r>
      <w:r w:rsidRPr="0092252D">
        <w:rPr>
          <w:rFonts w:ascii="Garamond" w:hAnsi="Garamond" w:cs="Times New Roman"/>
          <w:i/>
        </w:rPr>
        <w:t xml:space="preserve">C Theory </w:t>
      </w:r>
      <w:r w:rsidRPr="0092252D">
        <w:rPr>
          <w:rFonts w:ascii="Garamond" w:hAnsi="Garamond" w:cs="Times New Roman"/>
        </w:rPr>
        <w:t xml:space="preserve">7 November 1996. Available at: http://www.ctheory.net/printer.aspx?id=42. </w:t>
      </w:r>
    </w:p>
    <w:p w14:paraId="429544E7" w14:textId="77777777" w:rsidR="000A0789" w:rsidRPr="0092252D" w:rsidRDefault="000A0789" w:rsidP="0057126F">
      <w:pPr>
        <w:ind w:left="720" w:hanging="720"/>
        <w:rPr>
          <w:rFonts w:ascii="Garamond" w:hAnsi="Garamond" w:cs="Times New Roman"/>
        </w:rPr>
      </w:pPr>
    </w:p>
    <w:p w14:paraId="22AE9EFD" w14:textId="138E490A" w:rsidR="00964912" w:rsidRPr="0092252D" w:rsidRDefault="00957E04"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rPr>
        <w:fldChar w:fldCharType="begin" w:fldLock="1"/>
      </w:r>
      <w:r w:rsidRPr="0092252D">
        <w:rPr>
          <w:rFonts w:ascii="Garamond" w:hAnsi="Garamond" w:cs="Times New Roman"/>
        </w:rPr>
        <w:instrText xml:space="preserve">ADDIN Mendeley Bibliography CSL_BIBLIOGRAPHY </w:instrText>
      </w:r>
      <w:r w:rsidRPr="0092252D">
        <w:rPr>
          <w:rFonts w:ascii="Garamond" w:hAnsi="Garamond" w:cs="Times New Roman"/>
        </w:rPr>
        <w:fldChar w:fldCharType="separate"/>
      </w:r>
      <w:r w:rsidR="00964912" w:rsidRPr="0092252D">
        <w:rPr>
          <w:rFonts w:ascii="Garamond" w:hAnsi="Garamond" w:cs="Times New Roman"/>
          <w:noProof/>
        </w:rPr>
        <w:t xml:space="preserve">@obamiconme. 2009. “Obamicon.Me.” </w:t>
      </w:r>
      <w:r w:rsidR="00964912" w:rsidRPr="0092252D">
        <w:rPr>
          <w:rFonts w:ascii="Garamond" w:hAnsi="Garamond" w:cs="Times New Roman"/>
          <w:i/>
          <w:iCs/>
          <w:noProof/>
        </w:rPr>
        <w:t>Twitter</w:t>
      </w:r>
      <w:r w:rsidR="00964912" w:rsidRPr="0092252D">
        <w:rPr>
          <w:rFonts w:ascii="Garamond" w:hAnsi="Garamond" w:cs="Times New Roman"/>
          <w:noProof/>
        </w:rPr>
        <w:t>. https://twitter.com/obamiconme.</w:t>
      </w:r>
    </w:p>
    <w:p w14:paraId="20160304"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@ObamiconMe. 2017. “Obamicon.me.” </w:t>
      </w:r>
      <w:r w:rsidRPr="0092252D">
        <w:rPr>
          <w:rFonts w:ascii="Garamond" w:hAnsi="Garamond" w:cs="Times New Roman"/>
          <w:i/>
          <w:iCs/>
          <w:noProof/>
        </w:rPr>
        <w:t>Facebook</w:t>
      </w:r>
      <w:r w:rsidRPr="0092252D">
        <w:rPr>
          <w:rFonts w:ascii="Garamond" w:hAnsi="Garamond" w:cs="Times New Roman"/>
          <w:noProof/>
        </w:rPr>
        <w:t>. Accessed November 26. https://www.facebook.com/pg/ObamiconMe/.</w:t>
      </w:r>
    </w:p>
    <w:p w14:paraId="077E764A"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Bayerl, Petra Saskia, and Lachezar Stoynov. 2016. “Revenge by Photoshop: Memefying Police Acts in the Public Dialogue about Injustice.” </w:t>
      </w:r>
      <w:r w:rsidRPr="0092252D">
        <w:rPr>
          <w:rFonts w:ascii="Garamond" w:hAnsi="Garamond" w:cs="Times New Roman"/>
          <w:i/>
          <w:iCs/>
          <w:noProof/>
        </w:rPr>
        <w:t>New Media &amp; Society</w:t>
      </w:r>
      <w:r w:rsidRPr="0092252D">
        <w:rPr>
          <w:rFonts w:ascii="Garamond" w:hAnsi="Garamond" w:cs="Times New Roman"/>
          <w:noProof/>
        </w:rPr>
        <w:t xml:space="preserve"> 18 (6): 1006–26. doi:10.1177/1461444814554747.</w:t>
      </w:r>
    </w:p>
    <w:p w14:paraId="198CB373"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Bowker, Geoffrey C., and Susan Leigh Star. 1999. </w:t>
      </w:r>
      <w:r w:rsidRPr="0092252D">
        <w:rPr>
          <w:rFonts w:ascii="Garamond" w:hAnsi="Garamond" w:cs="Times New Roman"/>
          <w:i/>
          <w:iCs/>
          <w:noProof/>
        </w:rPr>
        <w:t>Sorting Things Out: Classification and Its Conseqeunces</w:t>
      </w:r>
      <w:r w:rsidRPr="0092252D">
        <w:rPr>
          <w:rFonts w:ascii="Garamond" w:hAnsi="Garamond" w:cs="Times New Roman"/>
          <w:noProof/>
        </w:rPr>
        <w:t>. Cambridge: MIT Press.</w:t>
      </w:r>
    </w:p>
    <w:p w14:paraId="45CD0FF4"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Duffy, Sean. 2009. “Obamicon Yourself!” </w:t>
      </w:r>
      <w:r w:rsidRPr="0092252D">
        <w:rPr>
          <w:rFonts w:ascii="Garamond" w:hAnsi="Garamond" w:cs="Times New Roman"/>
          <w:i/>
          <w:iCs/>
          <w:noProof/>
        </w:rPr>
        <w:t>Social Media Today</w:t>
      </w:r>
      <w:r w:rsidRPr="0092252D">
        <w:rPr>
          <w:rFonts w:ascii="Garamond" w:hAnsi="Garamond" w:cs="Times New Roman"/>
          <w:noProof/>
        </w:rPr>
        <w:t>, January 22. https://www.socialmediatoday.com/content/obamicon-yourself.</w:t>
      </w:r>
    </w:p>
    <w:p w14:paraId="66E9E0ED"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Edwards, Richard L. 2011. “Flip The Script: Political Mashups as Transgressive Texts.” In </w:t>
      </w:r>
      <w:r w:rsidRPr="0092252D">
        <w:rPr>
          <w:rFonts w:ascii="Garamond" w:hAnsi="Garamond" w:cs="Times New Roman"/>
          <w:i/>
          <w:iCs/>
          <w:noProof/>
        </w:rPr>
        <w:t>Transgression 2.0: Media, Culture, and the Politics of a Digital Age</w:t>
      </w:r>
      <w:r w:rsidRPr="0092252D">
        <w:rPr>
          <w:rFonts w:ascii="Garamond" w:hAnsi="Garamond" w:cs="Times New Roman"/>
          <w:noProof/>
        </w:rPr>
        <w:t>, edited by Ted Gournelos and David J. Gunkel, 26–41. New York: Continuum.</w:t>
      </w:r>
    </w:p>
    <w:p w14:paraId="3566C368"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“Explore #obamicon.” n.d. </w:t>
      </w:r>
      <w:r w:rsidRPr="0092252D">
        <w:rPr>
          <w:rFonts w:ascii="Garamond" w:hAnsi="Garamond" w:cs="Times New Roman"/>
          <w:i/>
          <w:iCs/>
          <w:noProof/>
        </w:rPr>
        <w:t>Deviant Art</w:t>
      </w:r>
      <w:r w:rsidRPr="0092252D">
        <w:rPr>
          <w:rFonts w:ascii="Garamond" w:hAnsi="Garamond" w:cs="Times New Roman"/>
          <w:noProof/>
        </w:rPr>
        <w:t>.</w:t>
      </w:r>
    </w:p>
    <w:p w14:paraId="4263486B"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FOLIO: Magazine Staff. 2009. “Tim Regan-Porter.” </w:t>
      </w:r>
      <w:r w:rsidRPr="0092252D">
        <w:rPr>
          <w:rFonts w:ascii="Garamond" w:hAnsi="Garamond" w:cs="Times New Roman"/>
          <w:i/>
          <w:iCs/>
          <w:noProof/>
        </w:rPr>
        <w:t>FOLIO</w:t>
      </w:r>
      <w:r w:rsidRPr="0092252D">
        <w:rPr>
          <w:rFonts w:ascii="Garamond" w:hAnsi="Garamond" w:cs="Times New Roman"/>
          <w:noProof/>
        </w:rPr>
        <w:t>, March.</w:t>
      </w:r>
    </w:p>
    <w:p w14:paraId="75DE1054"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Garun, Natt. 2017. “Photobucket Accues of Blackmail after Quietly Requiring Users to Pay $400 a Year to Hotlink.” </w:t>
      </w:r>
      <w:r w:rsidRPr="0092252D">
        <w:rPr>
          <w:rFonts w:ascii="Garamond" w:hAnsi="Garamond" w:cs="Times New Roman"/>
          <w:i/>
          <w:iCs/>
          <w:noProof/>
        </w:rPr>
        <w:t>The Verge</w:t>
      </w:r>
      <w:r w:rsidRPr="0092252D">
        <w:rPr>
          <w:rFonts w:ascii="Garamond" w:hAnsi="Garamond" w:cs="Times New Roman"/>
          <w:noProof/>
        </w:rPr>
        <w:t>, July 4. https://www.theverge.com/2017/7/4/15919224/photobucket-broken-images-amazon-ebay-etsy-paid-update.</w:t>
      </w:r>
    </w:p>
    <w:p w14:paraId="63255016"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Gries, Laurie. 2015. “Obama Zombies and Rhetorical (Dis)Identifications in an Era of Dog Whistle Politics and Political Polarizaion.” </w:t>
      </w:r>
      <w:r w:rsidRPr="0092252D">
        <w:rPr>
          <w:rFonts w:ascii="Garamond" w:hAnsi="Garamond" w:cs="Times New Roman"/>
          <w:i/>
          <w:iCs/>
          <w:noProof/>
        </w:rPr>
        <w:t>ImageTexT: Interdisciplinary Comics Studies</w:t>
      </w:r>
      <w:r w:rsidRPr="0092252D">
        <w:rPr>
          <w:rFonts w:ascii="Garamond" w:hAnsi="Garamond" w:cs="Times New Roman"/>
          <w:noProof/>
        </w:rPr>
        <w:t xml:space="preserve"> 8 (1). http://www.english.ufl.edu/imagetext/archives/v8_1/gries/?print.</w:t>
      </w:r>
    </w:p>
    <w:p w14:paraId="297E59A6"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Gries, Laurie E. 2015. </w:t>
      </w:r>
      <w:r w:rsidRPr="0092252D">
        <w:rPr>
          <w:rFonts w:ascii="Garamond" w:hAnsi="Garamond" w:cs="Times New Roman"/>
          <w:i/>
          <w:iCs/>
          <w:noProof/>
        </w:rPr>
        <w:t>Still Life With Rhetoric: A New Materialist Approach for Visual Rhetorics</w:t>
      </w:r>
      <w:r w:rsidRPr="0092252D">
        <w:rPr>
          <w:rFonts w:ascii="Garamond" w:hAnsi="Garamond" w:cs="Times New Roman"/>
          <w:noProof/>
        </w:rPr>
        <w:t>. Boulder: Utah State University Press.</w:t>
      </w:r>
    </w:p>
    <w:p w14:paraId="6F42003B"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Helmond, Anne, David B Nieborg, and Fernando N Van Der Vlist. 2017. “The Political Economy of Social Data: A Historical Analysis of Platform – Industry Partnerships.” In </w:t>
      </w:r>
      <w:r w:rsidRPr="0092252D">
        <w:rPr>
          <w:rFonts w:ascii="Garamond" w:hAnsi="Garamond" w:cs="Times New Roman"/>
          <w:i/>
          <w:iCs/>
          <w:noProof/>
        </w:rPr>
        <w:t>Proceedings of the 8th International Conference on Social Media &amp; Society</w:t>
      </w:r>
      <w:r w:rsidRPr="0092252D">
        <w:rPr>
          <w:rFonts w:ascii="Garamond" w:hAnsi="Garamond" w:cs="Times New Roman"/>
          <w:noProof/>
        </w:rPr>
        <w:t>. New York: ACM Press. doi:10.1145/3097286.3097324.</w:t>
      </w:r>
    </w:p>
    <w:p w14:paraId="520FC9D9"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Jenkins, Henry, Sam Ford, and Joshua Green. 2013. </w:t>
      </w:r>
      <w:r w:rsidRPr="0092252D">
        <w:rPr>
          <w:rFonts w:ascii="Garamond" w:hAnsi="Garamond" w:cs="Times New Roman"/>
          <w:i/>
          <w:iCs/>
          <w:noProof/>
        </w:rPr>
        <w:t>Spreadable Media: Creating Value and Meaning in a Networked Culture</w:t>
      </w:r>
      <w:r w:rsidRPr="0092252D">
        <w:rPr>
          <w:rFonts w:ascii="Garamond" w:hAnsi="Garamond" w:cs="Times New Roman"/>
          <w:noProof/>
        </w:rPr>
        <w:t>. New York: New York Univeristy Press.</w:t>
      </w:r>
    </w:p>
    <w:p w14:paraId="42BF71C2"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Lepore, Jill. 2015. “The Cobweb: Can the Internet Be Archived?” </w:t>
      </w:r>
      <w:r w:rsidRPr="0092252D">
        <w:rPr>
          <w:rFonts w:ascii="Garamond" w:hAnsi="Garamond" w:cs="Times New Roman"/>
          <w:i/>
          <w:iCs/>
          <w:noProof/>
        </w:rPr>
        <w:t>The New Yorker</w:t>
      </w:r>
      <w:r w:rsidRPr="0092252D">
        <w:rPr>
          <w:rFonts w:ascii="Garamond" w:hAnsi="Garamond" w:cs="Times New Roman"/>
          <w:noProof/>
        </w:rPr>
        <w:t>, January. https://www.newyorker.com/magazine/2015/01/26/cobweb.</w:t>
      </w:r>
    </w:p>
    <w:p w14:paraId="457BF6D8"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Mackey, Robert. 2009. “Web Users Make Their Own ‘Obamicons.’” </w:t>
      </w:r>
      <w:r w:rsidRPr="0092252D">
        <w:rPr>
          <w:rFonts w:ascii="Garamond" w:hAnsi="Garamond" w:cs="Times New Roman"/>
          <w:i/>
          <w:iCs/>
          <w:noProof/>
        </w:rPr>
        <w:t>The New York Times</w:t>
      </w:r>
      <w:r w:rsidRPr="0092252D">
        <w:rPr>
          <w:rFonts w:ascii="Garamond" w:hAnsi="Garamond" w:cs="Times New Roman"/>
          <w:noProof/>
        </w:rPr>
        <w:t>.</w:t>
      </w:r>
    </w:p>
    <w:p w14:paraId="3FB98E5E"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lastRenderedPageBreak/>
        <w:t xml:space="preserve">Marino, Nick. 2009. “Ten Awesome Obamicon Posters.” </w:t>
      </w:r>
      <w:r w:rsidRPr="0092252D">
        <w:rPr>
          <w:rFonts w:ascii="Garamond" w:hAnsi="Garamond" w:cs="Times New Roman"/>
          <w:i/>
          <w:iCs/>
          <w:noProof/>
        </w:rPr>
        <w:t>Paste Magazine</w:t>
      </w:r>
      <w:r w:rsidRPr="0092252D">
        <w:rPr>
          <w:rFonts w:ascii="Garamond" w:hAnsi="Garamond" w:cs="Times New Roman"/>
          <w:noProof/>
        </w:rPr>
        <w:t>, January 7.</w:t>
      </w:r>
    </w:p>
    <w:p w14:paraId="4C977414"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Paste Staff. 2009. “Paste Launches Obamicon.Me.” </w:t>
      </w:r>
      <w:r w:rsidRPr="0092252D">
        <w:rPr>
          <w:rFonts w:ascii="Garamond" w:hAnsi="Garamond" w:cs="Times New Roman"/>
          <w:i/>
          <w:iCs/>
          <w:noProof/>
        </w:rPr>
        <w:t>Paste Magazine</w:t>
      </w:r>
      <w:r w:rsidRPr="0092252D">
        <w:rPr>
          <w:rFonts w:ascii="Garamond" w:hAnsi="Garamond" w:cs="Times New Roman"/>
          <w:noProof/>
        </w:rPr>
        <w:t>, January 7.</w:t>
      </w:r>
    </w:p>
    <w:p w14:paraId="694D0B7D"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 2012. “The Return of Obaicon: Create Your Own Image.” </w:t>
      </w:r>
      <w:r w:rsidRPr="0092252D">
        <w:rPr>
          <w:rFonts w:ascii="Garamond" w:hAnsi="Garamond" w:cs="Times New Roman"/>
          <w:i/>
          <w:iCs/>
          <w:noProof/>
        </w:rPr>
        <w:t>Paste Magazine</w:t>
      </w:r>
      <w:r w:rsidRPr="0092252D">
        <w:rPr>
          <w:rFonts w:ascii="Garamond" w:hAnsi="Garamond" w:cs="Times New Roman"/>
          <w:noProof/>
        </w:rPr>
        <w:t>, September 27.</w:t>
      </w:r>
    </w:p>
    <w:p w14:paraId="4BBEADA6"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Regan-Porter, Tim. 2017. “Tim Regan-Porter.” </w:t>
      </w:r>
      <w:r w:rsidRPr="0092252D">
        <w:rPr>
          <w:rFonts w:ascii="Garamond" w:hAnsi="Garamond" w:cs="Times New Roman"/>
          <w:i/>
          <w:iCs/>
          <w:noProof/>
        </w:rPr>
        <w:t>Linkedin</w:t>
      </w:r>
      <w:r w:rsidRPr="0092252D">
        <w:rPr>
          <w:rFonts w:ascii="Garamond" w:hAnsi="Garamond" w:cs="Times New Roman"/>
          <w:noProof/>
        </w:rPr>
        <w:t>. Accessed November 26. https://www.linkedin.com/in/timreganporter.</w:t>
      </w:r>
    </w:p>
    <w:p w14:paraId="6D18A114"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Robertson, Adi. 2016. “The Internet Archive Is Building a Canadian Copy to Protect Itself from Trump.” </w:t>
      </w:r>
      <w:r w:rsidRPr="0092252D">
        <w:rPr>
          <w:rFonts w:ascii="Garamond" w:hAnsi="Garamond" w:cs="Times New Roman"/>
          <w:i/>
          <w:iCs/>
          <w:noProof/>
        </w:rPr>
        <w:t>The Verge</w:t>
      </w:r>
      <w:r w:rsidRPr="0092252D">
        <w:rPr>
          <w:rFonts w:ascii="Garamond" w:hAnsi="Garamond" w:cs="Times New Roman"/>
          <w:noProof/>
        </w:rPr>
        <w:t>, November 29. https://www.theverge.com/2016/11/29/13778188/internet-archive-of-canada-backup-trump-surveillance-censorship.</w:t>
      </w:r>
    </w:p>
    <w:p w14:paraId="64E86C0F"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i/>
          <w:iCs/>
          <w:noProof/>
        </w:rPr>
        <w:t>The Telegraph</w:t>
      </w:r>
      <w:r w:rsidRPr="0092252D">
        <w:rPr>
          <w:rFonts w:ascii="Garamond" w:hAnsi="Garamond" w:cs="Times New Roman"/>
          <w:noProof/>
        </w:rPr>
        <w:t>. 2009. “Obamicon: Alternative Presidents,” January 15. http://www.telegraph.co.uk/news/picturegalleries/howaboutthat/4243021/Obamicon-Alternative-presidents.html.</w:t>
      </w:r>
    </w:p>
    <w:p w14:paraId="43865597" w14:textId="77777777" w:rsidR="00964912" w:rsidRPr="0092252D" w:rsidRDefault="00964912" w:rsidP="00964912">
      <w:pPr>
        <w:widowControl w:val="0"/>
        <w:autoSpaceDE w:val="0"/>
        <w:autoSpaceDN w:val="0"/>
        <w:adjustRightInd w:val="0"/>
        <w:ind w:left="480" w:hanging="480"/>
        <w:rPr>
          <w:rFonts w:ascii="Garamond" w:hAnsi="Garamond" w:cs="Times New Roman"/>
          <w:noProof/>
        </w:rPr>
      </w:pPr>
      <w:r w:rsidRPr="0092252D">
        <w:rPr>
          <w:rFonts w:ascii="Garamond" w:hAnsi="Garamond" w:cs="Times New Roman"/>
          <w:noProof/>
        </w:rPr>
        <w:t xml:space="preserve">Yoo, Alice. 2009. “Obamicon.Me - Post-Election Fun By Paste Magazine.” </w:t>
      </w:r>
      <w:r w:rsidRPr="0092252D">
        <w:rPr>
          <w:rFonts w:ascii="Garamond" w:hAnsi="Garamond" w:cs="Times New Roman"/>
          <w:i/>
          <w:iCs/>
          <w:noProof/>
        </w:rPr>
        <w:t>My Modern Met</w:t>
      </w:r>
      <w:r w:rsidRPr="0092252D">
        <w:rPr>
          <w:rFonts w:ascii="Garamond" w:hAnsi="Garamond" w:cs="Times New Roman"/>
          <w:noProof/>
        </w:rPr>
        <w:t>, January 15.</w:t>
      </w:r>
    </w:p>
    <w:p w14:paraId="3E480B8B" w14:textId="0F4AD0D7" w:rsidR="0057126F" w:rsidRPr="0092252D" w:rsidRDefault="00957E04" w:rsidP="00964912">
      <w:pPr>
        <w:widowControl w:val="0"/>
        <w:autoSpaceDE w:val="0"/>
        <w:autoSpaceDN w:val="0"/>
        <w:adjustRightInd w:val="0"/>
        <w:ind w:left="480" w:hanging="480"/>
        <w:rPr>
          <w:rFonts w:ascii="Garamond" w:hAnsi="Garamond" w:cs="Times New Roman"/>
        </w:rPr>
      </w:pPr>
      <w:r w:rsidRPr="0092252D">
        <w:rPr>
          <w:rFonts w:ascii="Garamond" w:hAnsi="Garamond" w:cs="Times New Roman"/>
        </w:rPr>
        <w:fldChar w:fldCharType="end"/>
      </w:r>
    </w:p>
    <w:p w14:paraId="702CFE8A" w14:textId="77777777" w:rsidR="00E609A0" w:rsidRPr="0092252D" w:rsidRDefault="00E609A0" w:rsidP="003A2A5E">
      <w:pPr>
        <w:widowControl w:val="0"/>
        <w:autoSpaceDE w:val="0"/>
        <w:autoSpaceDN w:val="0"/>
        <w:adjustRightInd w:val="0"/>
        <w:ind w:left="480" w:hanging="480"/>
        <w:rPr>
          <w:rFonts w:ascii="Garamond" w:hAnsi="Garamond" w:cs="Times New Roman"/>
        </w:rPr>
      </w:pPr>
    </w:p>
    <w:p w14:paraId="092DF131" w14:textId="77777777" w:rsidR="00E609A0" w:rsidRPr="0092252D" w:rsidRDefault="00E609A0" w:rsidP="003A2A5E">
      <w:pPr>
        <w:widowControl w:val="0"/>
        <w:autoSpaceDE w:val="0"/>
        <w:autoSpaceDN w:val="0"/>
        <w:adjustRightInd w:val="0"/>
        <w:ind w:left="480" w:hanging="480"/>
        <w:rPr>
          <w:rFonts w:ascii="Garamond" w:hAnsi="Garamond" w:cs="Times New Roman"/>
        </w:rPr>
      </w:pPr>
    </w:p>
    <w:p w14:paraId="428A9E6C" w14:textId="77777777" w:rsidR="00E609A0" w:rsidRPr="0092252D" w:rsidRDefault="00E609A0" w:rsidP="003A2A5E">
      <w:pPr>
        <w:widowControl w:val="0"/>
        <w:autoSpaceDE w:val="0"/>
        <w:autoSpaceDN w:val="0"/>
        <w:adjustRightInd w:val="0"/>
        <w:ind w:left="480" w:hanging="480"/>
        <w:rPr>
          <w:rFonts w:ascii="Garamond" w:hAnsi="Garamond" w:cs="Times New Roman"/>
        </w:rPr>
      </w:pPr>
    </w:p>
    <w:p w14:paraId="5AEC62DC" w14:textId="09EC6A3C" w:rsidR="00E609A0" w:rsidRPr="0092252D" w:rsidRDefault="00E609A0" w:rsidP="003A2A5E">
      <w:pPr>
        <w:widowControl w:val="0"/>
        <w:autoSpaceDE w:val="0"/>
        <w:autoSpaceDN w:val="0"/>
        <w:adjustRightInd w:val="0"/>
        <w:ind w:left="480" w:hanging="480"/>
        <w:rPr>
          <w:rFonts w:ascii="Garamond" w:hAnsi="Garamond" w:cs="Times New Roman"/>
        </w:rPr>
      </w:pPr>
    </w:p>
    <w:sectPr w:rsidR="00E609A0" w:rsidRPr="0092252D" w:rsidSect="009266C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Laurie Ellen Gries" w:date="2017-12-01T09:40:00Z" w:initials="LEG">
    <w:p w14:paraId="09A668D4" w14:textId="1A9DF26A" w:rsidR="001D1EE2" w:rsidRDefault="001D1EE2">
      <w:pPr>
        <w:pStyle w:val="CommentText"/>
      </w:pPr>
      <w:r>
        <w:rPr>
          <w:rStyle w:val="CommentReference"/>
        </w:rPr>
        <w:annotationRef/>
      </w:r>
      <w:r>
        <w:t>What do you find? Need to slow down to ease reader into the piece. Was too confusing and quick as is.</w:t>
      </w:r>
    </w:p>
  </w:comment>
  <w:comment w:id="33" w:author="Laurie Ellen Gries" w:date="2017-12-01T09:44:00Z" w:initials="LEG">
    <w:p w14:paraId="714421E6" w14:textId="64A955A0" w:rsidR="001D1EE2" w:rsidRDefault="001D1EE2">
      <w:pPr>
        <w:pStyle w:val="CommentText"/>
      </w:pPr>
      <w:r>
        <w:rPr>
          <w:rStyle w:val="CommentReference"/>
        </w:rPr>
        <w:annotationRef/>
      </w:r>
      <w:r>
        <w:t>Just trying to help you again ease into your line of argument but also to help build cohesion. Readers need details here to forge links between claims in sentences.</w:t>
      </w:r>
    </w:p>
  </w:comment>
  <w:comment w:id="41" w:author="Laurie Ellen Gries" w:date="2017-12-01T09:55:00Z" w:initials="LEG">
    <w:p w14:paraId="6AAE2D77" w14:textId="2E4D03B6" w:rsidR="001D1EE2" w:rsidRDefault="001D1EE2">
      <w:pPr>
        <w:pStyle w:val="CommentText"/>
      </w:pPr>
      <w:r>
        <w:rPr>
          <w:rStyle w:val="CommentReference"/>
        </w:rPr>
        <w:annotationRef/>
      </w:r>
      <w:r>
        <w:t>I think you should italicize all “Paste Magazine”s and “Paste”s, no?</w:t>
      </w:r>
    </w:p>
  </w:comment>
  <w:comment w:id="53" w:author="Laurie Ellen Gries" w:date="2017-12-01T09:49:00Z" w:initials="LEG">
    <w:p w14:paraId="2F85AD65" w14:textId="2D172E76" w:rsidR="001D1EE2" w:rsidRDefault="001D1EE2">
      <w:pPr>
        <w:pStyle w:val="CommentText"/>
      </w:pPr>
      <w:r>
        <w:rPr>
          <w:rStyle w:val="CommentReference"/>
        </w:rPr>
        <w:annotationRef/>
      </w:r>
      <w:r>
        <w:t>YOU CAN JUST SAY THIS, BECAUSE EVERYONE WILL KNOW WHAT OBAMA HOPE REFERS TO BY THE TIME THEY GET TO YOUR CHAPTER. I WILL ALSO HAVE TALKED ABOUT OBAMICONS IN MY CHAPTER ON TRUMPICONS,</w:t>
      </w:r>
    </w:p>
  </w:comment>
  <w:comment w:id="74" w:author="Laurie Ellen Gries" w:date="2017-12-01T09:53:00Z" w:initials="LEG">
    <w:p w14:paraId="4B98E021" w14:textId="701B73EE" w:rsidR="001D1EE2" w:rsidRDefault="001D1EE2">
      <w:pPr>
        <w:pStyle w:val="CommentText"/>
      </w:pPr>
      <w:r>
        <w:rPr>
          <w:rStyle w:val="CommentReference"/>
        </w:rPr>
        <w:annotationRef/>
      </w:r>
      <w:r>
        <w:t>Interesting! I did not know that.</w:t>
      </w:r>
    </w:p>
  </w:comment>
  <w:comment w:id="78" w:author="Laurie Ellen Gries" w:date="2017-12-01T09:53:00Z" w:initials="LEG">
    <w:p w14:paraId="6A66B5D3" w14:textId="7EBB18AA" w:rsidR="001D1EE2" w:rsidRDefault="001D1EE2">
      <w:pPr>
        <w:pStyle w:val="CommentText"/>
      </w:pPr>
      <w:r>
        <w:rPr>
          <w:rStyle w:val="CommentReference"/>
        </w:rPr>
        <w:annotationRef/>
      </w:r>
      <w:r>
        <w:t>???</w:t>
      </w:r>
    </w:p>
  </w:comment>
  <w:comment w:id="89" w:author="Laurie Ellen Gries" w:date="2017-12-01T09:57:00Z" w:initials="LEG">
    <w:p w14:paraId="16E2399C" w14:textId="24892600" w:rsidR="001D1EE2" w:rsidRDefault="001D1EE2">
      <w:pPr>
        <w:pStyle w:val="CommentText"/>
      </w:pPr>
      <w:r>
        <w:rPr>
          <w:rStyle w:val="CommentReference"/>
        </w:rPr>
        <w:annotationRef/>
      </w:r>
      <w:r>
        <w:t>I am confused. However? And server upgrades to what? I don’t understand how this connected to Paste.</w:t>
      </w:r>
    </w:p>
  </w:comment>
  <w:comment w:id="165" w:author="Laurie Ellen Gries" w:date="2017-12-01T10:08:00Z" w:initials="LEG">
    <w:p w14:paraId="781A5369" w14:textId="57D26B0C" w:rsidR="001D1EE2" w:rsidRDefault="001D1EE2">
      <w:pPr>
        <w:pStyle w:val="CommentText"/>
      </w:pPr>
      <w:r>
        <w:rPr>
          <w:rStyle w:val="CommentReference"/>
        </w:rPr>
        <w:annotationRef/>
      </w:r>
      <w:r>
        <w:t>Whose Twitter account? Paste’s??</w:t>
      </w:r>
    </w:p>
  </w:comment>
  <w:comment w:id="171" w:author="Laurie Ellen Gries" w:date="2017-12-01T10:09:00Z" w:initials="LEG">
    <w:p w14:paraId="1C3A0804" w14:textId="595017BB" w:rsidR="001D1EE2" w:rsidRDefault="001D1EE2">
      <w:pPr>
        <w:pStyle w:val="CommentText"/>
      </w:pPr>
      <w:r>
        <w:rPr>
          <w:rStyle w:val="CommentReference"/>
        </w:rPr>
        <w:annotationRef/>
      </w:r>
      <w:r>
        <w:t>Why similarlily? I don’t get it.</w:t>
      </w:r>
    </w:p>
  </w:comment>
  <w:comment w:id="228" w:author="Laurie Ellen Gries" w:date="2017-12-01T10:40:00Z" w:initials="LEG">
    <w:p w14:paraId="7CF57DDB" w14:textId="6B30C0C6" w:rsidR="001D1EE2" w:rsidRDefault="001D1EE2">
      <w:pPr>
        <w:pStyle w:val="CommentText"/>
      </w:pPr>
      <w:r>
        <w:rPr>
          <w:rStyle w:val="CommentReference"/>
        </w:rPr>
        <w:annotationRef/>
      </w:r>
      <w:r>
        <w:t xml:space="preserve">Or something like that. whatever you want to say </w:t>
      </w:r>
      <w:r>
        <w:sym w:font="Wingdings" w:char="F04A"/>
      </w:r>
    </w:p>
  </w:comment>
  <w:comment w:id="237" w:author="Laurie Ellen Gries" w:date="2017-12-01T10:35:00Z" w:initials="LEG">
    <w:p w14:paraId="5177AC16" w14:textId="094E9BD0" w:rsidR="001D1EE2" w:rsidRDefault="001D1EE2">
      <w:pPr>
        <w:pStyle w:val="CommentText"/>
      </w:pPr>
      <w:r>
        <w:rPr>
          <w:rStyle w:val="CommentReference"/>
        </w:rPr>
        <w:annotationRef/>
      </w:r>
      <w:r>
        <w:t>I think you should not talk about the Wayback machine here and in this context. Instead, position visual media archeology and the wayback machine as useful interventions into the problem of link rot. This will also be good to shorten introduction, which is too long for such short chapter as is.</w:t>
      </w:r>
    </w:p>
  </w:comment>
  <w:comment w:id="278" w:author="Laurie Ellen Gries" w:date="2017-12-01T11:06:00Z" w:initials="LEG">
    <w:p w14:paraId="7005842A" w14:textId="16639502" w:rsidR="00AC24FA" w:rsidRDefault="00AC24FA">
      <w:pPr>
        <w:pStyle w:val="CommentText"/>
      </w:pPr>
      <w:r>
        <w:rPr>
          <w:rStyle w:val="CommentReference"/>
        </w:rPr>
        <w:annotationRef/>
      </w:r>
      <w:r>
        <w:t xml:space="preserve">What is that? and do you mean both? </w:t>
      </w:r>
      <w:r w:rsidR="00F67E9C">
        <w:t xml:space="preserve">Also is there way to tighten up this claim and make it more active? I’m not quire sure what you mean here. </w:t>
      </w:r>
    </w:p>
  </w:comment>
  <w:comment w:id="286" w:author="Laurie Ellen Gries" w:date="2017-12-01T11:14:00Z" w:initials="LEG">
    <w:p w14:paraId="012A8FE2" w14:textId="6A71805E" w:rsidR="00FC175A" w:rsidRDefault="00FC175A">
      <w:pPr>
        <w:pStyle w:val="CommentText"/>
      </w:pPr>
      <w:r>
        <w:rPr>
          <w:rStyle w:val="CommentReference"/>
        </w:rPr>
        <w:annotationRef/>
      </w:r>
      <w:r>
        <w:t>???? develop and evolve?</w:t>
      </w:r>
    </w:p>
  </w:comment>
  <w:comment w:id="287" w:author="Laurie Ellen Gries" w:date="2017-12-01T11:14:00Z" w:initials="LEG">
    <w:p w14:paraId="1F56977A" w14:textId="40192A12" w:rsidR="00FC175A" w:rsidRDefault="00FC175A">
      <w:pPr>
        <w:pStyle w:val="CommentText"/>
      </w:pPr>
      <w:r>
        <w:rPr>
          <w:rStyle w:val="CommentReference"/>
        </w:rPr>
        <w:annotationRef/>
      </w:r>
      <w:r>
        <w:t>Or supports?</w:t>
      </w:r>
    </w:p>
  </w:comment>
  <w:comment w:id="290" w:author="Laurie Ellen Gries" w:date="2017-12-01T11:17:00Z" w:initials="LEG">
    <w:p w14:paraId="248E6550" w14:textId="5601D4B3" w:rsidR="00FC175A" w:rsidRDefault="00FC175A">
      <w:pPr>
        <w:pStyle w:val="CommentText"/>
      </w:pPr>
      <w:r>
        <w:rPr>
          <w:rStyle w:val="CommentReference"/>
        </w:rPr>
        <w:annotationRef/>
      </w:r>
      <w:r>
        <w:t>I don’t know how you want to put it but just trying to help you make claim more active.</w:t>
      </w:r>
    </w:p>
  </w:comment>
  <w:comment w:id="294" w:author="Laurie Ellen Gries" w:date="2017-12-01T11:18:00Z" w:initials="LEG">
    <w:p w14:paraId="029BAF24" w14:textId="2BEE0CB2" w:rsidR="00FC175A" w:rsidRDefault="00FC175A">
      <w:pPr>
        <w:pStyle w:val="CommentText"/>
      </w:pPr>
      <w:r>
        <w:rPr>
          <w:rStyle w:val="CommentReference"/>
        </w:rPr>
        <w:annotationRef/>
      </w:r>
      <w:r>
        <w:t>I love this!</w:t>
      </w:r>
    </w:p>
  </w:comment>
  <w:comment w:id="303" w:author="Laurie Ellen Gries" w:date="2017-12-01T11:20:00Z" w:initials="LEG">
    <w:p w14:paraId="24845C18" w14:textId="496E658E" w:rsidR="00FC175A" w:rsidRDefault="00FC175A">
      <w:pPr>
        <w:pStyle w:val="CommentText"/>
      </w:pPr>
      <w:r>
        <w:rPr>
          <w:rStyle w:val="CommentReference"/>
        </w:rPr>
        <w:annotationRef/>
      </w:r>
      <w:r>
        <w:t>Of what?</w:t>
      </w:r>
    </w:p>
  </w:comment>
  <w:comment w:id="323" w:author="Laurie Ellen Gries" w:date="2017-12-01T12:40:00Z" w:initials="LEG">
    <w:p w14:paraId="28F72563" w14:textId="6CB89EF2" w:rsidR="00C2031D" w:rsidRDefault="00C2031D">
      <w:pPr>
        <w:pStyle w:val="CommentText"/>
      </w:pPr>
      <w:r>
        <w:rPr>
          <w:rStyle w:val="CommentReference"/>
        </w:rPr>
        <w:annotationRef/>
      </w:r>
      <w:hyperlink r:id="rId1" w:history="1">
        <w:r w:rsidRPr="00C64455">
          <w:rPr>
            <w:rStyle w:val="Hyperlink"/>
          </w:rPr>
          <w:t>http://www.easterbrook.ca/steve/2010/08/on-the-uses-and-abuses-of-infrastructural-inversion/</w:t>
        </w:r>
      </w:hyperlink>
      <w:r>
        <w:t xml:space="preserve">  See this blog post and what he says about Heideger and difference between structure and tools. I think this is important to note as many readers, will be like me, wondering how this is different from </w:t>
      </w:r>
      <w:r w:rsidR="00D5256C">
        <w:t>ready and present to hand</w:t>
      </w:r>
    </w:p>
  </w:comment>
  <w:comment w:id="326" w:author="Laurie Ellen Gries" w:date="2017-12-01T12:42:00Z" w:initials="LEG">
    <w:p w14:paraId="01B69212" w14:textId="71E7A222" w:rsidR="00D5256C" w:rsidRDefault="00D5256C">
      <w:pPr>
        <w:pStyle w:val="CommentText"/>
      </w:pPr>
      <w:r>
        <w:rPr>
          <w:rStyle w:val="CommentReference"/>
        </w:rPr>
        <w:annotationRef/>
      </w:r>
      <w:r>
        <w:t xml:space="preserve"> </w:t>
      </w:r>
    </w:p>
  </w:comment>
  <w:comment w:id="335" w:author="Laurie Ellen Gries" w:date="2017-12-01T14:14:00Z" w:initials="LEG">
    <w:p w14:paraId="5CD28C45" w14:textId="2E058850" w:rsidR="00F110ED" w:rsidRDefault="00F110ED">
      <w:pPr>
        <w:pStyle w:val="CommentText"/>
      </w:pPr>
      <w:r>
        <w:rPr>
          <w:rStyle w:val="CommentReference"/>
        </w:rPr>
        <w:annotationRef/>
      </w:r>
      <w:r>
        <w:t>This is a confusing claim</w:t>
      </w:r>
    </w:p>
  </w:comment>
  <w:comment w:id="336" w:author="Laurie Ellen Gries" w:date="2017-12-01T14:15:00Z" w:initials="LEG">
    <w:p w14:paraId="254B27D3" w14:textId="733055AC" w:rsidR="00F110ED" w:rsidRDefault="00F110ED">
      <w:pPr>
        <w:pStyle w:val="CommentText"/>
      </w:pPr>
      <w:r>
        <w:rPr>
          <w:rStyle w:val="CommentReference"/>
        </w:rPr>
        <w:annotationRef/>
      </w:r>
      <w:r>
        <w:t xml:space="preserve">Is this needed? </w:t>
      </w:r>
    </w:p>
  </w:comment>
  <w:comment w:id="339" w:author="Laurie Ellen Gries" w:date="2017-12-01T14:17:00Z" w:initials="LEG">
    <w:p w14:paraId="4A3DD413" w14:textId="6052A8F4" w:rsidR="00F110ED" w:rsidRDefault="00F110ED">
      <w:pPr>
        <w:pStyle w:val="CommentText"/>
      </w:pPr>
      <w:r>
        <w:rPr>
          <w:rStyle w:val="CommentReference"/>
        </w:rPr>
        <w:annotationRef/>
      </w:r>
      <w:r>
        <w:t>Is that only means of control? I ask in all curiousity?</w:t>
      </w:r>
    </w:p>
  </w:comment>
  <w:comment w:id="340" w:author="Laurie Ellen Gries" w:date="2017-12-01T14:19:00Z" w:initials="LEG">
    <w:p w14:paraId="5E287A45" w14:textId="391F3652" w:rsidR="00F110ED" w:rsidRDefault="00F110ED">
      <w:pPr>
        <w:pStyle w:val="CommentText"/>
      </w:pPr>
      <w:r>
        <w:rPr>
          <w:rStyle w:val="CommentReference"/>
        </w:rPr>
        <w:annotationRef/>
      </w:r>
      <w:r>
        <w:t xml:space="preserve"> </w:t>
      </w:r>
    </w:p>
  </w:comment>
  <w:comment w:id="343" w:author="Laurie Ellen Gries" w:date="2017-12-01T14:21:00Z" w:initials="LEG">
    <w:p w14:paraId="7425101C" w14:textId="7EF0D041" w:rsidR="00F110ED" w:rsidRDefault="00F110ED">
      <w:pPr>
        <w:pStyle w:val="CommentText"/>
      </w:pPr>
      <w:r>
        <w:rPr>
          <w:rStyle w:val="CommentReference"/>
        </w:rPr>
        <w:annotationRef/>
      </w:r>
      <w:r>
        <w:t xml:space="preserve">I wonder if you can created tighter argument by </w:t>
      </w:r>
      <w:r w:rsidR="008424F9">
        <w:t>saying “an important way in which the centralizing forces at work in digital visual culture….” More cohesion would be created to as you pick up with centralizing instittions in first line of next paragraph</w:t>
      </w:r>
    </w:p>
  </w:comment>
  <w:comment w:id="345" w:author="Laurie Ellen Gries" w:date="2017-12-01T14:23:00Z" w:initials="LEG">
    <w:p w14:paraId="777241E6" w14:textId="5270A776" w:rsidR="008424F9" w:rsidRDefault="008424F9">
      <w:pPr>
        <w:pStyle w:val="CommentText"/>
      </w:pPr>
      <w:r>
        <w:rPr>
          <w:rStyle w:val="CommentReference"/>
        </w:rPr>
        <w:annotationRef/>
      </w:r>
      <w:r>
        <w:t>What traffic are you talking about?</w:t>
      </w:r>
    </w:p>
  </w:comment>
  <w:comment w:id="347" w:author="Laurie Ellen Gries" w:date="2017-12-01T14:24:00Z" w:initials="LEG">
    <w:p w14:paraId="46D540AB" w14:textId="6666AA09" w:rsidR="008424F9" w:rsidRDefault="008424F9">
      <w:pPr>
        <w:pStyle w:val="CommentText"/>
      </w:pPr>
      <w:r>
        <w:rPr>
          <w:rStyle w:val="CommentReference"/>
        </w:rPr>
        <w:annotationRef/>
      </w:r>
      <w:r>
        <w:t>What ads?</w:t>
      </w:r>
    </w:p>
  </w:comment>
  <w:comment w:id="362" w:author="Laurie Ellen Gries" w:date="2017-12-01T14:27:00Z" w:initials="LEG">
    <w:p w14:paraId="54BB7345" w14:textId="7E071C04" w:rsidR="008424F9" w:rsidRDefault="008424F9">
      <w:pPr>
        <w:pStyle w:val="CommentText"/>
      </w:pPr>
      <w:r>
        <w:rPr>
          <w:rStyle w:val="CommentReference"/>
        </w:rPr>
        <w:annotationRef/>
      </w:r>
      <w:r>
        <w:t>I’m suggesting such revisions so that this claim supports earlier part which I suggest to add to make exigence clear.</w:t>
      </w:r>
    </w:p>
  </w:comment>
  <w:comment w:id="392" w:author="Laurie Ellen Gries" w:date="2017-12-01T10:35:00Z" w:initials="LEG">
    <w:p w14:paraId="77F7DB3D" w14:textId="32833E55" w:rsidR="001A57C7" w:rsidRDefault="001A57C7" w:rsidP="001A57C7">
      <w:pPr>
        <w:pStyle w:val="CommentText"/>
      </w:pPr>
      <w:r>
        <w:rPr>
          <w:rStyle w:val="CommentReference"/>
        </w:rPr>
        <w:annotationRef/>
      </w:r>
      <w:r>
        <w:t xml:space="preserve">I </w:t>
      </w:r>
      <w:r w:rsidR="00760419">
        <w:t>suggest to move introduction of Wayback machine here. You will need to revise new few paragraph in this section accordingly to make it more cohesive and coherent. Please move from general introduction of technology to its use for visual studies research, specifically recovery of Obamicon.me content.</w:t>
      </w:r>
    </w:p>
  </w:comment>
  <w:comment w:id="397" w:author="Laurie Ellen Gries" w:date="2017-12-13T12:41:00Z" w:initials="LEG">
    <w:p w14:paraId="6FFB03EA" w14:textId="251D8B12" w:rsidR="00760419" w:rsidRDefault="00760419">
      <w:pPr>
        <w:pStyle w:val="CommentText"/>
      </w:pPr>
      <w:r>
        <w:rPr>
          <w:rStyle w:val="CommentReference"/>
        </w:rPr>
        <w:annotationRef/>
      </w:r>
      <w:r>
        <w:t xml:space="preserve">Rather than just tell us such things, I think you need to show us what is recoverable. </w:t>
      </w:r>
    </w:p>
  </w:comment>
  <w:comment w:id="398" w:author="Laurie Ellen Gries" w:date="2017-12-13T12:42:00Z" w:initials="LEG">
    <w:p w14:paraId="796D0A67" w14:textId="0EB3A43A" w:rsidR="00760419" w:rsidRDefault="00760419">
      <w:pPr>
        <w:pStyle w:val="CommentText"/>
      </w:pPr>
      <w:r>
        <w:rPr>
          <w:rStyle w:val="CommentReference"/>
        </w:rPr>
        <w:annotationRef/>
      </w:r>
      <w:r>
        <w:t xml:space="preserve">Again, I think this paragraph and others needs to be framed as way in which Wayback machine can help us better understand what site was and how it was consructucted but also what can be recovered from it. </w:t>
      </w:r>
    </w:p>
  </w:comment>
  <w:comment w:id="399" w:author="Laurie Ellen Gries" w:date="2017-12-02T18:13:00Z" w:initials="LEG">
    <w:p w14:paraId="462AC9A5" w14:textId="521BFFEA" w:rsidR="00F45DE1" w:rsidRDefault="00F45DE1">
      <w:pPr>
        <w:pStyle w:val="CommentText"/>
      </w:pPr>
      <w:r>
        <w:rPr>
          <w:rStyle w:val="CommentReference"/>
        </w:rPr>
        <w:annotationRef/>
      </w:r>
      <w:r>
        <w:t>Where? Naming Obamicon.me here will help clarify any confusion</w:t>
      </w:r>
    </w:p>
  </w:comment>
  <w:comment w:id="403" w:author="Laurie Ellen Gries" w:date="2017-12-02T18:22:00Z" w:initials="LEG">
    <w:p w14:paraId="450819F6" w14:textId="1CB00A3B" w:rsidR="00B666A0" w:rsidRDefault="00B666A0">
      <w:pPr>
        <w:pStyle w:val="CommentText"/>
      </w:pPr>
      <w:r>
        <w:rPr>
          <w:rStyle w:val="CommentReference"/>
        </w:rPr>
        <w:annotationRef/>
      </w:r>
      <w:r>
        <w:t xml:space="preserve">Can you weave in some specific examples (both verbally and visually) throughout this paragraph and actually entire section to help us see for ourselves what is salvageable and not . I also wonder if you might create a video of sorts to walk us through your experience. I am just trying to figure out how to make your chapter more interactive. Specific examples are </w:t>
      </w:r>
      <w:r w:rsidR="00760419">
        <w:t xml:space="preserve">definitely </w:t>
      </w:r>
      <w:r>
        <w:t>needed throughout, however.</w:t>
      </w:r>
    </w:p>
  </w:comment>
  <w:comment w:id="408" w:author="Laurie Ellen Gries" w:date="2017-12-02T18:23:00Z" w:initials="LEG">
    <w:p w14:paraId="4D512FA7" w14:textId="5ECE1FCD" w:rsidR="00B666A0" w:rsidRDefault="00B666A0">
      <w:pPr>
        <w:pStyle w:val="CommentText"/>
      </w:pPr>
      <w:r>
        <w:rPr>
          <w:rStyle w:val="CommentReference"/>
        </w:rPr>
        <w:annotationRef/>
      </w:r>
      <w:r>
        <w:t>This feels like the beginning of a move to the implications of your research and t</w:t>
      </w:r>
      <w:r w:rsidR="007D054C">
        <w:t xml:space="preserve">hus might need to come in final section in which you perhaps begin by summarizing what research with wayback machine affords recovery of Obamicon.me and why such research is useful to digital visual studies. Then, broaden to discussion here and below. Right now, it kind of feels like you have multiple conclusions. Again, is there a way to make conclusion more cohesive so it begins with discussion of implications of research of Obamicon.me and broadens out? I guess you could break into two sections if you think best. </w:t>
      </w:r>
      <w:bookmarkStart w:id="409" w:name="_GoBack"/>
      <w:bookmarkEnd w:id="409"/>
    </w:p>
  </w:comment>
  <w:comment w:id="411" w:author="Laurie Ellen Gries" w:date="2017-12-02T18:14:00Z" w:initials="LEG">
    <w:p w14:paraId="000207CE" w14:textId="108E1936" w:rsidR="00F45DE1" w:rsidRDefault="00F45DE1">
      <w:pPr>
        <w:pStyle w:val="CommentText"/>
      </w:pPr>
      <w:r>
        <w:rPr>
          <w:rStyle w:val="CommentReference"/>
        </w:rPr>
        <w:annotationRef/>
      </w:r>
      <w:r>
        <w:t xml:space="preserve">Can you weave in some specific examples (both verbally and visually) throughout this paragraph and actually entire section to help us see for ourselves what is salvageable and not . I also wonder if you might create a video of sorts to walk us through your experience. I am just trying to figure out how to make your chapter more interactive. Specific examples are needed throughout, however.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668D4" w15:done="0"/>
  <w15:commentEx w15:paraId="714421E6" w15:done="0"/>
  <w15:commentEx w15:paraId="6AAE2D77" w15:done="0"/>
  <w15:commentEx w15:paraId="2F85AD65" w15:done="0"/>
  <w15:commentEx w15:paraId="4B98E021" w15:done="0"/>
  <w15:commentEx w15:paraId="6A66B5D3" w15:done="0"/>
  <w15:commentEx w15:paraId="16E2399C" w15:done="0"/>
  <w15:commentEx w15:paraId="781A5369" w15:done="0"/>
  <w15:commentEx w15:paraId="1C3A0804" w15:done="0"/>
  <w15:commentEx w15:paraId="7CF57DDB" w15:done="0"/>
  <w15:commentEx w15:paraId="5177AC16" w15:done="0"/>
  <w15:commentEx w15:paraId="7005842A" w15:done="0"/>
  <w15:commentEx w15:paraId="012A8FE2" w15:done="0"/>
  <w15:commentEx w15:paraId="1F56977A" w15:done="0"/>
  <w15:commentEx w15:paraId="248E6550" w15:done="0"/>
  <w15:commentEx w15:paraId="029BAF24" w15:done="0"/>
  <w15:commentEx w15:paraId="24845C18" w15:done="0"/>
  <w15:commentEx w15:paraId="28F72563" w15:done="0"/>
  <w15:commentEx w15:paraId="01B69212" w15:done="0"/>
  <w15:commentEx w15:paraId="5CD28C45" w15:done="0"/>
  <w15:commentEx w15:paraId="254B27D3" w15:done="0"/>
  <w15:commentEx w15:paraId="4A3DD413" w15:done="0"/>
  <w15:commentEx w15:paraId="5E287A45" w15:done="0"/>
  <w15:commentEx w15:paraId="7425101C" w15:done="0"/>
  <w15:commentEx w15:paraId="777241E6" w15:done="0"/>
  <w15:commentEx w15:paraId="46D540AB" w15:done="0"/>
  <w15:commentEx w15:paraId="54BB7345" w15:done="0"/>
  <w15:commentEx w15:paraId="77F7DB3D" w15:done="0"/>
  <w15:commentEx w15:paraId="6FFB03EA" w15:done="0"/>
  <w15:commentEx w15:paraId="796D0A67" w15:done="0"/>
  <w15:commentEx w15:paraId="462AC9A5" w15:done="0"/>
  <w15:commentEx w15:paraId="450819F6" w15:done="0"/>
  <w15:commentEx w15:paraId="4D512FA7" w15:done="0"/>
  <w15:commentEx w15:paraId="000207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9F22D" w14:textId="77777777" w:rsidR="002B3FE6" w:rsidRDefault="002B3FE6" w:rsidP="009800F4">
      <w:r>
        <w:separator/>
      </w:r>
    </w:p>
  </w:endnote>
  <w:endnote w:type="continuationSeparator" w:id="0">
    <w:p w14:paraId="3AA5DA8A" w14:textId="77777777" w:rsidR="002B3FE6" w:rsidRDefault="002B3FE6" w:rsidP="00980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9035E" w14:textId="77777777" w:rsidR="002B3FE6" w:rsidRDefault="002B3FE6" w:rsidP="009800F4">
      <w:r>
        <w:separator/>
      </w:r>
    </w:p>
  </w:footnote>
  <w:footnote w:type="continuationSeparator" w:id="0">
    <w:p w14:paraId="31C10999" w14:textId="77777777" w:rsidR="002B3FE6" w:rsidRDefault="002B3FE6" w:rsidP="009800F4">
      <w:r>
        <w:continuationSeparator/>
      </w:r>
    </w:p>
  </w:footnote>
  <w:footnote w:id="1">
    <w:p w14:paraId="02719AB0" w14:textId="10B87D5A" w:rsidR="001D1EE2" w:rsidRPr="00E07345" w:rsidRDefault="001D1EE2">
      <w:pPr>
        <w:pStyle w:val="FootnoteText"/>
        <w:rPr>
          <w:rFonts w:ascii="Times New Roman" w:hAnsi="Times New Roman" w:cs="Times New Roman"/>
          <w:sz w:val="20"/>
          <w:szCs w:val="20"/>
        </w:rPr>
      </w:pPr>
      <w:r w:rsidRPr="00E07345">
        <w:rPr>
          <w:rStyle w:val="FootnoteReference"/>
          <w:rFonts w:ascii="Times New Roman" w:hAnsi="Times New Roman" w:cs="Times New Roman"/>
          <w:sz w:val="20"/>
          <w:szCs w:val="20"/>
        </w:rPr>
        <w:footnoteRef/>
      </w:r>
      <w:r w:rsidRPr="00E07345">
        <w:rPr>
          <w:rFonts w:ascii="Times New Roman" w:hAnsi="Times New Roman" w:cs="Times New Roman"/>
          <w:sz w:val="20"/>
          <w:szCs w:val="20"/>
        </w:rPr>
        <w:t xml:space="preserve"> The turn to popular culture is also evident in other archives of Obama Hope images, such as the #obamicon collection on art community site DeviantArt, although there, the references tend towards video games and anime </w:t>
      </w:r>
      <w:r w:rsidRPr="00E07345">
        <w:rPr>
          <w:rFonts w:ascii="Times New Roman" w:hAnsi="Times New Roman" w:cs="Times New Roman"/>
          <w:sz w:val="20"/>
          <w:szCs w:val="20"/>
        </w:rPr>
        <w:fldChar w:fldCharType="begin" w:fldLock="1"/>
      </w:r>
      <w:r w:rsidRPr="00E07345">
        <w:rPr>
          <w:rFonts w:ascii="Times New Roman" w:hAnsi="Times New Roman" w:cs="Times New Roman"/>
          <w:sz w:val="20"/>
          <w:szCs w:val="20"/>
        </w:rPr>
        <w:instrText>ADDIN CSL_CITATION { "citationItems" : [ { "id" : "ITEM-1", "itemData" : { "container-title" : "Deviant Art", "id" : "ITEM-1", "issued" : { "date-parts" : [ [ "0" ] ] }, "title" : "Explore #obamicon", "type" : "webpage" }, "uris" : [ "http://www.mendeley.com/documents/?uuid=c00d1184-4ef9-482c-aa29-2431f6bfa3f2" ] } ], "mendeley" : { "formattedCitation" : "(\u201cExplore #obamicon,\u201d n.d.)", "plainTextFormattedCitation" : "(\u201cExplore #obamicon,\u201d n.d.)", "previouslyFormattedCitation" : "(\u201cExplore #obamicon,\u201d n.d.)" }, "properties" : { "noteIndex" : 4 }, "schema" : "https://github.com/citation-style-language/schema/raw/master/csl-citation.json" }</w:instrText>
      </w:r>
      <w:r w:rsidRPr="00E07345">
        <w:rPr>
          <w:rFonts w:ascii="Times New Roman" w:hAnsi="Times New Roman" w:cs="Times New Roman"/>
          <w:sz w:val="20"/>
          <w:szCs w:val="20"/>
        </w:rPr>
        <w:fldChar w:fldCharType="separate"/>
      </w:r>
      <w:r w:rsidRPr="00E07345">
        <w:rPr>
          <w:rFonts w:ascii="Times New Roman" w:hAnsi="Times New Roman" w:cs="Times New Roman"/>
          <w:noProof/>
          <w:sz w:val="20"/>
          <w:szCs w:val="20"/>
        </w:rPr>
        <w:t>(“Explore #obamicon,” n.d.)</w:t>
      </w:r>
      <w:r w:rsidRPr="00E07345">
        <w:rPr>
          <w:rFonts w:ascii="Times New Roman" w:hAnsi="Times New Roman" w:cs="Times New Roman"/>
          <w:sz w:val="20"/>
          <w:szCs w:val="20"/>
        </w:rPr>
        <w:fldChar w:fldCharType="end"/>
      </w:r>
      <w:r w:rsidRPr="00E07345">
        <w:rPr>
          <w:rFonts w:ascii="Times New Roman" w:hAnsi="Times New Roman" w:cs="Times New Roman"/>
          <w:sz w:val="20"/>
          <w:szCs w:val="20"/>
        </w:rPr>
        <w:t>.</w:t>
      </w:r>
    </w:p>
  </w:footnote>
  <w:footnote w:id="2">
    <w:p w14:paraId="4D133BB0" w14:textId="77777777" w:rsidR="001D1EE2" w:rsidRPr="000D0319" w:rsidRDefault="001D1EE2" w:rsidP="000D0319">
      <w:pPr>
        <w:outlineLvl w:val="0"/>
        <w:rPr>
          <w:rFonts w:ascii="Times New Roman" w:hAnsi="Times New Roman" w:cs="Times New Roman"/>
          <w:sz w:val="20"/>
          <w:szCs w:val="20"/>
        </w:rPr>
      </w:pPr>
      <w:r w:rsidRPr="000D0319">
        <w:rPr>
          <w:rStyle w:val="FootnoteReference"/>
          <w:rFonts w:ascii="Times New Roman" w:hAnsi="Times New Roman" w:cs="Times New Roman"/>
          <w:sz w:val="20"/>
          <w:szCs w:val="20"/>
        </w:rPr>
        <w:footnoteRef/>
      </w:r>
      <w:r w:rsidRPr="000D0319">
        <w:rPr>
          <w:rFonts w:ascii="Times New Roman" w:hAnsi="Times New Roman" w:cs="Times New Roman"/>
          <w:sz w:val="20"/>
          <w:szCs w:val="20"/>
        </w:rPr>
        <w:t xml:space="preserve"> In this, media archeology has similarities with Bruno Latour’s Actor-Network Theory and other new materialist approaches to thinking about the role of things. However, media archeology need not share the ontological commitments of those approaches in full. As John Durham Peters explains, </w:t>
      </w:r>
    </w:p>
    <w:p w14:paraId="75E5B68F" w14:textId="77777777" w:rsidR="001D1EE2" w:rsidRPr="000D0319" w:rsidRDefault="001D1EE2" w:rsidP="000D0319">
      <w:pPr>
        <w:ind w:left="720" w:right="720"/>
        <w:outlineLvl w:val="0"/>
        <w:rPr>
          <w:rFonts w:ascii="Times New Roman" w:hAnsi="Times New Roman" w:cs="Times New Roman"/>
          <w:sz w:val="20"/>
          <w:szCs w:val="20"/>
        </w:rPr>
      </w:pPr>
      <w:r w:rsidRPr="000D0319">
        <w:rPr>
          <w:rFonts w:ascii="Times New Roman" w:hAnsi="Times New Roman" w:cs="Times New Roman"/>
          <w:sz w:val="20"/>
          <w:szCs w:val="20"/>
        </w:rPr>
        <w:t xml:space="preserve">Bruno Latour, to whom I owe a lot, has polemically called for a “flat ontology,” but in the works of some of his acolytes that can sound like a refusal to make critical judgments about the great inequality of things. Anyone interested in infrastructure, lookouts, and turning points needs old-fashioned sociology about how recalcitrant, not just how cool, “things” are. Ontology is not flat; it is wrinkly, cloudy, and bunched. (30) </w:t>
      </w:r>
    </w:p>
    <w:p w14:paraId="0899942C" w14:textId="77777777" w:rsidR="001D1EE2" w:rsidRPr="000D0319" w:rsidRDefault="001D1EE2" w:rsidP="00CB4C24">
      <w:pPr>
        <w:pStyle w:val="FootnoteText"/>
        <w:rPr>
          <w:rFonts w:ascii="Times New Roman" w:hAnsi="Times New Roman" w:cs="Times New Roman"/>
          <w:sz w:val="20"/>
          <w:szCs w:val="20"/>
        </w:rPr>
      </w:pPr>
    </w:p>
  </w:footnote>
  <w:footnote w:id="3">
    <w:p w14:paraId="5DCEB01B" w14:textId="77777777" w:rsidR="001D1EE2" w:rsidRPr="000D0319" w:rsidRDefault="001D1EE2" w:rsidP="00CB4C24">
      <w:pPr>
        <w:pStyle w:val="FootnoteText"/>
        <w:rPr>
          <w:rFonts w:ascii="Times New Roman" w:hAnsi="Times New Roman" w:cs="Times New Roman"/>
          <w:sz w:val="20"/>
          <w:szCs w:val="20"/>
        </w:rPr>
      </w:pPr>
      <w:r w:rsidRPr="000D0319">
        <w:rPr>
          <w:rStyle w:val="FootnoteReference"/>
          <w:rFonts w:ascii="Times New Roman" w:hAnsi="Times New Roman" w:cs="Times New Roman"/>
          <w:sz w:val="20"/>
          <w:szCs w:val="20"/>
        </w:rPr>
        <w:footnoteRef/>
      </w:r>
      <w:r w:rsidRPr="000D0319">
        <w:rPr>
          <w:rFonts w:ascii="Times New Roman" w:hAnsi="Times New Roman" w:cs="Times New Roman"/>
          <w:sz w:val="20"/>
          <w:szCs w:val="20"/>
        </w:rPr>
        <w:t xml:space="preserve"> For example: </w:t>
      </w:r>
      <w:r w:rsidRPr="000D0319">
        <w:rPr>
          <w:rFonts w:ascii="Times New Roman" w:hAnsi="Times New Roman" w:cs="Times New Roman"/>
          <w:i/>
          <w:sz w:val="20"/>
          <w:szCs w:val="20"/>
        </w:rPr>
        <w:t>Grey Room</w:t>
      </w:r>
      <w:r w:rsidRPr="000D0319">
        <w:rPr>
          <w:rFonts w:ascii="Times New Roman" w:hAnsi="Times New Roman" w:cs="Times New Roman"/>
          <w:sz w:val="20"/>
          <w:szCs w:val="20"/>
        </w:rPr>
        <w:t xml:space="preserve"> No. 43 special issue “Audio/Visual,” </w:t>
      </w:r>
      <w:r w:rsidRPr="000D0319">
        <w:rPr>
          <w:rFonts w:ascii="Times New Roman" w:hAnsi="Times New Roman" w:cs="Times New Roman"/>
          <w:i/>
          <w:sz w:val="20"/>
          <w:szCs w:val="20"/>
        </w:rPr>
        <w:t>Amodern</w:t>
      </w:r>
      <w:r w:rsidRPr="000D0319">
        <w:rPr>
          <w:rFonts w:ascii="Times New Roman" w:hAnsi="Times New Roman" w:cs="Times New Roman"/>
          <w:sz w:val="20"/>
          <w:szCs w:val="20"/>
        </w:rPr>
        <w:t xml:space="preserve"> No. 2 special issue “Network Archeology,” </w:t>
      </w:r>
      <w:r w:rsidRPr="000D0319">
        <w:rPr>
          <w:rFonts w:ascii="Times New Roman" w:hAnsi="Times New Roman" w:cs="Times New Roman"/>
          <w:i/>
          <w:sz w:val="20"/>
          <w:szCs w:val="20"/>
        </w:rPr>
        <w:t>View: Journal of European Television History &amp; Culture</w:t>
      </w:r>
      <w:r w:rsidRPr="000D0319">
        <w:rPr>
          <w:rFonts w:ascii="Times New Roman" w:hAnsi="Times New Roman" w:cs="Times New Roman"/>
          <w:sz w:val="20"/>
          <w:szCs w:val="20"/>
        </w:rPr>
        <w:t xml:space="preserve"> Vol. 4 No. 7 special issue “Archaeologies of Tele-Visions and –Realities,” and </w:t>
      </w:r>
      <w:r w:rsidRPr="000D0319">
        <w:rPr>
          <w:rFonts w:ascii="Times New Roman" w:hAnsi="Times New Roman" w:cs="Times New Roman"/>
          <w:i/>
          <w:sz w:val="20"/>
          <w:szCs w:val="20"/>
        </w:rPr>
        <w:t>MCD: Magazine des Cultures Digitales</w:t>
      </w:r>
      <w:r w:rsidRPr="000D0319">
        <w:rPr>
          <w:rFonts w:ascii="Times New Roman" w:hAnsi="Times New Roman" w:cs="Times New Roman"/>
          <w:sz w:val="20"/>
          <w:szCs w:val="20"/>
        </w:rPr>
        <w:t xml:space="preserve"> No. 75 special issue “Archéologie Des Média,” </w:t>
      </w:r>
    </w:p>
  </w:footnote>
  <w:footnote w:id="4">
    <w:p w14:paraId="5D46E83A" w14:textId="77777777" w:rsidR="001D1EE2" w:rsidRPr="000D0319" w:rsidRDefault="001D1EE2" w:rsidP="00CB4C24">
      <w:pPr>
        <w:pStyle w:val="FootnoteText"/>
        <w:rPr>
          <w:rFonts w:ascii="Times New Roman" w:hAnsi="Times New Roman" w:cs="Times New Roman"/>
          <w:sz w:val="20"/>
          <w:szCs w:val="20"/>
        </w:rPr>
      </w:pPr>
      <w:r w:rsidRPr="000D0319">
        <w:rPr>
          <w:rStyle w:val="FootnoteReference"/>
          <w:rFonts w:ascii="Times New Roman" w:hAnsi="Times New Roman" w:cs="Times New Roman"/>
          <w:sz w:val="20"/>
          <w:szCs w:val="20"/>
        </w:rPr>
        <w:footnoteRef/>
      </w:r>
      <w:r w:rsidRPr="000D0319">
        <w:rPr>
          <w:rFonts w:ascii="Times New Roman" w:hAnsi="Times New Roman" w:cs="Times New Roman"/>
          <w:sz w:val="20"/>
          <w:szCs w:val="20"/>
        </w:rPr>
        <w:t xml:space="preserve"> For example: </w:t>
      </w:r>
      <w:r w:rsidRPr="000D0319">
        <w:rPr>
          <w:rFonts w:ascii="Times New Roman" w:hAnsi="Times New Roman" w:cs="Times New Roman"/>
          <w:i/>
          <w:sz w:val="20"/>
          <w:szCs w:val="20"/>
        </w:rPr>
        <w:t>The Book of Imaginary Media: Excavating the Dream of the Ultimate Communication Medium</w:t>
      </w:r>
      <w:r w:rsidRPr="000D0319">
        <w:rPr>
          <w:rFonts w:ascii="Times New Roman" w:hAnsi="Times New Roman" w:cs="Times New Roman"/>
          <w:sz w:val="20"/>
          <w:szCs w:val="20"/>
        </w:rPr>
        <w:t xml:space="preserve"> (2007), </w:t>
      </w:r>
      <w:r w:rsidRPr="000D0319">
        <w:rPr>
          <w:rFonts w:ascii="Times New Roman" w:hAnsi="Times New Roman" w:cs="Times New Roman"/>
          <w:i/>
          <w:sz w:val="20"/>
          <w:szCs w:val="20"/>
        </w:rPr>
        <w:t>Media Archaeology: Approaches, Applications, Implications</w:t>
      </w:r>
      <w:r w:rsidRPr="000D0319">
        <w:rPr>
          <w:rFonts w:ascii="Times New Roman" w:hAnsi="Times New Roman" w:cs="Times New Roman"/>
          <w:sz w:val="20"/>
          <w:szCs w:val="20"/>
        </w:rPr>
        <w:t xml:space="preserve"> (2011), and Siegfried Zielinski’s </w:t>
      </w:r>
      <w:r w:rsidRPr="000D0319">
        <w:rPr>
          <w:rFonts w:ascii="Times New Roman" w:hAnsi="Times New Roman" w:cs="Times New Roman"/>
          <w:i/>
          <w:sz w:val="20"/>
          <w:szCs w:val="20"/>
        </w:rPr>
        <w:t>Variantology</w:t>
      </w:r>
      <w:r w:rsidRPr="000D0319">
        <w:rPr>
          <w:rFonts w:ascii="Times New Roman" w:hAnsi="Times New Roman" w:cs="Times New Roman"/>
          <w:sz w:val="20"/>
          <w:szCs w:val="20"/>
        </w:rPr>
        <w:t xml:space="preserve"> series.</w:t>
      </w:r>
    </w:p>
  </w:footnote>
  <w:footnote w:id="5">
    <w:p w14:paraId="0447F2E8" w14:textId="77777777" w:rsidR="001D1EE2" w:rsidRPr="000D0319" w:rsidRDefault="001D1EE2" w:rsidP="00CB4C24">
      <w:pPr>
        <w:pStyle w:val="FootnoteText"/>
        <w:rPr>
          <w:rFonts w:ascii="Times New Roman" w:hAnsi="Times New Roman" w:cs="Times New Roman"/>
          <w:sz w:val="20"/>
          <w:szCs w:val="20"/>
        </w:rPr>
      </w:pPr>
      <w:r w:rsidRPr="000D0319">
        <w:rPr>
          <w:rStyle w:val="FootnoteReference"/>
          <w:rFonts w:ascii="Times New Roman" w:hAnsi="Times New Roman" w:cs="Times New Roman"/>
          <w:sz w:val="20"/>
          <w:szCs w:val="20"/>
        </w:rPr>
        <w:footnoteRef/>
      </w:r>
      <w:r w:rsidRPr="000D0319">
        <w:rPr>
          <w:rFonts w:ascii="Times New Roman" w:hAnsi="Times New Roman" w:cs="Times New Roman"/>
          <w:sz w:val="20"/>
          <w:szCs w:val="20"/>
        </w:rPr>
        <w:t xml:space="preserve"> Labs and institutes include the Media Archeological Fundus at Humboldt University, Berlin, the IMA Institute of Media Archeology at Hainburg, the Media Archeology Lab at the University of Colorado Boulder, and the Preservation, Archaeology, Media Art Lab at the Art School of Avignon. For more on the role of labs in research, see the forthcoming </w:t>
      </w:r>
      <w:r w:rsidRPr="000D0319">
        <w:rPr>
          <w:rFonts w:ascii="Times New Roman" w:hAnsi="Times New Roman" w:cs="Times New Roman"/>
          <w:i/>
          <w:sz w:val="20"/>
          <w:szCs w:val="20"/>
        </w:rPr>
        <w:t>THE</w:t>
      </w:r>
      <w:r w:rsidRPr="000D0319">
        <w:rPr>
          <w:rFonts w:ascii="Times New Roman" w:hAnsi="Times New Roman" w:cs="Times New Roman"/>
          <w:sz w:val="20"/>
          <w:szCs w:val="20"/>
        </w:rPr>
        <w:t xml:space="preserve"> </w:t>
      </w:r>
      <w:r w:rsidRPr="000D0319">
        <w:rPr>
          <w:rFonts w:ascii="Times New Roman" w:hAnsi="Times New Roman" w:cs="Times New Roman"/>
          <w:i/>
          <w:sz w:val="20"/>
          <w:szCs w:val="20"/>
        </w:rPr>
        <w:t>LAB BOOK: Situated Practices in Media Studies</w:t>
      </w:r>
      <w:r w:rsidRPr="000D0319">
        <w:rPr>
          <w:rFonts w:ascii="Times New Roman" w:hAnsi="Times New Roman" w:cs="Times New Roman"/>
          <w:sz w:val="20"/>
          <w:szCs w:val="20"/>
        </w:rPr>
        <w:t xml:space="preserve"> from Lori Emerson, Jussi Parikka, and Darren Werschler from the University of Minnesota Press </w:t>
      </w:r>
      <w:hyperlink r:id="rId1" w:history="1">
        <w:r w:rsidRPr="000D0319">
          <w:rPr>
            <w:rStyle w:val="Hyperlink"/>
            <w:rFonts w:ascii="Times New Roman" w:hAnsi="Times New Roman" w:cs="Times New Roman"/>
            <w:sz w:val="20"/>
            <w:szCs w:val="20"/>
          </w:rPr>
          <w:t>http://whatisamedialab.com/</w:t>
        </w:r>
      </w:hyperlink>
      <w:r w:rsidRPr="000D0319">
        <w:rPr>
          <w:rFonts w:ascii="Times New Roman" w:hAnsi="Times New Roman" w:cs="Times New Roman"/>
          <w:sz w:val="20"/>
          <w:szCs w:val="20"/>
        </w:rPr>
        <w:t xml:space="preserve">. </w:t>
      </w:r>
    </w:p>
  </w:footnote>
  <w:footnote w:id="6">
    <w:p w14:paraId="573E6F18" w14:textId="77777777" w:rsidR="001D1EE2" w:rsidRPr="000D0319" w:rsidRDefault="001D1EE2" w:rsidP="00CB4C24">
      <w:pPr>
        <w:pStyle w:val="FootnoteText"/>
        <w:rPr>
          <w:rFonts w:ascii="Times New Roman" w:hAnsi="Times New Roman" w:cs="Times New Roman"/>
          <w:sz w:val="20"/>
          <w:szCs w:val="20"/>
        </w:rPr>
      </w:pPr>
      <w:r w:rsidRPr="000D0319">
        <w:rPr>
          <w:rStyle w:val="FootnoteReference"/>
          <w:rFonts w:ascii="Times New Roman" w:hAnsi="Times New Roman" w:cs="Times New Roman"/>
          <w:sz w:val="20"/>
          <w:szCs w:val="20"/>
        </w:rPr>
        <w:footnoteRef/>
      </w:r>
      <w:r w:rsidRPr="000D0319">
        <w:rPr>
          <w:rFonts w:ascii="Times New Roman" w:hAnsi="Times New Roman" w:cs="Times New Roman"/>
          <w:sz w:val="20"/>
          <w:szCs w:val="20"/>
        </w:rPr>
        <w:t xml:space="preserve"> For example: the </w:t>
      </w:r>
      <w:r w:rsidRPr="000D0319">
        <w:rPr>
          <w:rFonts w:ascii="Times New Roman" w:hAnsi="Times New Roman" w:cs="Times New Roman"/>
          <w:i/>
          <w:sz w:val="20"/>
          <w:szCs w:val="20"/>
        </w:rPr>
        <w:t xml:space="preserve">Network Archeology </w:t>
      </w:r>
      <w:r w:rsidRPr="000D0319">
        <w:rPr>
          <w:rFonts w:ascii="Times New Roman" w:hAnsi="Times New Roman" w:cs="Times New Roman"/>
          <w:sz w:val="20"/>
          <w:szCs w:val="20"/>
        </w:rPr>
        <w:t xml:space="preserve">conference at the University of Miami in 2012 and the </w:t>
      </w:r>
      <w:r w:rsidRPr="000D0319">
        <w:rPr>
          <w:rFonts w:ascii="Times New Roman" w:hAnsi="Times New Roman" w:cs="Times New Roman"/>
          <w:i/>
          <w:sz w:val="20"/>
          <w:szCs w:val="20"/>
        </w:rPr>
        <w:t>Media Archealogy Institute Lecture Series</w:t>
      </w:r>
      <w:r w:rsidRPr="000D0319">
        <w:rPr>
          <w:rFonts w:ascii="Times New Roman" w:hAnsi="Times New Roman" w:cs="Times New Roman"/>
          <w:sz w:val="20"/>
          <w:szCs w:val="20"/>
        </w:rPr>
        <w:t xml:space="preserve"> at the School of Art Institute in Chicago in 2013. For a list of more events and publications related to media archeology, see the excellent collection put together at </w:t>
      </w:r>
      <w:r w:rsidRPr="000D0319">
        <w:rPr>
          <w:rFonts w:ascii="Times New Roman" w:hAnsi="Times New Roman" w:cs="Times New Roman"/>
          <w:i/>
          <w:sz w:val="20"/>
          <w:szCs w:val="20"/>
        </w:rPr>
        <w:t>Monoskop</w:t>
      </w:r>
      <w:r w:rsidRPr="000D0319">
        <w:rPr>
          <w:rFonts w:ascii="Times New Roman" w:hAnsi="Times New Roman" w:cs="Times New Roman"/>
          <w:sz w:val="20"/>
          <w:szCs w:val="20"/>
        </w:rPr>
        <w:t xml:space="preserve">, a wiki for the study of art, media, and the humanities: </w:t>
      </w:r>
      <w:hyperlink r:id="rId2" w:history="1">
        <w:r w:rsidRPr="000D0319">
          <w:rPr>
            <w:rStyle w:val="Hyperlink"/>
            <w:rFonts w:ascii="Times New Roman" w:hAnsi="Times New Roman" w:cs="Times New Roman"/>
            <w:sz w:val="20"/>
            <w:szCs w:val="20"/>
          </w:rPr>
          <w:t>https://monoskop.org/Media_archaeology</w:t>
        </w:r>
      </w:hyperlink>
      <w:r w:rsidRPr="000D0319">
        <w:rPr>
          <w:rFonts w:ascii="Times New Roman" w:hAnsi="Times New Roman" w:cs="Times New Roman"/>
          <w:sz w:val="20"/>
          <w:szCs w:val="20"/>
        </w:rPr>
        <w:t xml:space="preserve">. </w:t>
      </w:r>
    </w:p>
  </w:footnote>
  <w:footnote w:id="7">
    <w:p w14:paraId="1138CA22" w14:textId="77777777" w:rsidR="001D1EE2" w:rsidRPr="000D0319" w:rsidRDefault="001D1EE2" w:rsidP="00CB4C24">
      <w:pPr>
        <w:pStyle w:val="FootnoteText"/>
        <w:rPr>
          <w:rFonts w:ascii="Times New Roman" w:hAnsi="Times New Roman" w:cs="Times New Roman"/>
          <w:sz w:val="20"/>
          <w:szCs w:val="20"/>
        </w:rPr>
      </w:pPr>
      <w:r w:rsidRPr="000D0319">
        <w:rPr>
          <w:rStyle w:val="FootnoteReference"/>
          <w:rFonts w:ascii="Times New Roman" w:hAnsi="Times New Roman" w:cs="Times New Roman"/>
          <w:sz w:val="20"/>
          <w:szCs w:val="20"/>
        </w:rPr>
        <w:footnoteRef/>
      </w:r>
      <w:r w:rsidRPr="000D0319">
        <w:rPr>
          <w:rFonts w:ascii="Times New Roman" w:hAnsi="Times New Roman" w:cs="Times New Roman"/>
          <w:sz w:val="20"/>
          <w:szCs w:val="20"/>
        </w:rPr>
        <w:t xml:space="preserve"> I borrow the language of the past as inventional resource from Alessandra Von Burg’s essay “Stochastic Citizenship: Toward a Rhetoric of Mobility” (2012). Maybe say more about invention in rhetoric and draw from Pete Simonson’s “Reinventing Invention, Again” (2014). This is not language being used by folks in media archeology but captures the spirit of Foucault’s methodological orientation in </w:t>
      </w:r>
      <w:r w:rsidRPr="000D0319">
        <w:rPr>
          <w:rFonts w:ascii="Times New Roman" w:hAnsi="Times New Roman" w:cs="Times New Roman"/>
          <w:i/>
          <w:sz w:val="20"/>
          <w:szCs w:val="20"/>
        </w:rPr>
        <w:t>The Archeology of Knowledge</w:t>
      </w:r>
      <w:r w:rsidRPr="000D0319">
        <w:rPr>
          <w:rFonts w:ascii="Times New Roman" w:hAnsi="Times New Roman" w:cs="Times New Roman"/>
          <w:sz w:val="20"/>
          <w:szCs w:val="20"/>
        </w:rPr>
        <w:t xml:space="preserve"> that is a significant theoretical connection for this work.  </w:t>
      </w:r>
    </w:p>
  </w:footnote>
  <w:footnote w:id="8">
    <w:p w14:paraId="542D239B" w14:textId="77777777" w:rsidR="001D1EE2" w:rsidRPr="000D0319" w:rsidRDefault="001D1EE2" w:rsidP="00214AAA">
      <w:pPr>
        <w:pStyle w:val="FootnoteText"/>
        <w:rPr>
          <w:rFonts w:ascii="Times New Roman" w:hAnsi="Times New Roman" w:cs="Times New Roman"/>
          <w:sz w:val="20"/>
          <w:szCs w:val="20"/>
        </w:rPr>
      </w:pPr>
      <w:r w:rsidRPr="000D0319">
        <w:rPr>
          <w:rStyle w:val="FootnoteReference"/>
          <w:rFonts w:ascii="Times New Roman" w:hAnsi="Times New Roman" w:cs="Times New Roman"/>
          <w:sz w:val="20"/>
          <w:szCs w:val="20"/>
        </w:rPr>
        <w:footnoteRef/>
      </w:r>
      <w:r w:rsidRPr="000D0319">
        <w:rPr>
          <w:rFonts w:ascii="Times New Roman" w:hAnsi="Times New Roman" w:cs="Times New Roman"/>
          <w:sz w:val="20"/>
          <w:szCs w:val="20"/>
        </w:rPr>
        <w:t xml:space="preserve"> Although scholars who identify with a media archeology approach often use this framing to distinguish it from media history, the distinction is a bit misleading and is more applicable to some of the foundational works in media history research such as Lewis Mumford’s </w:t>
      </w:r>
      <w:r w:rsidRPr="000D0319">
        <w:rPr>
          <w:rFonts w:ascii="Times New Roman" w:hAnsi="Times New Roman" w:cs="Times New Roman"/>
          <w:i/>
          <w:sz w:val="20"/>
          <w:szCs w:val="20"/>
        </w:rPr>
        <w:t>Technics of Civilization</w:t>
      </w:r>
      <w:r w:rsidRPr="000D0319">
        <w:rPr>
          <w:rFonts w:ascii="Times New Roman" w:hAnsi="Times New Roman" w:cs="Times New Roman"/>
          <w:sz w:val="20"/>
          <w:szCs w:val="20"/>
        </w:rPr>
        <w:t xml:space="preserve">. More recent forays in media history often share media archeology’s rejection of dominant narratives, tidy periodizations, and universal claims. See John Durham Peters’ </w:t>
      </w:r>
      <w:r w:rsidRPr="000D0319">
        <w:rPr>
          <w:rFonts w:ascii="Times New Roman" w:hAnsi="Times New Roman" w:cs="Times New Roman"/>
          <w:i/>
          <w:sz w:val="20"/>
          <w:szCs w:val="20"/>
        </w:rPr>
        <w:t>The Marvelous Clouds</w:t>
      </w:r>
      <w:r w:rsidRPr="000D0319">
        <w:rPr>
          <w:rFonts w:ascii="Times New Roman" w:hAnsi="Times New Roman" w:cs="Times New Roman"/>
          <w:sz w:val="20"/>
          <w:szCs w:val="20"/>
        </w:rPr>
        <w:t xml:space="preserve"> as an example. </w:t>
      </w:r>
    </w:p>
  </w:footnote>
  <w:footnote w:id="9">
    <w:p w14:paraId="626B6114" w14:textId="77777777" w:rsidR="001D1EE2" w:rsidRPr="000D0319" w:rsidRDefault="001D1EE2" w:rsidP="00214AAA">
      <w:pPr>
        <w:pStyle w:val="FootnoteText"/>
        <w:rPr>
          <w:rFonts w:ascii="Times New Roman" w:hAnsi="Times New Roman" w:cs="Times New Roman"/>
          <w:sz w:val="20"/>
          <w:szCs w:val="20"/>
        </w:rPr>
      </w:pPr>
      <w:r w:rsidRPr="000D0319">
        <w:rPr>
          <w:rStyle w:val="FootnoteReference"/>
          <w:rFonts w:ascii="Times New Roman" w:hAnsi="Times New Roman" w:cs="Times New Roman"/>
          <w:sz w:val="20"/>
          <w:szCs w:val="20"/>
        </w:rPr>
        <w:footnoteRef/>
      </w:r>
      <w:r w:rsidRPr="000D0319">
        <w:rPr>
          <w:rFonts w:ascii="Times New Roman" w:hAnsi="Times New Roman" w:cs="Times New Roman"/>
          <w:sz w:val="20"/>
          <w:szCs w:val="20"/>
        </w:rPr>
        <w:t xml:space="preserve"> In bringing the attention to infrastructure from Science and Technology Studies to Media Archeology, I support claims of compatibility between media and information technologies, communication, and science and technology studies (Boczkowski and Lievrouw 2008).</w:t>
      </w:r>
    </w:p>
  </w:footnote>
  <w:footnote w:id="10">
    <w:p w14:paraId="3F080D9E" w14:textId="4C464B5A" w:rsidR="001D1EE2" w:rsidRPr="000D0319" w:rsidRDefault="001D1EE2">
      <w:pPr>
        <w:pStyle w:val="FootnoteText"/>
        <w:rPr>
          <w:rFonts w:ascii="Times New Roman" w:hAnsi="Times New Roman" w:cs="Times New Roman"/>
          <w:sz w:val="20"/>
          <w:szCs w:val="20"/>
        </w:rPr>
      </w:pPr>
      <w:r w:rsidRPr="000D0319">
        <w:rPr>
          <w:rStyle w:val="FootnoteReference"/>
          <w:rFonts w:ascii="Times New Roman" w:hAnsi="Times New Roman" w:cs="Times New Roman"/>
          <w:sz w:val="20"/>
          <w:szCs w:val="20"/>
        </w:rPr>
        <w:footnoteRef/>
      </w:r>
      <w:r w:rsidRPr="000D0319">
        <w:rPr>
          <w:rFonts w:ascii="Times New Roman" w:hAnsi="Times New Roman" w:cs="Times New Roman"/>
          <w:sz w:val="20"/>
          <w:szCs w:val="20"/>
        </w:rPr>
        <w:t xml:space="preserve"> See </w:t>
      </w:r>
      <w:r w:rsidRPr="000D0319">
        <w:rPr>
          <w:rFonts w:ascii="Times New Roman" w:hAnsi="Times New Roman" w:cs="Times New Roman"/>
          <w:sz w:val="20"/>
          <w:szCs w:val="20"/>
        </w:rPr>
        <w:fldChar w:fldCharType="begin" w:fldLock="1"/>
      </w:r>
      <w:r w:rsidRPr="000D0319">
        <w:rPr>
          <w:rFonts w:ascii="Times New Roman" w:hAnsi="Times New Roman" w:cs="Times New Roman"/>
          <w:sz w:val="20"/>
          <w:szCs w:val="20"/>
        </w:rPr>
        <w:instrText>ADDIN CSL_CITATION { "citationItems" : [ { "id" : "ITEM-1", "itemData" : { "DOI" : "10.1145/3097286.3097324", "ISBN" : "9781450348478", "author" : [ { "dropping-particle" : "", "family" : "Helmond", "given" : "Anne", "non-dropping-particle" : "", "parse-names" : false, "suffix" : "" }, { "dropping-particle" : "", "family" : "Nieborg", "given" : "David B", "non-dropping-particle" : "", "parse-names" : false, "suffix" : "" }, { "dropping-particle" : "Van Der", "family" : "Vlist", "given" : "Fernando N", "non-dropping-particle" : "", "parse-names" : false, "suffix" : "" } ], "container-title" : "Proceedings of the 8th International Conference on Social Media &amp; Society", "id" : "ITEM-1", "issued" : { "date-parts" : [ [ "2017" ] ] }, "publisher" : "ACM Press", "publisher-place" : "New York", "title" : "The Political Economy of Social Data: A Historical Analysis of Platform \u2013 Industry Partnerships", "type" : "paper-conference" }, "uris" : [ "http://www.mendeley.com/documents/?uuid=b6a8aecd-13af-49a8-952b-e9b4e9325cfe" ] } ], "mendeley" : { "formattedCitation" : "(Helmond, Nieborg, and Vlist 2017)", "plainTextFormattedCitation" : "(Helmond, Nieborg, and Vlist 2017)", "previouslyFormattedCitation" : "(Helmond, Nieborg, and Vlist 2017)" }, "properties" : { "noteIndex" : 13 }, "schema" : "https://github.com/citation-style-language/schema/raw/master/csl-citation.json" }</w:instrText>
      </w:r>
      <w:r w:rsidRPr="000D0319">
        <w:rPr>
          <w:rFonts w:ascii="Times New Roman" w:hAnsi="Times New Roman" w:cs="Times New Roman"/>
          <w:sz w:val="20"/>
          <w:szCs w:val="20"/>
        </w:rPr>
        <w:fldChar w:fldCharType="separate"/>
      </w:r>
      <w:r w:rsidRPr="000D0319">
        <w:rPr>
          <w:rFonts w:ascii="Times New Roman" w:hAnsi="Times New Roman" w:cs="Times New Roman"/>
          <w:noProof/>
          <w:sz w:val="20"/>
          <w:szCs w:val="20"/>
        </w:rPr>
        <w:t>(Helmond, Nieborg, and Vlist 2017)</w:t>
      </w:r>
      <w:r w:rsidRPr="000D0319">
        <w:rPr>
          <w:rFonts w:ascii="Times New Roman" w:hAnsi="Times New Roman" w:cs="Times New Roman"/>
          <w:sz w:val="20"/>
          <w:szCs w:val="20"/>
        </w:rPr>
        <w:fldChar w:fldCharType="end"/>
      </w:r>
      <w:r w:rsidRPr="000D0319">
        <w:rPr>
          <w:rFonts w:ascii="Times New Roman" w:hAnsi="Times New Roman" w:cs="Times New Roman"/>
          <w:sz w:val="20"/>
          <w:szCs w:val="20"/>
        </w:rPr>
        <w:t xml:space="preserve"> for an interesting exception. Here, the researchers were interested in tracing a history of Facebook’s commercial partnerships and used cached images of Facebook’s news and advertising pages, along with industry blogs, to create a timeline. </w:t>
      </w:r>
    </w:p>
  </w:footnote>
  <w:footnote w:id="11">
    <w:p w14:paraId="7858FDE6" w14:textId="23CB0F7E" w:rsidR="001D1EE2" w:rsidRDefault="001D1EE2">
      <w:pPr>
        <w:pStyle w:val="FootnoteText"/>
      </w:pPr>
      <w:r>
        <w:rPr>
          <w:rStyle w:val="FootnoteReference"/>
        </w:rPr>
        <w:footnoteRef/>
      </w:r>
      <w:r>
        <w:t xml:space="preserve"> </w:t>
      </w:r>
      <w:r w:rsidRPr="00A349C3">
        <w:rPr>
          <w:rFonts w:ascii="Times New Roman" w:hAnsi="Times New Roman" w:cs="Times New Roman"/>
          <w:sz w:val="20"/>
          <w:szCs w:val="20"/>
        </w:rPr>
        <w:t>This trend of commemorating notable political events and natural disasters continues today with the availability and popularity of Facebook profile picture filters.</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B2B58"/>
    <w:multiLevelType w:val="hybridMultilevel"/>
    <w:tmpl w:val="6E2A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16188"/>
    <w:multiLevelType w:val="hybridMultilevel"/>
    <w:tmpl w:val="D8ACDF9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nsid w:val="12EE7665"/>
    <w:multiLevelType w:val="hybridMultilevel"/>
    <w:tmpl w:val="8788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B2240"/>
    <w:multiLevelType w:val="hybridMultilevel"/>
    <w:tmpl w:val="4230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D41ED"/>
    <w:multiLevelType w:val="hybridMultilevel"/>
    <w:tmpl w:val="B0DC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823A1F"/>
    <w:multiLevelType w:val="hybridMultilevel"/>
    <w:tmpl w:val="75BAF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ie Ellen Gries">
    <w15:presenceInfo w15:providerId="None" w15:userId="Laurie Ellen Gri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0F4"/>
    <w:rsid w:val="000053D3"/>
    <w:rsid w:val="000057E4"/>
    <w:rsid w:val="000169E9"/>
    <w:rsid w:val="000213C4"/>
    <w:rsid w:val="00023ADE"/>
    <w:rsid w:val="000329B9"/>
    <w:rsid w:val="000460E3"/>
    <w:rsid w:val="00062E8C"/>
    <w:rsid w:val="00087592"/>
    <w:rsid w:val="00097F31"/>
    <w:rsid w:val="000A0789"/>
    <w:rsid w:val="000A08E6"/>
    <w:rsid w:val="000B3107"/>
    <w:rsid w:val="000B4566"/>
    <w:rsid w:val="000C37B6"/>
    <w:rsid w:val="000C61DF"/>
    <w:rsid w:val="000D0319"/>
    <w:rsid w:val="000D641D"/>
    <w:rsid w:val="000E13B4"/>
    <w:rsid w:val="000E38CD"/>
    <w:rsid w:val="000E4468"/>
    <w:rsid w:val="00102C11"/>
    <w:rsid w:val="001201B0"/>
    <w:rsid w:val="00124E2A"/>
    <w:rsid w:val="00141C9B"/>
    <w:rsid w:val="00164602"/>
    <w:rsid w:val="00165AB5"/>
    <w:rsid w:val="0017456F"/>
    <w:rsid w:val="00187EE7"/>
    <w:rsid w:val="0019228F"/>
    <w:rsid w:val="00193E01"/>
    <w:rsid w:val="001A57C7"/>
    <w:rsid w:val="001B2FCC"/>
    <w:rsid w:val="001C093C"/>
    <w:rsid w:val="001D1EE2"/>
    <w:rsid w:val="001D5C17"/>
    <w:rsid w:val="001F25E0"/>
    <w:rsid w:val="00211B91"/>
    <w:rsid w:val="00214AAA"/>
    <w:rsid w:val="00220802"/>
    <w:rsid w:val="0023224D"/>
    <w:rsid w:val="00241637"/>
    <w:rsid w:val="002420C6"/>
    <w:rsid w:val="0025511B"/>
    <w:rsid w:val="002677CF"/>
    <w:rsid w:val="00271AAE"/>
    <w:rsid w:val="002735D7"/>
    <w:rsid w:val="00274E6B"/>
    <w:rsid w:val="00295790"/>
    <w:rsid w:val="002A072E"/>
    <w:rsid w:val="002B3FE6"/>
    <w:rsid w:val="002C1A03"/>
    <w:rsid w:val="002D253F"/>
    <w:rsid w:val="002D6B71"/>
    <w:rsid w:val="002E3B28"/>
    <w:rsid w:val="002F3F71"/>
    <w:rsid w:val="00303733"/>
    <w:rsid w:val="0031310C"/>
    <w:rsid w:val="00317220"/>
    <w:rsid w:val="00345B59"/>
    <w:rsid w:val="00354172"/>
    <w:rsid w:val="00361945"/>
    <w:rsid w:val="00371986"/>
    <w:rsid w:val="003743B9"/>
    <w:rsid w:val="00381318"/>
    <w:rsid w:val="00394E36"/>
    <w:rsid w:val="003977E4"/>
    <w:rsid w:val="003A2A5E"/>
    <w:rsid w:val="003A37B7"/>
    <w:rsid w:val="003B1D76"/>
    <w:rsid w:val="003B39E3"/>
    <w:rsid w:val="003C5CDE"/>
    <w:rsid w:val="003C7E75"/>
    <w:rsid w:val="003D0AEA"/>
    <w:rsid w:val="003D448B"/>
    <w:rsid w:val="003D6CD9"/>
    <w:rsid w:val="003F276B"/>
    <w:rsid w:val="00422367"/>
    <w:rsid w:val="00425611"/>
    <w:rsid w:val="00426D31"/>
    <w:rsid w:val="00434F2C"/>
    <w:rsid w:val="00437738"/>
    <w:rsid w:val="00437DAC"/>
    <w:rsid w:val="00454B0D"/>
    <w:rsid w:val="00457F5B"/>
    <w:rsid w:val="00462C63"/>
    <w:rsid w:val="00464778"/>
    <w:rsid w:val="0046798E"/>
    <w:rsid w:val="00472BA6"/>
    <w:rsid w:val="00475887"/>
    <w:rsid w:val="00481084"/>
    <w:rsid w:val="004829CA"/>
    <w:rsid w:val="0048329C"/>
    <w:rsid w:val="004832F9"/>
    <w:rsid w:val="00496C9D"/>
    <w:rsid w:val="004A3A5C"/>
    <w:rsid w:val="004A3BD9"/>
    <w:rsid w:val="004B01E6"/>
    <w:rsid w:val="004B25F3"/>
    <w:rsid w:val="004B66A2"/>
    <w:rsid w:val="004C35A4"/>
    <w:rsid w:val="004D1A5B"/>
    <w:rsid w:val="004E7529"/>
    <w:rsid w:val="004F066E"/>
    <w:rsid w:val="004F44CD"/>
    <w:rsid w:val="004F66A7"/>
    <w:rsid w:val="005012A6"/>
    <w:rsid w:val="005014A9"/>
    <w:rsid w:val="00515813"/>
    <w:rsid w:val="00517B5A"/>
    <w:rsid w:val="00524874"/>
    <w:rsid w:val="00530818"/>
    <w:rsid w:val="005318E4"/>
    <w:rsid w:val="0053684A"/>
    <w:rsid w:val="00536DCF"/>
    <w:rsid w:val="00540F7B"/>
    <w:rsid w:val="00544435"/>
    <w:rsid w:val="00551343"/>
    <w:rsid w:val="0057126F"/>
    <w:rsid w:val="00574947"/>
    <w:rsid w:val="0058619B"/>
    <w:rsid w:val="00596FF5"/>
    <w:rsid w:val="005C1FF7"/>
    <w:rsid w:val="005C4BDF"/>
    <w:rsid w:val="005C6753"/>
    <w:rsid w:val="005D12D7"/>
    <w:rsid w:val="005D5128"/>
    <w:rsid w:val="005E34FD"/>
    <w:rsid w:val="005E63FD"/>
    <w:rsid w:val="005F0AF2"/>
    <w:rsid w:val="005F6606"/>
    <w:rsid w:val="00600034"/>
    <w:rsid w:val="0060358E"/>
    <w:rsid w:val="00611E5E"/>
    <w:rsid w:val="00620AA1"/>
    <w:rsid w:val="006331CE"/>
    <w:rsid w:val="00641887"/>
    <w:rsid w:val="006418A0"/>
    <w:rsid w:val="0065207C"/>
    <w:rsid w:val="00653C0E"/>
    <w:rsid w:val="00664413"/>
    <w:rsid w:val="006906CF"/>
    <w:rsid w:val="006D28A8"/>
    <w:rsid w:val="006D71AB"/>
    <w:rsid w:val="006E69B3"/>
    <w:rsid w:val="006F57CD"/>
    <w:rsid w:val="00704D6D"/>
    <w:rsid w:val="00705CBD"/>
    <w:rsid w:val="00705F6D"/>
    <w:rsid w:val="00720B85"/>
    <w:rsid w:val="00722353"/>
    <w:rsid w:val="0073079F"/>
    <w:rsid w:val="0073745F"/>
    <w:rsid w:val="00737E48"/>
    <w:rsid w:val="00741593"/>
    <w:rsid w:val="00743A14"/>
    <w:rsid w:val="007446C0"/>
    <w:rsid w:val="0075356B"/>
    <w:rsid w:val="00760419"/>
    <w:rsid w:val="00764BE6"/>
    <w:rsid w:val="00766EAD"/>
    <w:rsid w:val="007732A6"/>
    <w:rsid w:val="007756D2"/>
    <w:rsid w:val="00784884"/>
    <w:rsid w:val="007853BD"/>
    <w:rsid w:val="0078783B"/>
    <w:rsid w:val="007914C9"/>
    <w:rsid w:val="007A5262"/>
    <w:rsid w:val="007A7E23"/>
    <w:rsid w:val="007B3B00"/>
    <w:rsid w:val="007B7222"/>
    <w:rsid w:val="007D054C"/>
    <w:rsid w:val="007D792E"/>
    <w:rsid w:val="007E63E7"/>
    <w:rsid w:val="0080660B"/>
    <w:rsid w:val="008424F9"/>
    <w:rsid w:val="008432C9"/>
    <w:rsid w:val="008450BD"/>
    <w:rsid w:val="008477A1"/>
    <w:rsid w:val="008607B9"/>
    <w:rsid w:val="00862A7F"/>
    <w:rsid w:val="00872A0F"/>
    <w:rsid w:val="0088375E"/>
    <w:rsid w:val="00886531"/>
    <w:rsid w:val="00887F03"/>
    <w:rsid w:val="00887F04"/>
    <w:rsid w:val="008B2170"/>
    <w:rsid w:val="008B26F8"/>
    <w:rsid w:val="008C085E"/>
    <w:rsid w:val="008C7A69"/>
    <w:rsid w:val="008D4BBE"/>
    <w:rsid w:val="008D4CB9"/>
    <w:rsid w:val="008D7417"/>
    <w:rsid w:val="00902E5A"/>
    <w:rsid w:val="0090307C"/>
    <w:rsid w:val="00920644"/>
    <w:rsid w:val="0092252D"/>
    <w:rsid w:val="00923866"/>
    <w:rsid w:val="00924016"/>
    <w:rsid w:val="009266CF"/>
    <w:rsid w:val="0093569F"/>
    <w:rsid w:val="00936911"/>
    <w:rsid w:val="00950007"/>
    <w:rsid w:val="00957E04"/>
    <w:rsid w:val="00964912"/>
    <w:rsid w:val="009800F4"/>
    <w:rsid w:val="00982DC7"/>
    <w:rsid w:val="00984890"/>
    <w:rsid w:val="009919FD"/>
    <w:rsid w:val="009A789E"/>
    <w:rsid w:val="009C39A9"/>
    <w:rsid w:val="009D5617"/>
    <w:rsid w:val="009D5853"/>
    <w:rsid w:val="009E14AB"/>
    <w:rsid w:val="009E1CE9"/>
    <w:rsid w:val="009E28BA"/>
    <w:rsid w:val="009E2B28"/>
    <w:rsid w:val="009E627E"/>
    <w:rsid w:val="009F1DEE"/>
    <w:rsid w:val="00A04667"/>
    <w:rsid w:val="00A12788"/>
    <w:rsid w:val="00A1637D"/>
    <w:rsid w:val="00A2059D"/>
    <w:rsid w:val="00A20F9F"/>
    <w:rsid w:val="00A349C3"/>
    <w:rsid w:val="00A37DAC"/>
    <w:rsid w:val="00A5140A"/>
    <w:rsid w:val="00A550C5"/>
    <w:rsid w:val="00A631F4"/>
    <w:rsid w:val="00A640EE"/>
    <w:rsid w:val="00A66F00"/>
    <w:rsid w:val="00A71697"/>
    <w:rsid w:val="00A72C64"/>
    <w:rsid w:val="00A73709"/>
    <w:rsid w:val="00A82CAC"/>
    <w:rsid w:val="00A93EE4"/>
    <w:rsid w:val="00AA08D7"/>
    <w:rsid w:val="00AA181D"/>
    <w:rsid w:val="00AA3433"/>
    <w:rsid w:val="00AA3AD8"/>
    <w:rsid w:val="00AA4E08"/>
    <w:rsid w:val="00AA5128"/>
    <w:rsid w:val="00AB16DA"/>
    <w:rsid w:val="00AC1DCF"/>
    <w:rsid w:val="00AC24FA"/>
    <w:rsid w:val="00AC3BDC"/>
    <w:rsid w:val="00AE59B2"/>
    <w:rsid w:val="00AE63F1"/>
    <w:rsid w:val="00AF0E88"/>
    <w:rsid w:val="00AF7766"/>
    <w:rsid w:val="00B00374"/>
    <w:rsid w:val="00B042C2"/>
    <w:rsid w:val="00B13331"/>
    <w:rsid w:val="00B173AE"/>
    <w:rsid w:val="00B449DC"/>
    <w:rsid w:val="00B55061"/>
    <w:rsid w:val="00B558AC"/>
    <w:rsid w:val="00B622E1"/>
    <w:rsid w:val="00B666A0"/>
    <w:rsid w:val="00B77124"/>
    <w:rsid w:val="00B802A8"/>
    <w:rsid w:val="00B94291"/>
    <w:rsid w:val="00B95632"/>
    <w:rsid w:val="00BB46A8"/>
    <w:rsid w:val="00BB5123"/>
    <w:rsid w:val="00BC53AD"/>
    <w:rsid w:val="00BD4778"/>
    <w:rsid w:val="00BD7457"/>
    <w:rsid w:val="00BE2014"/>
    <w:rsid w:val="00BF4CF0"/>
    <w:rsid w:val="00BF6F90"/>
    <w:rsid w:val="00C2031D"/>
    <w:rsid w:val="00C4742C"/>
    <w:rsid w:val="00C53B34"/>
    <w:rsid w:val="00C62E41"/>
    <w:rsid w:val="00C6734E"/>
    <w:rsid w:val="00C70EBB"/>
    <w:rsid w:val="00C80068"/>
    <w:rsid w:val="00C80B03"/>
    <w:rsid w:val="00C8158D"/>
    <w:rsid w:val="00C876FC"/>
    <w:rsid w:val="00C93F9B"/>
    <w:rsid w:val="00CB3EFC"/>
    <w:rsid w:val="00CB4C24"/>
    <w:rsid w:val="00CB5677"/>
    <w:rsid w:val="00CC25CB"/>
    <w:rsid w:val="00CC53A8"/>
    <w:rsid w:val="00CD365F"/>
    <w:rsid w:val="00CD5AF9"/>
    <w:rsid w:val="00CE3B7B"/>
    <w:rsid w:val="00CF1668"/>
    <w:rsid w:val="00CF4EDC"/>
    <w:rsid w:val="00CF7A29"/>
    <w:rsid w:val="00D1254D"/>
    <w:rsid w:val="00D16380"/>
    <w:rsid w:val="00D16511"/>
    <w:rsid w:val="00D1758A"/>
    <w:rsid w:val="00D22497"/>
    <w:rsid w:val="00D23691"/>
    <w:rsid w:val="00D272B4"/>
    <w:rsid w:val="00D434B4"/>
    <w:rsid w:val="00D43B69"/>
    <w:rsid w:val="00D43FA7"/>
    <w:rsid w:val="00D46A12"/>
    <w:rsid w:val="00D5256C"/>
    <w:rsid w:val="00D63328"/>
    <w:rsid w:val="00D703C5"/>
    <w:rsid w:val="00D7151D"/>
    <w:rsid w:val="00D71559"/>
    <w:rsid w:val="00D72F1F"/>
    <w:rsid w:val="00D779BC"/>
    <w:rsid w:val="00D930C9"/>
    <w:rsid w:val="00D95F58"/>
    <w:rsid w:val="00DA1983"/>
    <w:rsid w:val="00DC5CA2"/>
    <w:rsid w:val="00DD1DB4"/>
    <w:rsid w:val="00DD65E2"/>
    <w:rsid w:val="00DE41A0"/>
    <w:rsid w:val="00DE5CF3"/>
    <w:rsid w:val="00E0119D"/>
    <w:rsid w:val="00E06FEE"/>
    <w:rsid w:val="00E07345"/>
    <w:rsid w:val="00E07381"/>
    <w:rsid w:val="00E1628E"/>
    <w:rsid w:val="00E37DC4"/>
    <w:rsid w:val="00E40E93"/>
    <w:rsid w:val="00E42ACC"/>
    <w:rsid w:val="00E609A0"/>
    <w:rsid w:val="00E61A11"/>
    <w:rsid w:val="00E82947"/>
    <w:rsid w:val="00E86BAD"/>
    <w:rsid w:val="00E91346"/>
    <w:rsid w:val="00E960D1"/>
    <w:rsid w:val="00EB10D6"/>
    <w:rsid w:val="00EB657A"/>
    <w:rsid w:val="00EC1F2C"/>
    <w:rsid w:val="00EC6E49"/>
    <w:rsid w:val="00ED0DEC"/>
    <w:rsid w:val="00EF08C7"/>
    <w:rsid w:val="00F026B6"/>
    <w:rsid w:val="00F110ED"/>
    <w:rsid w:val="00F241B3"/>
    <w:rsid w:val="00F27787"/>
    <w:rsid w:val="00F319F3"/>
    <w:rsid w:val="00F45DE1"/>
    <w:rsid w:val="00F526B7"/>
    <w:rsid w:val="00F541A7"/>
    <w:rsid w:val="00F66E05"/>
    <w:rsid w:val="00F67E9C"/>
    <w:rsid w:val="00F77B3F"/>
    <w:rsid w:val="00F82BE0"/>
    <w:rsid w:val="00F84A11"/>
    <w:rsid w:val="00F928BF"/>
    <w:rsid w:val="00F94220"/>
    <w:rsid w:val="00F94B5C"/>
    <w:rsid w:val="00F96BCB"/>
    <w:rsid w:val="00FA0495"/>
    <w:rsid w:val="00FC175A"/>
    <w:rsid w:val="00FC40BA"/>
    <w:rsid w:val="00FF106A"/>
    <w:rsid w:val="00FF46F3"/>
    <w:rsid w:val="00FF6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F350E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0F4"/>
    <w:pPr>
      <w:ind w:left="720"/>
      <w:contextualSpacing/>
    </w:pPr>
  </w:style>
  <w:style w:type="paragraph" w:styleId="FootnoteText">
    <w:name w:val="footnote text"/>
    <w:basedOn w:val="Normal"/>
    <w:link w:val="FootnoteTextChar"/>
    <w:uiPriority w:val="99"/>
    <w:unhideWhenUsed/>
    <w:rsid w:val="009800F4"/>
  </w:style>
  <w:style w:type="character" w:customStyle="1" w:styleId="FootnoteTextChar">
    <w:name w:val="Footnote Text Char"/>
    <w:basedOn w:val="DefaultParagraphFont"/>
    <w:link w:val="FootnoteText"/>
    <w:uiPriority w:val="99"/>
    <w:rsid w:val="009800F4"/>
  </w:style>
  <w:style w:type="character" w:styleId="FootnoteReference">
    <w:name w:val="footnote reference"/>
    <w:basedOn w:val="DefaultParagraphFont"/>
    <w:uiPriority w:val="99"/>
    <w:unhideWhenUsed/>
    <w:rsid w:val="009800F4"/>
    <w:rPr>
      <w:vertAlign w:val="superscript"/>
    </w:rPr>
  </w:style>
  <w:style w:type="character" w:styleId="Hyperlink">
    <w:name w:val="Hyperlink"/>
    <w:basedOn w:val="DefaultParagraphFont"/>
    <w:uiPriority w:val="99"/>
    <w:unhideWhenUsed/>
    <w:rsid w:val="009800F4"/>
    <w:rPr>
      <w:color w:val="0000FF" w:themeColor="hyperlink"/>
      <w:u w:val="single"/>
    </w:rPr>
  </w:style>
  <w:style w:type="character" w:styleId="CommentReference">
    <w:name w:val="annotation reference"/>
    <w:basedOn w:val="DefaultParagraphFont"/>
    <w:uiPriority w:val="99"/>
    <w:semiHidden/>
    <w:unhideWhenUsed/>
    <w:rsid w:val="009800F4"/>
    <w:rPr>
      <w:sz w:val="18"/>
      <w:szCs w:val="18"/>
    </w:rPr>
  </w:style>
  <w:style w:type="paragraph" w:styleId="CommentText">
    <w:name w:val="annotation text"/>
    <w:basedOn w:val="Normal"/>
    <w:link w:val="CommentTextChar"/>
    <w:uiPriority w:val="99"/>
    <w:semiHidden/>
    <w:unhideWhenUsed/>
    <w:rsid w:val="009800F4"/>
  </w:style>
  <w:style w:type="character" w:customStyle="1" w:styleId="CommentTextChar">
    <w:name w:val="Comment Text Char"/>
    <w:basedOn w:val="DefaultParagraphFont"/>
    <w:link w:val="CommentText"/>
    <w:uiPriority w:val="99"/>
    <w:semiHidden/>
    <w:rsid w:val="009800F4"/>
  </w:style>
  <w:style w:type="paragraph" w:styleId="BalloonText">
    <w:name w:val="Balloon Text"/>
    <w:basedOn w:val="Normal"/>
    <w:link w:val="BalloonTextChar"/>
    <w:uiPriority w:val="99"/>
    <w:semiHidden/>
    <w:unhideWhenUsed/>
    <w:rsid w:val="009800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0F4"/>
    <w:rPr>
      <w:rFonts w:ascii="Lucida Grande" w:hAnsi="Lucida Grande" w:cs="Lucida Grande"/>
      <w:sz w:val="18"/>
      <w:szCs w:val="18"/>
    </w:rPr>
  </w:style>
  <w:style w:type="paragraph" w:styleId="DocumentMap">
    <w:name w:val="Document Map"/>
    <w:basedOn w:val="Normal"/>
    <w:link w:val="DocumentMapChar"/>
    <w:uiPriority w:val="99"/>
    <w:semiHidden/>
    <w:unhideWhenUsed/>
    <w:rsid w:val="00F241B3"/>
    <w:rPr>
      <w:rFonts w:ascii="Lucida Grande" w:hAnsi="Lucida Grande" w:cs="Lucida Grande"/>
    </w:rPr>
  </w:style>
  <w:style w:type="character" w:customStyle="1" w:styleId="DocumentMapChar">
    <w:name w:val="Document Map Char"/>
    <w:basedOn w:val="DefaultParagraphFont"/>
    <w:link w:val="DocumentMap"/>
    <w:uiPriority w:val="99"/>
    <w:semiHidden/>
    <w:rsid w:val="00F241B3"/>
    <w:rPr>
      <w:rFonts w:ascii="Lucida Grande" w:hAnsi="Lucida Grande" w:cs="Lucida Grande"/>
    </w:rPr>
  </w:style>
  <w:style w:type="paragraph" w:styleId="CommentSubject">
    <w:name w:val="annotation subject"/>
    <w:basedOn w:val="CommentText"/>
    <w:next w:val="CommentText"/>
    <w:link w:val="CommentSubjectChar"/>
    <w:uiPriority w:val="99"/>
    <w:semiHidden/>
    <w:unhideWhenUsed/>
    <w:rsid w:val="00437DAC"/>
    <w:rPr>
      <w:b/>
      <w:bCs/>
      <w:sz w:val="20"/>
      <w:szCs w:val="20"/>
    </w:rPr>
  </w:style>
  <w:style w:type="character" w:customStyle="1" w:styleId="CommentSubjectChar">
    <w:name w:val="Comment Subject Char"/>
    <w:basedOn w:val="CommentTextChar"/>
    <w:link w:val="CommentSubject"/>
    <w:uiPriority w:val="99"/>
    <w:semiHidden/>
    <w:rsid w:val="00437DAC"/>
    <w:rPr>
      <w:b/>
      <w:bCs/>
      <w:sz w:val="20"/>
      <w:szCs w:val="20"/>
    </w:rPr>
  </w:style>
  <w:style w:type="paragraph" w:styleId="Revision">
    <w:name w:val="Revision"/>
    <w:hidden/>
    <w:uiPriority w:val="99"/>
    <w:semiHidden/>
    <w:rsid w:val="00920644"/>
  </w:style>
  <w:style w:type="paragraph" w:styleId="NormalWeb">
    <w:name w:val="Normal (Web)"/>
    <w:basedOn w:val="Normal"/>
    <w:uiPriority w:val="99"/>
    <w:semiHidden/>
    <w:unhideWhenUsed/>
    <w:rsid w:val="0046798E"/>
    <w:rPr>
      <w:rFonts w:ascii="Times New Roman" w:hAnsi="Times New Roman" w:cs="Times New Roman"/>
    </w:rPr>
  </w:style>
  <w:style w:type="character" w:styleId="EndnoteReference">
    <w:name w:val="endnote reference"/>
    <w:basedOn w:val="DefaultParagraphFont"/>
    <w:uiPriority w:val="99"/>
    <w:semiHidden/>
    <w:unhideWhenUsed/>
    <w:rsid w:val="00462C63"/>
    <w:rPr>
      <w:vertAlign w:val="superscript"/>
    </w:rPr>
  </w:style>
  <w:style w:type="character" w:styleId="FollowedHyperlink">
    <w:name w:val="FollowedHyperlink"/>
    <w:basedOn w:val="DefaultParagraphFont"/>
    <w:uiPriority w:val="99"/>
    <w:semiHidden/>
    <w:unhideWhenUsed/>
    <w:rsid w:val="00C203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0142">
      <w:bodyDiv w:val="1"/>
      <w:marLeft w:val="0"/>
      <w:marRight w:val="0"/>
      <w:marTop w:val="0"/>
      <w:marBottom w:val="0"/>
      <w:divBdr>
        <w:top w:val="none" w:sz="0" w:space="0" w:color="auto"/>
        <w:left w:val="none" w:sz="0" w:space="0" w:color="auto"/>
        <w:bottom w:val="none" w:sz="0" w:space="0" w:color="auto"/>
        <w:right w:val="none" w:sz="0" w:space="0" w:color="auto"/>
      </w:divBdr>
    </w:div>
    <w:div w:id="238756736">
      <w:bodyDiv w:val="1"/>
      <w:marLeft w:val="0"/>
      <w:marRight w:val="0"/>
      <w:marTop w:val="0"/>
      <w:marBottom w:val="0"/>
      <w:divBdr>
        <w:top w:val="none" w:sz="0" w:space="0" w:color="auto"/>
        <w:left w:val="none" w:sz="0" w:space="0" w:color="auto"/>
        <w:bottom w:val="none" w:sz="0" w:space="0" w:color="auto"/>
        <w:right w:val="none" w:sz="0" w:space="0" w:color="auto"/>
      </w:divBdr>
    </w:div>
    <w:div w:id="386490964">
      <w:bodyDiv w:val="1"/>
      <w:marLeft w:val="0"/>
      <w:marRight w:val="0"/>
      <w:marTop w:val="0"/>
      <w:marBottom w:val="0"/>
      <w:divBdr>
        <w:top w:val="none" w:sz="0" w:space="0" w:color="auto"/>
        <w:left w:val="none" w:sz="0" w:space="0" w:color="auto"/>
        <w:bottom w:val="none" w:sz="0" w:space="0" w:color="auto"/>
        <w:right w:val="none" w:sz="0" w:space="0" w:color="auto"/>
      </w:divBdr>
    </w:div>
    <w:div w:id="463623386">
      <w:bodyDiv w:val="1"/>
      <w:marLeft w:val="0"/>
      <w:marRight w:val="0"/>
      <w:marTop w:val="0"/>
      <w:marBottom w:val="0"/>
      <w:divBdr>
        <w:top w:val="none" w:sz="0" w:space="0" w:color="auto"/>
        <w:left w:val="none" w:sz="0" w:space="0" w:color="auto"/>
        <w:bottom w:val="none" w:sz="0" w:space="0" w:color="auto"/>
        <w:right w:val="none" w:sz="0" w:space="0" w:color="auto"/>
      </w:divBdr>
    </w:div>
    <w:div w:id="538861413">
      <w:bodyDiv w:val="1"/>
      <w:marLeft w:val="0"/>
      <w:marRight w:val="0"/>
      <w:marTop w:val="0"/>
      <w:marBottom w:val="0"/>
      <w:divBdr>
        <w:top w:val="none" w:sz="0" w:space="0" w:color="auto"/>
        <w:left w:val="none" w:sz="0" w:space="0" w:color="auto"/>
        <w:bottom w:val="none" w:sz="0" w:space="0" w:color="auto"/>
        <w:right w:val="none" w:sz="0" w:space="0" w:color="auto"/>
      </w:divBdr>
    </w:div>
    <w:div w:id="694421739">
      <w:bodyDiv w:val="1"/>
      <w:marLeft w:val="0"/>
      <w:marRight w:val="0"/>
      <w:marTop w:val="0"/>
      <w:marBottom w:val="0"/>
      <w:divBdr>
        <w:top w:val="none" w:sz="0" w:space="0" w:color="auto"/>
        <w:left w:val="none" w:sz="0" w:space="0" w:color="auto"/>
        <w:bottom w:val="none" w:sz="0" w:space="0" w:color="auto"/>
        <w:right w:val="none" w:sz="0" w:space="0" w:color="auto"/>
      </w:divBdr>
    </w:div>
    <w:div w:id="720516608">
      <w:bodyDiv w:val="1"/>
      <w:marLeft w:val="0"/>
      <w:marRight w:val="0"/>
      <w:marTop w:val="0"/>
      <w:marBottom w:val="0"/>
      <w:divBdr>
        <w:top w:val="none" w:sz="0" w:space="0" w:color="auto"/>
        <w:left w:val="none" w:sz="0" w:space="0" w:color="auto"/>
        <w:bottom w:val="none" w:sz="0" w:space="0" w:color="auto"/>
        <w:right w:val="none" w:sz="0" w:space="0" w:color="auto"/>
      </w:divBdr>
    </w:div>
    <w:div w:id="729380317">
      <w:bodyDiv w:val="1"/>
      <w:marLeft w:val="0"/>
      <w:marRight w:val="0"/>
      <w:marTop w:val="0"/>
      <w:marBottom w:val="0"/>
      <w:divBdr>
        <w:top w:val="none" w:sz="0" w:space="0" w:color="auto"/>
        <w:left w:val="none" w:sz="0" w:space="0" w:color="auto"/>
        <w:bottom w:val="none" w:sz="0" w:space="0" w:color="auto"/>
        <w:right w:val="none" w:sz="0" w:space="0" w:color="auto"/>
      </w:divBdr>
    </w:div>
    <w:div w:id="813958265">
      <w:bodyDiv w:val="1"/>
      <w:marLeft w:val="0"/>
      <w:marRight w:val="0"/>
      <w:marTop w:val="0"/>
      <w:marBottom w:val="0"/>
      <w:divBdr>
        <w:top w:val="none" w:sz="0" w:space="0" w:color="auto"/>
        <w:left w:val="none" w:sz="0" w:space="0" w:color="auto"/>
        <w:bottom w:val="none" w:sz="0" w:space="0" w:color="auto"/>
        <w:right w:val="none" w:sz="0" w:space="0" w:color="auto"/>
      </w:divBdr>
      <w:divsChild>
        <w:div w:id="1273973231">
          <w:marLeft w:val="0"/>
          <w:marRight w:val="0"/>
          <w:marTop w:val="0"/>
          <w:marBottom w:val="0"/>
          <w:divBdr>
            <w:top w:val="none" w:sz="0" w:space="0" w:color="auto"/>
            <w:left w:val="none" w:sz="0" w:space="0" w:color="auto"/>
            <w:bottom w:val="none" w:sz="0" w:space="0" w:color="auto"/>
            <w:right w:val="none" w:sz="0" w:space="0" w:color="auto"/>
          </w:divBdr>
          <w:divsChild>
            <w:div w:id="280307146">
              <w:marLeft w:val="0"/>
              <w:marRight w:val="0"/>
              <w:marTop w:val="0"/>
              <w:marBottom w:val="0"/>
              <w:divBdr>
                <w:top w:val="none" w:sz="0" w:space="0" w:color="auto"/>
                <w:left w:val="none" w:sz="0" w:space="0" w:color="auto"/>
                <w:bottom w:val="none" w:sz="0" w:space="0" w:color="auto"/>
                <w:right w:val="none" w:sz="0" w:space="0" w:color="auto"/>
              </w:divBdr>
              <w:divsChild>
                <w:div w:id="1984769451">
                  <w:marLeft w:val="0"/>
                  <w:marRight w:val="0"/>
                  <w:marTop w:val="0"/>
                  <w:marBottom w:val="0"/>
                  <w:divBdr>
                    <w:top w:val="none" w:sz="0" w:space="0" w:color="auto"/>
                    <w:left w:val="none" w:sz="0" w:space="0" w:color="auto"/>
                    <w:bottom w:val="none" w:sz="0" w:space="0" w:color="auto"/>
                    <w:right w:val="none" w:sz="0" w:space="0" w:color="auto"/>
                  </w:divBdr>
                  <w:divsChild>
                    <w:div w:id="919019956">
                      <w:marLeft w:val="0"/>
                      <w:marRight w:val="0"/>
                      <w:marTop w:val="0"/>
                      <w:marBottom w:val="0"/>
                      <w:divBdr>
                        <w:top w:val="none" w:sz="0" w:space="0" w:color="auto"/>
                        <w:left w:val="none" w:sz="0" w:space="0" w:color="auto"/>
                        <w:bottom w:val="none" w:sz="0" w:space="0" w:color="auto"/>
                        <w:right w:val="none" w:sz="0" w:space="0" w:color="auto"/>
                      </w:divBdr>
                      <w:divsChild>
                        <w:div w:id="570189959">
                          <w:marLeft w:val="0"/>
                          <w:marRight w:val="0"/>
                          <w:marTop w:val="0"/>
                          <w:marBottom w:val="0"/>
                          <w:divBdr>
                            <w:top w:val="none" w:sz="0" w:space="0" w:color="auto"/>
                            <w:left w:val="none" w:sz="0" w:space="0" w:color="auto"/>
                            <w:bottom w:val="none" w:sz="0" w:space="0" w:color="auto"/>
                            <w:right w:val="none" w:sz="0" w:space="0" w:color="auto"/>
                          </w:divBdr>
                          <w:divsChild>
                            <w:div w:id="1476483993">
                              <w:marLeft w:val="0"/>
                              <w:marRight w:val="0"/>
                              <w:marTop w:val="0"/>
                              <w:marBottom w:val="0"/>
                              <w:divBdr>
                                <w:top w:val="none" w:sz="0" w:space="0" w:color="auto"/>
                                <w:left w:val="none" w:sz="0" w:space="0" w:color="auto"/>
                                <w:bottom w:val="none" w:sz="0" w:space="0" w:color="auto"/>
                                <w:right w:val="none" w:sz="0" w:space="0" w:color="auto"/>
                              </w:divBdr>
                              <w:divsChild>
                                <w:div w:id="483396324">
                                  <w:marLeft w:val="0"/>
                                  <w:marRight w:val="0"/>
                                  <w:marTop w:val="0"/>
                                  <w:marBottom w:val="0"/>
                                  <w:divBdr>
                                    <w:top w:val="none" w:sz="0" w:space="0" w:color="auto"/>
                                    <w:left w:val="none" w:sz="0" w:space="0" w:color="auto"/>
                                    <w:bottom w:val="none" w:sz="0" w:space="0" w:color="auto"/>
                                    <w:right w:val="none" w:sz="0" w:space="0" w:color="auto"/>
                                  </w:divBdr>
                                  <w:divsChild>
                                    <w:div w:id="17407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312892">
          <w:marLeft w:val="0"/>
          <w:marRight w:val="0"/>
          <w:marTop w:val="90"/>
          <w:marBottom w:val="0"/>
          <w:divBdr>
            <w:top w:val="none" w:sz="0" w:space="0" w:color="auto"/>
            <w:left w:val="none" w:sz="0" w:space="0" w:color="auto"/>
            <w:bottom w:val="none" w:sz="0" w:space="0" w:color="auto"/>
            <w:right w:val="none" w:sz="0" w:space="0" w:color="auto"/>
          </w:divBdr>
        </w:div>
      </w:divsChild>
    </w:div>
    <w:div w:id="913855149">
      <w:bodyDiv w:val="1"/>
      <w:marLeft w:val="0"/>
      <w:marRight w:val="0"/>
      <w:marTop w:val="0"/>
      <w:marBottom w:val="0"/>
      <w:divBdr>
        <w:top w:val="none" w:sz="0" w:space="0" w:color="auto"/>
        <w:left w:val="none" w:sz="0" w:space="0" w:color="auto"/>
        <w:bottom w:val="none" w:sz="0" w:space="0" w:color="auto"/>
        <w:right w:val="none" w:sz="0" w:space="0" w:color="auto"/>
      </w:divBdr>
    </w:div>
    <w:div w:id="930435025">
      <w:bodyDiv w:val="1"/>
      <w:marLeft w:val="0"/>
      <w:marRight w:val="0"/>
      <w:marTop w:val="0"/>
      <w:marBottom w:val="0"/>
      <w:divBdr>
        <w:top w:val="none" w:sz="0" w:space="0" w:color="auto"/>
        <w:left w:val="none" w:sz="0" w:space="0" w:color="auto"/>
        <w:bottom w:val="none" w:sz="0" w:space="0" w:color="auto"/>
        <w:right w:val="none" w:sz="0" w:space="0" w:color="auto"/>
      </w:divBdr>
    </w:div>
    <w:div w:id="957417645">
      <w:bodyDiv w:val="1"/>
      <w:marLeft w:val="0"/>
      <w:marRight w:val="0"/>
      <w:marTop w:val="0"/>
      <w:marBottom w:val="0"/>
      <w:divBdr>
        <w:top w:val="none" w:sz="0" w:space="0" w:color="auto"/>
        <w:left w:val="none" w:sz="0" w:space="0" w:color="auto"/>
        <w:bottom w:val="none" w:sz="0" w:space="0" w:color="auto"/>
        <w:right w:val="none" w:sz="0" w:space="0" w:color="auto"/>
      </w:divBdr>
    </w:div>
    <w:div w:id="968241925">
      <w:bodyDiv w:val="1"/>
      <w:marLeft w:val="0"/>
      <w:marRight w:val="0"/>
      <w:marTop w:val="0"/>
      <w:marBottom w:val="0"/>
      <w:divBdr>
        <w:top w:val="none" w:sz="0" w:space="0" w:color="auto"/>
        <w:left w:val="none" w:sz="0" w:space="0" w:color="auto"/>
        <w:bottom w:val="none" w:sz="0" w:space="0" w:color="auto"/>
        <w:right w:val="none" w:sz="0" w:space="0" w:color="auto"/>
      </w:divBdr>
      <w:divsChild>
        <w:div w:id="1451900930">
          <w:marLeft w:val="0"/>
          <w:marRight w:val="0"/>
          <w:marTop w:val="90"/>
          <w:marBottom w:val="0"/>
          <w:divBdr>
            <w:top w:val="none" w:sz="0" w:space="0" w:color="auto"/>
            <w:left w:val="none" w:sz="0" w:space="0" w:color="auto"/>
            <w:bottom w:val="none" w:sz="0" w:space="0" w:color="auto"/>
            <w:right w:val="none" w:sz="0" w:space="0" w:color="auto"/>
          </w:divBdr>
        </w:div>
        <w:div w:id="1631551376">
          <w:marLeft w:val="0"/>
          <w:marRight w:val="0"/>
          <w:marTop w:val="0"/>
          <w:marBottom w:val="0"/>
          <w:divBdr>
            <w:top w:val="none" w:sz="0" w:space="0" w:color="auto"/>
            <w:left w:val="none" w:sz="0" w:space="0" w:color="auto"/>
            <w:bottom w:val="none" w:sz="0" w:space="0" w:color="auto"/>
            <w:right w:val="none" w:sz="0" w:space="0" w:color="auto"/>
          </w:divBdr>
          <w:divsChild>
            <w:div w:id="1232539061">
              <w:marLeft w:val="0"/>
              <w:marRight w:val="0"/>
              <w:marTop w:val="0"/>
              <w:marBottom w:val="0"/>
              <w:divBdr>
                <w:top w:val="none" w:sz="0" w:space="0" w:color="auto"/>
                <w:left w:val="none" w:sz="0" w:space="0" w:color="auto"/>
                <w:bottom w:val="none" w:sz="0" w:space="0" w:color="auto"/>
                <w:right w:val="none" w:sz="0" w:space="0" w:color="auto"/>
              </w:divBdr>
              <w:divsChild>
                <w:div w:id="1860852284">
                  <w:marLeft w:val="0"/>
                  <w:marRight w:val="0"/>
                  <w:marTop w:val="0"/>
                  <w:marBottom w:val="0"/>
                  <w:divBdr>
                    <w:top w:val="none" w:sz="0" w:space="0" w:color="auto"/>
                    <w:left w:val="none" w:sz="0" w:space="0" w:color="auto"/>
                    <w:bottom w:val="none" w:sz="0" w:space="0" w:color="auto"/>
                    <w:right w:val="none" w:sz="0" w:space="0" w:color="auto"/>
                  </w:divBdr>
                  <w:divsChild>
                    <w:div w:id="122190806">
                      <w:marLeft w:val="0"/>
                      <w:marRight w:val="0"/>
                      <w:marTop w:val="0"/>
                      <w:marBottom w:val="0"/>
                      <w:divBdr>
                        <w:top w:val="none" w:sz="0" w:space="0" w:color="auto"/>
                        <w:left w:val="none" w:sz="0" w:space="0" w:color="auto"/>
                        <w:bottom w:val="none" w:sz="0" w:space="0" w:color="auto"/>
                        <w:right w:val="none" w:sz="0" w:space="0" w:color="auto"/>
                      </w:divBdr>
                      <w:divsChild>
                        <w:div w:id="1131899681">
                          <w:marLeft w:val="0"/>
                          <w:marRight w:val="0"/>
                          <w:marTop w:val="0"/>
                          <w:marBottom w:val="0"/>
                          <w:divBdr>
                            <w:top w:val="none" w:sz="0" w:space="0" w:color="auto"/>
                            <w:left w:val="none" w:sz="0" w:space="0" w:color="auto"/>
                            <w:bottom w:val="none" w:sz="0" w:space="0" w:color="auto"/>
                            <w:right w:val="none" w:sz="0" w:space="0" w:color="auto"/>
                          </w:divBdr>
                          <w:divsChild>
                            <w:div w:id="1752505598">
                              <w:marLeft w:val="0"/>
                              <w:marRight w:val="0"/>
                              <w:marTop w:val="0"/>
                              <w:marBottom w:val="0"/>
                              <w:divBdr>
                                <w:top w:val="none" w:sz="0" w:space="0" w:color="auto"/>
                                <w:left w:val="none" w:sz="0" w:space="0" w:color="auto"/>
                                <w:bottom w:val="none" w:sz="0" w:space="0" w:color="auto"/>
                                <w:right w:val="none" w:sz="0" w:space="0" w:color="auto"/>
                              </w:divBdr>
                              <w:divsChild>
                                <w:div w:id="844128906">
                                  <w:marLeft w:val="0"/>
                                  <w:marRight w:val="0"/>
                                  <w:marTop w:val="0"/>
                                  <w:marBottom w:val="0"/>
                                  <w:divBdr>
                                    <w:top w:val="none" w:sz="0" w:space="0" w:color="auto"/>
                                    <w:left w:val="none" w:sz="0" w:space="0" w:color="auto"/>
                                    <w:bottom w:val="none" w:sz="0" w:space="0" w:color="auto"/>
                                    <w:right w:val="none" w:sz="0" w:space="0" w:color="auto"/>
                                  </w:divBdr>
                                  <w:divsChild>
                                    <w:div w:id="307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451238">
      <w:bodyDiv w:val="1"/>
      <w:marLeft w:val="0"/>
      <w:marRight w:val="0"/>
      <w:marTop w:val="0"/>
      <w:marBottom w:val="0"/>
      <w:divBdr>
        <w:top w:val="none" w:sz="0" w:space="0" w:color="auto"/>
        <w:left w:val="none" w:sz="0" w:space="0" w:color="auto"/>
        <w:bottom w:val="none" w:sz="0" w:space="0" w:color="auto"/>
        <w:right w:val="none" w:sz="0" w:space="0" w:color="auto"/>
      </w:divBdr>
    </w:div>
    <w:div w:id="1026831658">
      <w:bodyDiv w:val="1"/>
      <w:marLeft w:val="0"/>
      <w:marRight w:val="0"/>
      <w:marTop w:val="0"/>
      <w:marBottom w:val="0"/>
      <w:divBdr>
        <w:top w:val="none" w:sz="0" w:space="0" w:color="auto"/>
        <w:left w:val="none" w:sz="0" w:space="0" w:color="auto"/>
        <w:bottom w:val="none" w:sz="0" w:space="0" w:color="auto"/>
        <w:right w:val="none" w:sz="0" w:space="0" w:color="auto"/>
      </w:divBdr>
    </w:div>
    <w:div w:id="1027678412">
      <w:bodyDiv w:val="1"/>
      <w:marLeft w:val="0"/>
      <w:marRight w:val="0"/>
      <w:marTop w:val="0"/>
      <w:marBottom w:val="0"/>
      <w:divBdr>
        <w:top w:val="none" w:sz="0" w:space="0" w:color="auto"/>
        <w:left w:val="none" w:sz="0" w:space="0" w:color="auto"/>
        <w:bottom w:val="none" w:sz="0" w:space="0" w:color="auto"/>
        <w:right w:val="none" w:sz="0" w:space="0" w:color="auto"/>
      </w:divBdr>
    </w:div>
    <w:div w:id="1053194577">
      <w:bodyDiv w:val="1"/>
      <w:marLeft w:val="0"/>
      <w:marRight w:val="0"/>
      <w:marTop w:val="0"/>
      <w:marBottom w:val="0"/>
      <w:divBdr>
        <w:top w:val="none" w:sz="0" w:space="0" w:color="auto"/>
        <w:left w:val="none" w:sz="0" w:space="0" w:color="auto"/>
        <w:bottom w:val="none" w:sz="0" w:space="0" w:color="auto"/>
        <w:right w:val="none" w:sz="0" w:space="0" w:color="auto"/>
      </w:divBdr>
    </w:div>
    <w:div w:id="1080516557">
      <w:bodyDiv w:val="1"/>
      <w:marLeft w:val="0"/>
      <w:marRight w:val="0"/>
      <w:marTop w:val="0"/>
      <w:marBottom w:val="0"/>
      <w:divBdr>
        <w:top w:val="none" w:sz="0" w:space="0" w:color="auto"/>
        <w:left w:val="none" w:sz="0" w:space="0" w:color="auto"/>
        <w:bottom w:val="none" w:sz="0" w:space="0" w:color="auto"/>
        <w:right w:val="none" w:sz="0" w:space="0" w:color="auto"/>
      </w:divBdr>
    </w:div>
    <w:div w:id="1228802820">
      <w:bodyDiv w:val="1"/>
      <w:marLeft w:val="0"/>
      <w:marRight w:val="0"/>
      <w:marTop w:val="0"/>
      <w:marBottom w:val="0"/>
      <w:divBdr>
        <w:top w:val="none" w:sz="0" w:space="0" w:color="auto"/>
        <w:left w:val="none" w:sz="0" w:space="0" w:color="auto"/>
        <w:bottom w:val="none" w:sz="0" w:space="0" w:color="auto"/>
        <w:right w:val="none" w:sz="0" w:space="0" w:color="auto"/>
      </w:divBdr>
    </w:div>
    <w:div w:id="1233538464">
      <w:bodyDiv w:val="1"/>
      <w:marLeft w:val="0"/>
      <w:marRight w:val="0"/>
      <w:marTop w:val="0"/>
      <w:marBottom w:val="0"/>
      <w:divBdr>
        <w:top w:val="none" w:sz="0" w:space="0" w:color="auto"/>
        <w:left w:val="none" w:sz="0" w:space="0" w:color="auto"/>
        <w:bottom w:val="none" w:sz="0" w:space="0" w:color="auto"/>
        <w:right w:val="none" w:sz="0" w:space="0" w:color="auto"/>
      </w:divBdr>
    </w:div>
    <w:div w:id="1234124089">
      <w:bodyDiv w:val="1"/>
      <w:marLeft w:val="0"/>
      <w:marRight w:val="0"/>
      <w:marTop w:val="0"/>
      <w:marBottom w:val="0"/>
      <w:divBdr>
        <w:top w:val="none" w:sz="0" w:space="0" w:color="auto"/>
        <w:left w:val="none" w:sz="0" w:space="0" w:color="auto"/>
        <w:bottom w:val="none" w:sz="0" w:space="0" w:color="auto"/>
        <w:right w:val="none" w:sz="0" w:space="0" w:color="auto"/>
      </w:divBdr>
      <w:divsChild>
        <w:div w:id="777069626">
          <w:marLeft w:val="0"/>
          <w:marRight w:val="0"/>
          <w:marTop w:val="90"/>
          <w:marBottom w:val="0"/>
          <w:divBdr>
            <w:top w:val="none" w:sz="0" w:space="0" w:color="auto"/>
            <w:left w:val="none" w:sz="0" w:space="0" w:color="auto"/>
            <w:bottom w:val="none" w:sz="0" w:space="0" w:color="auto"/>
            <w:right w:val="none" w:sz="0" w:space="0" w:color="auto"/>
          </w:divBdr>
        </w:div>
        <w:div w:id="2106261722">
          <w:marLeft w:val="0"/>
          <w:marRight w:val="0"/>
          <w:marTop w:val="0"/>
          <w:marBottom w:val="0"/>
          <w:divBdr>
            <w:top w:val="none" w:sz="0" w:space="0" w:color="auto"/>
            <w:left w:val="none" w:sz="0" w:space="0" w:color="auto"/>
            <w:bottom w:val="none" w:sz="0" w:space="0" w:color="auto"/>
            <w:right w:val="none" w:sz="0" w:space="0" w:color="auto"/>
          </w:divBdr>
          <w:divsChild>
            <w:div w:id="1745954535">
              <w:marLeft w:val="0"/>
              <w:marRight w:val="0"/>
              <w:marTop w:val="0"/>
              <w:marBottom w:val="0"/>
              <w:divBdr>
                <w:top w:val="none" w:sz="0" w:space="0" w:color="auto"/>
                <w:left w:val="none" w:sz="0" w:space="0" w:color="auto"/>
                <w:bottom w:val="none" w:sz="0" w:space="0" w:color="auto"/>
                <w:right w:val="none" w:sz="0" w:space="0" w:color="auto"/>
              </w:divBdr>
              <w:divsChild>
                <w:div w:id="793452312">
                  <w:marLeft w:val="0"/>
                  <w:marRight w:val="0"/>
                  <w:marTop w:val="0"/>
                  <w:marBottom w:val="0"/>
                  <w:divBdr>
                    <w:top w:val="none" w:sz="0" w:space="0" w:color="auto"/>
                    <w:left w:val="none" w:sz="0" w:space="0" w:color="auto"/>
                    <w:bottom w:val="none" w:sz="0" w:space="0" w:color="auto"/>
                    <w:right w:val="none" w:sz="0" w:space="0" w:color="auto"/>
                  </w:divBdr>
                  <w:divsChild>
                    <w:div w:id="1093668953">
                      <w:marLeft w:val="0"/>
                      <w:marRight w:val="0"/>
                      <w:marTop w:val="0"/>
                      <w:marBottom w:val="0"/>
                      <w:divBdr>
                        <w:top w:val="none" w:sz="0" w:space="0" w:color="auto"/>
                        <w:left w:val="none" w:sz="0" w:space="0" w:color="auto"/>
                        <w:bottom w:val="none" w:sz="0" w:space="0" w:color="auto"/>
                        <w:right w:val="none" w:sz="0" w:space="0" w:color="auto"/>
                      </w:divBdr>
                      <w:divsChild>
                        <w:div w:id="1797870676">
                          <w:marLeft w:val="0"/>
                          <w:marRight w:val="0"/>
                          <w:marTop w:val="0"/>
                          <w:marBottom w:val="0"/>
                          <w:divBdr>
                            <w:top w:val="none" w:sz="0" w:space="0" w:color="auto"/>
                            <w:left w:val="none" w:sz="0" w:space="0" w:color="auto"/>
                            <w:bottom w:val="none" w:sz="0" w:space="0" w:color="auto"/>
                            <w:right w:val="none" w:sz="0" w:space="0" w:color="auto"/>
                          </w:divBdr>
                          <w:divsChild>
                            <w:div w:id="132333719">
                              <w:marLeft w:val="0"/>
                              <w:marRight w:val="0"/>
                              <w:marTop w:val="0"/>
                              <w:marBottom w:val="0"/>
                              <w:divBdr>
                                <w:top w:val="none" w:sz="0" w:space="0" w:color="auto"/>
                                <w:left w:val="none" w:sz="0" w:space="0" w:color="auto"/>
                                <w:bottom w:val="none" w:sz="0" w:space="0" w:color="auto"/>
                                <w:right w:val="none" w:sz="0" w:space="0" w:color="auto"/>
                              </w:divBdr>
                              <w:divsChild>
                                <w:div w:id="38097132">
                                  <w:marLeft w:val="0"/>
                                  <w:marRight w:val="0"/>
                                  <w:marTop w:val="0"/>
                                  <w:marBottom w:val="0"/>
                                  <w:divBdr>
                                    <w:top w:val="none" w:sz="0" w:space="0" w:color="auto"/>
                                    <w:left w:val="none" w:sz="0" w:space="0" w:color="auto"/>
                                    <w:bottom w:val="none" w:sz="0" w:space="0" w:color="auto"/>
                                    <w:right w:val="none" w:sz="0" w:space="0" w:color="auto"/>
                                  </w:divBdr>
                                  <w:divsChild>
                                    <w:div w:id="14368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965744">
      <w:bodyDiv w:val="1"/>
      <w:marLeft w:val="0"/>
      <w:marRight w:val="0"/>
      <w:marTop w:val="0"/>
      <w:marBottom w:val="0"/>
      <w:divBdr>
        <w:top w:val="none" w:sz="0" w:space="0" w:color="auto"/>
        <w:left w:val="none" w:sz="0" w:space="0" w:color="auto"/>
        <w:bottom w:val="none" w:sz="0" w:space="0" w:color="auto"/>
        <w:right w:val="none" w:sz="0" w:space="0" w:color="auto"/>
      </w:divBdr>
    </w:div>
    <w:div w:id="1460032589">
      <w:bodyDiv w:val="1"/>
      <w:marLeft w:val="0"/>
      <w:marRight w:val="0"/>
      <w:marTop w:val="0"/>
      <w:marBottom w:val="0"/>
      <w:divBdr>
        <w:top w:val="none" w:sz="0" w:space="0" w:color="auto"/>
        <w:left w:val="none" w:sz="0" w:space="0" w:color="auto"/>
        <w:bottom w:val="none" w:sz="0" w:space="0" w:color="auto"/>
        <w:right w:val="none" w:sz="0" w:space="0" w:color="auto"/>
      </w:divBdr>
    </w:div>
    <w:div w:id="1564832283">
      <w:bodyDiv w:val="1"/>
      <w:marLeft w:val="0"/>
      <w:marRight w:val="0"/>
      <w:marTop w:val="0"/>
      <w:marBottom w:val="0"/>
      <w:divBdr>
        <w:top w:val="none" w:sz="0" w:space="0" w:color="auto"/>
        <w:left w:val="none" w:sz="0" w:space="0" w:color="auto"/>
        <w:bottom w:val="none" w:sz="0" w:space="0" w:color="auto"/>
        <w:right w:val="none" w:sz="0" w:space="0" w:color="auto"/>
      </w:divBdr>
      <w:divsChild>
        <w:div w:id="379280489">
          <w:marLeft w:val="0"/>
          <w:marRight w:val="0"/>
          <w:marTop w:val="90"/>
          <w:marBottom w:val="0"/>
          <w:divBdr>
            <w:top w:val="none" w:sz="0" w:space="0" w:color="auto"/>
            <w:left w:val="none" w:sz="0" w:space="0" w:color="auto"/>
            <w:bottom w:val="none" w:sz="0" w:space="0" w:color="auto"/>
            <w:right w:val="none" w:sz="0" w:space="0" w:color="auto"/>
          </w:divBdr>
        </w:div>
        <w:div w:id="1853228757">
          <w:marLeft w:val="0"/>
          <w:marRight w:val="0"/>
          <w:marTop w:val="0"/>
          <w:marBottom w:val="0"/>
          <w:divBdr>
            <w:top w:val="none" w:sz="0" w:space="0" w:color="auto"/>
            <w:left w:val="none" w:sz="0" w:space="0" w:color="auto"/>
            <w:bottom w:val="none" w:sz="0" w:space="0" w:color="auto"/>
            <w:right w:val="none" w:sz="0" w:space="0" w:color="auto"/>
          </w:divBdr>
          <w:divsChild>
            <w:div w:id="402224059">
              <w:marLeft w:val="0"/>
              <w:marRight w:val="0"/>
              <w:marTop w:val="0"/>
              <w:marBottom w:val="0"/>
              <w:divBdr>
                <w:top w:val="none" w:sz="0" w:space="0" w:color="auto"/>
                <w:left w:val="none" w:sz="0" w:space="0" w:color="auto"/>
                <w:bottom w:val="none" w:sz="0" w:space="0" w:color="auto"/>
                <w:right w:val="none" w:sz="0" w:space="0" w:color="auto"/>
              </w:divBdr>
              <w:divsChild>
                <w:div w:id="2074110407">
                  <w:marLeft w:val="0"/>
                  <w:marRight w:val="0"/>
                  <w:marTop w:val="0"/>
                  <w:marBottom w:val="0"/>
                  <w:divBdr>
                    <w:top w:val="none" w:sz="0" w:space="0" w:color="auto"/>
                    <w:left w:val="none" w:sz="0" w:space="0" w:color="auto"/>
                    <w:bottom w:val="none" w:sz="0" w:space="0" w:color="auto"/>
                    <w:right w:val="none" w:sz="0" w:space="0" w:color="auto"/>
                  </w:divBdr>
                  <w:divsChild>
                    <w:div w:id="973146346">
                      <w:marLeft w:val="0"/>
                      <w:marRight w:val="0"/>
                      <w:marTop w:val="0"/>
                      <w:marBottom w:val="0"/>
                      <w:divBdr>
                        <w:top w:val="none" w:sz="0" w:space="0" w:color="auto"/>
                        <w:left w:val="none" w:sz="0" w:space="0" w:color="auto"/>
                        <w:bottom w:val="none" w:sz="0" w:space="0" w:color="auto"/>
                        <w:right w:val="none" w:sz="0" w:space="0" w:color="auto"/>
                      </w:divBdr>
                      <w:divsChild>
                        <w:div w:id="1718623425">
                          <w:marLeft w:val="0"/>
                          <w:marRight w:val="0"/>
                          <w:marTop w:val="0"/>
                          <w:marBottom w:val="0"/>
                          <w:divBdr>
                            <w:top w:val="none" w:sz="0" w:space="0" w:color="auto"/>
                            <w:left w:val="none" w:sz="0" w:space="0" w:color="auto"/>
                            <w:bottom w:val="none" w:sz="0" w:space="0" w:color="auto"/>
                            <w:right w:val="none" w:sz="0" w:space="0" w:color="auto"/>
                          </w:divBdr>
                          <w:divsChild>
                            <w:div w:id="24066515">
                              <w:marLeft w:val="0"/>
                              <w:marRight w:val="0"/>
                              <w:marTop w:val="0"/>
                              <w:marBottom w:val="0"/>
                              <w:divBdr>
                                <w:top w:val="none" w:sz="0" w:space="0" w:color="auto"/>
                                <w:left w:val="none" w:sz="0" w:space="0" w:color="auto"/>
                                <w:bottom w:val="none" w:sz="0" w:space="0" w:color="auto"/>
                                <w:right w:val="none" w:sz="0" w:space="0" w:color="auto"/>
                              </w:divBdr>
                              <w:divsChild>
                                <w:div w:id="1180240947">
                                  <w:marLeft w:val="0"/>
                                  <w:marRight w:val="0"/>
                                  <w:marTop w:val="0"/>
                                  <w:marBottom w:val="0"/>
                                  <w:divBdr>
                                    <w:top w:val="none" w:sz="0" w:space="0" w:color="auto"/>
                                    <w:left w:val="none" w:sz="0" w:space="0" w:color="auto"/>
                                    <w:bottom w:val="none" w:sz="0" w:space="0" w:color="auto"/>
                                    <w:right w:val="none" w:sz="0" w:space="0" w:color="auto"/>
                                  </w:divBdr>
                                  <w:divsChild>
                                    <w:div w:id="20587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301427">
      <w:bodyDiv w:val="1"/>
      <w:marLeft w:val="0"/>
      <w:marRight w:val="0"/>
      <w:marTop w:val="0"/>
      <w:marBottom w:val="0"/>
      <w:divBdr>
        <w:top w:val="none" w:sz="0" w:space="0" w:color="auto"/>
        <w:left w:val="none" w:sz="0" w:space="0" w:color="auto"/>
        <w:bottom w:val="none" w:sz="0" w:space="0" w:color="auto"/>
        <w:right w:val="none" w:sz="0" w:space="0" w:color="auto"/>
      </w:divBdr>
    </w:div>
    <w:div w:id="1573737490">
      <w:bodyDiv w:val="1"/>
      <w:marLeft w:val="0"/>
      <w:marRight w:val="0"/>
      <w:marTop w:val="0"/>
      <w:marBottom w:val="0"/>
      <w:divBdr>
        <w:top w:val="none" w:sz="0" w:space="0" w:color="auto"/>
        <w:left w:val="none" w:sz="0" w:space="0" w:color="auto"/>
        <w:bottom w:val="none" w:sz="0" w:space="0" w:color="auto"/>
        <w:right w:val="none" w:sz="0" w:space="0" w:color="auto"/>
      </w:divBdr>
    </w:div>
    <w:div w:id="1761094976">
      <w:bodyDiv w:val="1"/>
      <w:marLeft w:val="0"/>
      <w:marRight w:val="0"/>
      <w:marTop w:val="0"/>
      <w:marBottom w:val="0"/>
      <w:divBdr>
        <w:top w:val="none" w:sz="0" w:space="0" w:color="auto"/>
        <w:left w:val="none" w:sz="0" w:space="0" w:color="auto"/>
        <w:bottom w:val="none" w:sz="0" w:space="0" w:color="auto"/>
        <w:right w:val="none" w:sz="0" w:space="0" w:color="auto"/>
      </w:divBdr>
    </w:div>
    <w:div w:id="1978105843">
      <w:bodyDiv w:val="1"/>
      <w:marLeft w:val="0"/>
      <w:marRight w:val="0"/>
      <w:marTop w:val="0"/>
      <w:marBottom w:val="0"/>
      <w:divBdr>
        <w:top w:val="none" w:sz="0" w:space="0" w:color="auto"/>
        <w:left w:val="none" w:sz="0" w:space="0" w:color="auto"/>
        <w:bottom w:val="none" w:sz="0" w:space="0" w:color="auto"/>
        <w:right w:val="none" w:sz="0" w:space="0" w:color="auto"/>
      </w:divBdr>
    </w:div>
    <w:div w:id="1981572447">
      <w:bodyDiv w:val="1"/>
      <w:marLeft w:val="0"/>
      <w:marRight w:val="0"/>
      <w:marTop w:val="0"/>
      <w:marBottom w:val="0"/>
      <w:divBdr>
        <w:top w:val="none" w:sz="0" w:space="0" w:color="auto"/>
        <w:left w:val="none" w:sz="0" w:space="0" w:color="auto"/>
        <w:bottom w:val="none" w:sz="0" w:space="0" w:color="auto"/>
        <w:right w:val="none" w:sz="0" w:space="0" w:color="auto"/>
      </w:divBdr>
    </w:div>
    <w:div w:id="2036073610">
      <w:bodyDiv w:val="1"/>
      <w:marLeft w:val="0"/>
      <w:marRight w:val="0"/>
      <w:marTop w:val="0"/>
      <w:marBottom w:val="0"/>
      <w:divBdr>
        <w:top w:val="none" w:sz="0" w:space="0" w:color="auto"/>
        <w:left w:val="none" w:sz="0" w:space="0" w:color="auto"/>
        <w:bottom w:val="none" w:sz="0" w:space="0" w:color="auto"/>
        <w:right w:val="none" w:sz="0" w:space="0" w:color="auto"/>
      </w:divBdr>
    </w:div>
    <w:div w:id="2054696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easterbrook.ca/steve/2010/08/on-the-uses-and-abuses-of-infrastructural-inversion/"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english.ufl.edu/imagetext/archives/v8_1/gries/?print" TargetMode="External"/><Relationship Id="rId12" Type="http://schemas.openxmlformats.org/officeDocument/2006/relationships/hyperlink" Target="http://webservices.xml.com/pub/a/ws/2002/01/18/brewster.html" TargetMode="External"/><Relationship Id="rId13" Type="http://schemas.openxmlformats.org/officeDocument/2006/relationships/hyperlink" Target="http://thelede.blogs.nytimes.com/2009/02/17/so-sue-us-web-users-make-their-own-obamicons/" TargetMode="External"/><Relationship Id="rId14" Type="http://schemas.openxmlformats.org/officeDocument/2006/relationships/hyperlink" Target="http://upstart.bizjournals.com/news/wire/2009/01/28/obamicon-me.html?page=all" TargetMode="External"/><Relationship Id="rId15" Type="http://schemas.openxmlformats.org/officeDocument/2006/relationships/hyperlink" Target="http://readwrite.com/2013/12/18/visual-web-2013-trends/" TargetMode="External"/><Relationship Id="rId16" Type="http://schemas.openxmlformats.org/officeDocument/2006/relationships/hyperlink" Target="http://digiday.com/platforms/5-charts-growth-visual-web/"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socialmediatoday.com/content/obamicon-yourself" TargetMode="External"/><Relationship Id="rId10" Type="http://schemas.openxmlformats.org/officeDocument/2006/relationships/hyperlink" Target="http://www.npr.org/templates/story/story.php?storyId=9946658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hatisamedialab.com/" TargetMode="External"/><Relationship Id="rId2" Type="http://schemas.openxmlformats.org/officeDocument/2006/relationships/hyperlink" Target="https://monoskop.org/Media_archae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12345</Words>
  <Characters>70372</Characters>
  <Application>Microsoft Macintosh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Batou Asterion</dc:creator>
  <cp:keywords/>
  <dc:description/>
  <cp:lastModifiedBy>Laurie Ellen Gries</cp:lastModifiedBy>
  <cp:revision>5</cp:revision>
  <dcterms:created xsi:type="dcterms:W3CDTF">2017-12-01T21:09:00Z</dcterms:created>
  <dcterms:modified xsi:type="dcterms:W3CDTF">2017-12-13T11:54:00Z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fdb0fa46-eb46-39fe-bf71-4bd14de42728</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http://www.zotero.org/styles/acm-sigchi-proceedings</vt:lpwstr>
  </property>
  <property fmtid="{D5CDD505-2E9C-101B-9397-08002B2CF9AE}" pid="6" name="Mendeley Recent Style Name 0_1">
    <vt:lpwstr>ACM SIGCHI Proceedings (2016)</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16th edition (full note)</vt:lpwstr>
  </property>
  <property fmtid="{D5CDD505-2E9C-101B-9397-08002B2CF9AE}" pid="13" name="Mendeley Recent Style Id 4_1">
    <vt:lpwstr>http://www.zotero.org/styles/chicago-annotated-bibliography</vt:lpwstr>
  </property>
  <property fmtid="{D5CDD505-2E9C-101B-9397-08002B2CF9AE}" pid="14" name="Mendeley Recent Style Name 4_1">
    <vt:lpwstr>Chicago Manual of Style 17th edition (note, annotated bibliography)</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