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8E198" w14:textId="77777777" w:rsidR="00157F6E" w:rsidRDefault="00744497" w:rsidP="002314E2">
      <w:pPr>
        <w:widowControl w:val="0"/>
        <w:spacing w:after="240"/>
        <w:rPr>
          <w:rFonts w:ascii="Garamond" w:eastAsia="Garamond" w:hAnsi="Garamond" w:cs="Garamond"/>
          <w:b/>
        </w:rPr>
      </w:pPr>
      <w:r>
        <w:rPr>
          <w:rFonts w:ascii="Garamond" w:eastAsia="Garamond" w:hAnsi="Garamond" w:cs="Garamond"/>
          <w:b/>
        </w:rPr>
        <w:t>Doing Digital Visual Studies: An Introduction</w:t>
      </w:r>
    </w:p>
    <w:p w14:paraId="695AD0A9" w14:textId="5C03E4CB" w:rsidR="002314E2" w:rsidRDefault="00015D96" w:rsidP="002314E2">
      <w:pPr>
        <w:widowControl w:val="0"/>
        <w:spacing w:after="240"/>
        <w:rPr>
          <w:ins w:id="0" w:author="Laurie Ellen Gries" w:date="2018-02-28T07:56:00Z"/>
          <w:rFonts w:ascii="Garamond" w:eastAsia="Garamond" w:hAnsi="Garamond" w:cs="Garamond"/>
          <w:b/>
        </w:rPr>
      </w:pPr>
      <w:r>
        <w:rPr>
          <w:rFonts w:ascii="Garamond" w:eastAsia="Garamond" w:hAnsi="Garamond" w:cs="Garamond"/>
          <w:b/>
        </w:rPr>
        <w:t xml:space="preserve">By Laurie Gries </w:t>
      </w:r>
    </w:p>
    <w:p w14:paraId="7B724E76" w14:textId="2363B56F" w:rsidR="003561E4" w:rsidRPr="002314E2" w:rsidRDefault="003561E4" w:rsidP="002314E2">
      <w:pPr>
        <w:widowControl w:val="0"/>
        <w:spacing w:after="240"/>
        <w:rPr>
          <w:rFonts w:ascii="Garamond" w:eastAsia="Garamond" w:hAnsi="Garamond" w:cs="Garamond"/>
          <w:b/>
        </w:rPr>
      </w:pPr>
      <w:commentRangeStart w:id="1"/>
      <w:ins w:id="2" w:author="Laurie Ellen Gries" w:date="2018-02-28T07:56:00Z">
        <w:r>
          <w:rPr>
            <w:rFonts w:ascii="Garamond" w:eastAsia="Garamond" w:hAnsi="Garamond" w:cs="Garamond"/>
            <w:b/>
          </w:rPr>
          <w:t>Introduction</w:t>
        </w:r>
      </w:ins>
      <w:commentRangeEnd w:id="1"/>
      <w:ins w:id="3" w:author="Laurie Ellen Gries" w:date="2018-02-28T07:58:00Z">
        <w:r>
          <w:rPr>
            <w:rStyle w:val="CommentReference"/>
            <w:rFonts w:ascii="Calibri" w:hAnsi="Calibri" w:cs="Calibri"/>
            <w:color w:val="000000"/>
          </w:rPr>
          <w:commentReference w:id="1"/>
        </w:r>
      </w:ins>
    </w:p>
    <w:p w14:paraId="17F8DECE" w14:textId="5E0675BE" w:rsidR="002314E2"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the last 15 years, a number of scholarly books about visual research </w:t>
      </w:r>
      <w:r w:rsidR="008F263B">
        <w:rPr>
          <w:rFonts w:ascii="Garamond" w:eastAsia="Garamond" w:hAnsi="Garamond" w:cs="Garamond"/>
        </w:rPr>
        <w:t xml:space="preserve">such as Sarah Pink’s </w:t>
      </w:r>
      <w:r w:rsidR="008F263B">
        <w:rPr>
          <w:rFonts w:ascii="Garamond" w:eastAsia="Garamond" w:hAnsi="Garamond" w:cs="Garamond"/>
          <w:i/>
        </w:rPr>
        <w:t xml:space="preserve">Doing Visual Ethnography </w:t>
      </w:r>
      <w:r w:rsidR="008F263B">
        <w:rPr>
          <w:rFonts w:ascii="Garamond" w:eastAsia="Garamond" w:hAnsi="Garamond" w:cs="Garamond"/>
        </w:rPr>
        <w:t xml:space="preserve">(2013 [2001]) and Marcus Banks’ </w:t>
      </w:r>
      <w:r w:rsidR="008F263B">
        <w:rPr>
          <w:rFonts w:ascii="Garamond" w:eastAsia="Garamond" w:hAnsi="Garamond" w:cs="Garamond"/>
          <w:i/>
        </w:rPr>
        <w:t xml:space="preserve">Visual Methods in Social Research </w:t>
      </w:r>
      <w:r w:rsidR="008F263B">
        <w:rPr>
          <w:rFonts w:ascii="Garamond" w:eastAsia="Garamond" w:hAnsi="Garamond" w:cs="Garamond"/>
        </w:rPr>
        <w:t xml:space="preserve">(2001), </w:t>
      </w:r>
      <w:r>
        <w:rPr>
          <w:rFonts w:ascii="Garamond" w:eastAsia="Garamond" w:hAnsi="Garamond" w:cs="Garamond"/>
        </w:rPr>
        <w:t>have emerged on the academic scene,</w:t>
      </w:r>
      <w:r w:rsidR="008F263B">
        <w:rPr>
          <w:rStyle w:val="FootnoteReference"/>
          <w:rFonts w:ascii="Garamond" w:eastAsia="Garamond" w:hAnsi="Garamond" w:cs="Garamond"/>
        </w:rPr>
        <w:footnoteReference w:id="1"/>
      </w:r>
      <w:r>
        <w:rPr>
          <w:rFonts w:ascii="Garamond" w:eastAsia="Garamond" w:hAnsi="Garamond" w:cs="Garamond"/>
        </w:rPr>
        <w:t xml:space="preserve"> marking visual methodology as a new field of study in and of itself</w:t>
      </w:r>
      <w:r w:rsidR="008F263B">
        <w:rPr>
          <w:rFonts w:ascii="Garamond" w:eastAsia="Garamond" w:hAnsi="Garamond" w:cs="Garamond"/>
        </w:rPr>
        <w:t xml:space="preserve">. </w:t>
      </w:r>
      <w:r>
        <w:rPr>
          <w:rFonts w:ascii="Garamond" w:eastAsia="Garamond" w:hAnsi="Garamond" w:cs="Garamond"/>
        </w:rPr>
        <w:t xml:space="preserve">Sarah Pink </w:t>
      </w:r>
      <w:commentRangeStart w:id="4"/>
      <w:r>
        <w:rPr>
          <w:rFonts w:ascii="Garamond" w:eastAsia="Garamond" w:hAnsi="Garamond" w:cs="Garamond"/>
        </w:rPr>
        <w:t>perhaps</w:t>
      </w:r>
      <w:commentRangeEnd w:id="4"/>
      <w:r w:rsidR="00BE0A4C">
        <w:rPr>
          <w:rStyle w:val="CommentReference"/>
          <w:rFonts w:ascii="Calibri" w:hAnsi="Calibri" w:cs="Calibri"/>
          <w:color w:val="000000"/>
        </w:rPr>
        <w:commentReference w:id="4"/>
      </w:r>
      <w:r>
        <w:rPr>
          <w:rFonts w:ascii="Garamond" w:eastAsia="Garamond" w:hAnsi="Garamond" w:cs="Garamond"/>
        </w:rPr>
        <w:t xml:space="preserve"> describes this field of study best when she writes that the study of visual methodology entails “understanding and engaging not only with the newest and latest theoretical developments in our fields, but also with the ways that these are co-implicated with technological d</w:t>
      </w:r>
      <w:r w:rsidR="00B73947">
        <w:rPr>
          <w:rFonts w:ascii="Garamond" w:eastAsia="Garamond" w:hAnsi="Garamond" w:cs="Garamond"/>
        </w:rPr>
        <w:t>evelopments and media practices</w:t>
      </w:r>
      <w:r>
        <w:rPr>
          <w:rFonts w:ascii="Garamond" w:eastAsia="Garamond" w:hAnsi="Garamond" w:cs="Garamond"/>
        </w:rPr>
        <w:t>”</w:t>
      </w:r>
      <w:r w:rsidR="00B73947">
        <w:rPr>
          <w:rFonts w:ascii="Garamond" w:eastAsia="Garamond" w:hAnsi="Garamond" w:cs="Garamond"/>
        </w:rPr>
        <w:t xml:space="preserve"> (</w:t>
      </w:r>
      <w:r w:rsidR="00B73947">
        <w:rPr>
          <w:rFonts w:ascii="Garamond" w:eastAsia="Garamond" w:hAnsi="Garamond" w:cs="Garamond"/>
          <w:i/>
        </w:rPr>
        <w:t xml:space="preserve">Advances </w:t>
      </w:r>
      <w:commentRangeStart w:id="5"/>
      <w:r w:rsidR="00B73947">
        <w:rPr>
          <w:rFonts w:ascii="Garamond" w:eastAsia="Garamond" w:hAnsi="Garamond" w:cs="Garamond"/>
        </w:rPr>
        <w:t>3</w:t>
      </w:r>
      <w:commentRangeEnd w:id="5"/>
      <w:r w:rsidR="00BE0A4C">
        <w:rPr>
          <w:rStyle w:val="CommentReference"/>
          <w:rFonts w:ascii="Calibri" w:hAnsi="Calibri" w:cs="Calibri"/>
          <w:color w:val="000000"/>
        </w:rPr>
        <w:commentReference w:id="5"/>
      </w:r>
      <w:r w:rsidR="00B73947">
        <w:rPr>
          <w:rFonts w:ascii="Garamond" w:eastAsia="Garamond" w:hAnsi="Garamond" w:cs="Garamond"/>
        </w:rPr>
        <w:t>)</w:t>
      </w:r>
      <w:r>
        <w:rPr>
          <w:rFonts w:ascii="Garamond" w:eastAsia="Garamond" w:hAnsi="Garamond" w:cs="Garamond"/>
        </w:rPr>
        <w:t xml:space="preserve"> While content, rhetorical, and semiotic analysis have long been taken up for visual research, advancements with digital technologies are transforming even our most traditional visual research methods. Among other developments, the production of visual search engines, the proliferation of algorithms, advancements in data visualization, and innovations with digital production and recording tools are pushing the invention of new research methods</w:t>
      </w:r>
      <w:r w:rsidR="00B672D1">
        <w:rPr>
          <w:rFonts w:ascii="Garamond" w:eastAsia="Garamond" w:hAnsi="Garamond" w:cs="Garamond"/>
        </w:rPr>
        <w:t xml:space="preserve"> such as digital ethnography (Pink </w:t>
      </w:r>
      <w:r w:rsidR="00944F66">
        <w:rPr>
          <w:rFonts w:ascii="Garamond" w:eastAsia="Garamond" w:hAnsi="Garamond" w:cs="Garamond"/>
        </w:rPr>
        <w:t xml:space="preserve">2016) </w:t>
      </w:r>
      <w:r w:rsidR="00B672D1">
        <w:rPr>
          <w:rFonts w:ascii="Garamond" w:eastAsia="Garamond" w:hAnsi="Garamond" w:cs="Garamond"/>
        </w:rPr>
        <w:t xml:space="preserve">and iconographic tracking (Gries 2017). </w:t>
      </w:r>
      <w:r>
        <w:rPr>
          <w:rFonts w:ascii="Garamond" w:eastAsia="Garamond" w:hAnsi="Garamond" w:cs="Garamond"/>
        </w:rPr>
        <w:t xml:space="preserve">When considered alongside the emergence of participatory culture and ubiquitous computing as well as responsive theories about images, materiality, space, and technology, the practice of visual research simply does not look the same as it did even 15 years ago. </w:t>
      </w:r>
      <w:r>
        <w:rPr>
          <w:rFonts w:ascii="Garamond" w:eastAsia="Garamond" w:hAnsi="Garamond" w:cs="Garamond"/>
          <w:i/>
        </w:rPr>
        <w:t xml:space="preserve">Digital Visual Studies </w:t>
      </w:r>
      <w:r>
        <w:rPr>
          <w:rFonts w:ascii="Garamond" w:eastAsia="Garamond" w:hAnsi="Garamond" w:cs="Garamond"/>
        </w:rPr>
        <w:t>is an edited collection that attends to such methodological shifts in both research and practice. With a targeted audience of scholars interested in visual and digital rhetoric, media studies, and visual culture, this collection specifically aims to open up new possibilities for doing digital visual research.</w:t>
      </w:r>
    </w:p>
    <w:p w14:paraId="51C12383" w14:textId="41883C48" w:rsidR="002314E2"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order to demonstrate new visual research potentials afforded by </w:t>
      </w:r>
      <w:r w:rsidR="008D085F">
        <w:rPr>
          <w:rFonts w:ascii="Garamond" w:eastAsia="Garamond" w:hAnsi="Garamond" w:cs="Garamond"/>
        </w:rPr>
        <w:t>emergent</w:t>
      </w:r>
      <w:r>
        <w:rPr>
          <w:rFonts w:ascii="Garamond" w:eastAsia="Garamond" w:hAnsi="Garamond" w:cs="Garamond"/>
        </w:rPr>
        <w:t xml:space="preserve"> technologies and media practices, we have produced </w:t>
      </w:r>
      <w:r>
        <w:rPr>
          <w:rFonts w:ascii="Garamond" w:eastAsia="Garamond" w:hAnsi="Garamond" w:cs="Garamond"/>
          <w:i/>
        </w:rPr>
        <w:t xml:space="preserve">Doing Digital Visual Studies </w:t>
      </w:r>
      <w:r>
        <w:rPr>
          <w:rFonts w:ascii="Garamond" w:eastAsia="Garamond" w:hAnsi="Garamond" w:cs="Garamond"/>
        </w:rPr>
        <w:t xml:space="preserve">as a digital book with eight </w:t>
      </w:r>
      <w:r>
        <w:rPr>
          <w:rFonts w:ascii="Garamond" w:eastAsia="Garamond" w:hAnsi="Garamond" w:cs="Garamond"/>
        </w:rPr>
        <w:lastRenderedPageBreak/>
        <w:t>chapters that are unique in content and multimodal format. Typically, visual methodology books survey different approaches through discussion</w:t>
      </w:r>
      <w:r w:rsidR="008D085F">
        <w:rPr>
          <w:rFonts w:ascii="Garamond" w:eastAsia="Garamond" w:hAnsi="Garamond" w:cs="Garamond"/>
        </w:rPr>
        <w:t>s</w:t>
      </w:r>
      <w:r>
        <w:rPr>
          <w:rFonts w:ascii="Garamond" w:eastAsia="Garamond" w:hAnsi="Garamond" w:cs="Garamond"/>
        </w:rPr>
        <w:t xml:space="preserve"> of various visual artifacts. </w:t>
      </w:r>
      <w:r>
        <w:rPr>
          <w:rFonts w:ascii="Garamond" w:eastAsia="Garamond" w:hAnsi="Garamond" w:cs="Garamond"/>
          <w:i/>
        </w:rPr>
        <w:t xml:space="preserve">Doing Digital Visual Studies </w:t>
      </w:r>
      <w:r>
        <w:rPr>
          <w:rFonts w:ascii="Garamond" w:eastAsia="Garamond" w:hAnsi="Garamond" w:cs="Garamond"/>
        </w:rPr>
        <w:t xml:space="preserve">is unique in that each chapter takes up a different methodology in relation to one single image. We believe that using one visual artifact throughout book will </w:t>
      </w:r>
      <w:r w:rsidR="00624E0F">
        <w:rPr>
          <w:rFonts w:ascii="Garamond" w:eastAsia="Garamond" w:hAnsi="Garamond" w:cs="Garamond"/>
        </w:rPr>
        <w:t>highlight</w:t>
      </w:r>
      <w:r>
        <w:rPr>
          <w:rFonts w:ascii="Garamond" w:eastAsia="Garamond" w:hAnsi="Garamond" w:cs="Garamond"/>
        </w:rPr>
        <w:t xml:space="preserve"> the distinctions between different methodological approaches and </w:t>
      </w:r>
      <w:r w:rsidR="00624E0F">
        <w:rPr>
          <w:rFonts w:ascii="Garamond" w:eastAsia="Garamond" w:hAnsi="Garamond" w:cs="Garamond"/>
        </w:rPr>
        <w:t>elucidate</w:t>
      </w:r>
      <w:r>
        <w:rPr>
          <w:rFonts w:ascii="Garamond" w:eastAsia="Garamond" w:hAnsi="Garamond" w:cs="Garamond"/>
        </w:rPr>
        <w:t xml:space="preserve"> what each approach can uniquely bring to an object of study. We also believe that using one visual artifact can help highlight the unique affordances that engaging with the digital can bear on visual studies. </w:t>
      </w:r>
    </w:p>
    <w:p w14:paraId="0669A3C3" w14:textId="20801848" w:rsidR="003179E5" w:rsidRPr="002314E2" w:rsidRDefault="008D085F" w:rsidP="002314E2">
      <w:pPr>
        <w:widowControl w:val="0"/>
        <w:spacing w:line="480" w:lineRule="auto"/>
        <w:ind w:firstLine="720"/>
        <w:rPr>
          <w:rFonts w:ascii="Garamond" w:eastAsia="Garamond" w:hAnsi="Garamond" w:cs="Garamond"/>
        </w:rPr>
      </w:pPr>
      <w:r w:rsidRPr="008D085F">
        <w:rPr>
          <w:rFonts w:ascii="Garamond" w:eastAsia="Garamond" w:hAnsi="Garamond" w:cs="Garamond"/>
          <w:lang w:val="en"/>
        </w:rPr>
        <w:t xml:space="preserve">The chosen image for this methodological project is Shepard </w:t>
      </w:r>
      <w:proofErr w:type="spellStart"/>
      <w:r w:rsidRPr="008D085F">
        <w:rPr>
          <w:rFonts w:ascii="Garamond" w:eastAsia="Garamond" w:hAnsi="Garamond" w:cs="Garamond"/>
          <w:lang w:val="en"/>
        </w:rPr>
        <w:t>Fairey’s</w:t>
      </w:r>
      <w:proofErr w:type="spellEnd"/>
      <w:r w:rsidRPr="008D085F">
        <w:rPr>
          <w:rFonts w:ascii="Garamond" w:eastAsia="Garamond" w:hAnsi="Garamond" w:cs="Garamond"/>
          <w:lang w:val="en"/>
        </w:rPr>
        <w:t xml:space="preserve"> iconic Obama Hope image, which became widely recognizable and impactful during the 2008 presidential election season</w:t>
      </w:r>
      <w:ins w:id="6" w:author="Laurie Ellen Gries" w:date="2018-02-13T03:28:00Z">
        <w:r w:rsidR="00697862">
          <w:rPr>
            <w:rFonts w:ascii="Garamond" w:eastAsia="Garamond" w:hAnsi="Garamond" w:cs="Garamond"/>
            <w:lang w:val="en"/>
          </w:rPr>
          <w:t xml:space="preserve"> (see Figure 1)</w:t>
        </w:r>
      </w:ins>
      <w:r w:rsidRPr="008D085F">
        <w:rPr>
          <w:rFonts w:ascii="Garamond" w:eastAsia="Garamond" w:hAnsi="Garamond" w:cs="Garamond"/>
          <w:lang w:val="en"/>
        </w:rPr>
        <w:t xml:space="preserve">. </w:t>
      </w:r>
      <w:commentRangeStart w:id="7"/>
      <w:r w:rsidRPr="008D085F">
        <w:rPr>
          <w:rFonts w:ascii="Garamond" w:eastAsia="Garamond" w:hAnsi="Garamond" w:cs="Garamond"/>
          <w:lang w:val="en"/>
        </w:rPr>
        <w:t>We</w:t>
      </w:r>
      <w:commentRangeEnd w:id="7"/>
      <w:r w:rsidR="009F56D9">
        <w:rPr>
          <w:rStyle w:val="CommentReference"/>
          <w:rFonts w:ascii="Calibri" w:hAnsi="Calibri" w:cs="Calibri"/>
          <w:color w:val="000000"/>
        </w:rPr>
        <w:commentReference w:id="7"/>
      </w:r>
      <w:r w:rsidRPr="008D085F">
        <w:rPr>
          <w:rFonts w:ascii="Garamond" w:eastAsia="Garamond" w:hAnsi="Garamond" w:cs="Garamond"/>
          <w:lang w:val="en"/>
        </w:rPr>
        <w:t xml:space="preserve"> have chosen this image for three reasons. First, </w:t>
      </w:r>
      <w:r w:rsidR="00E02074" w:rsidRPr="008D085F">
        <w:rPr>
          <w:rFonts w:ascii="Garamond" w:eastAsia="Garamond" w:hAnsi="Garamond" w:cs="Garamond"/>
          <w:lang w:val="en"/>
        </w:rPr>
        <w:t xml:space="preserve">as we discuss throughout this chapter, </w:t>
      </w:r>
      <w:r w:rsidRPr="008D085F">
        <w:rPr>
          <w:rFonts w:ascii="Garamond" w:eastAsia="Garamond" w:hAnsi="Garamond" w:cs="Garamond"/>
          <w:lang w:val="en"/>
        </w:rPr>
        <w:t>this book project is grou</w:t>
      </w:r>
      <w:r w:rsidR="00E02074">
        <w:rPr>
          <w:rFonts w:ascii="Garamond" w:eastAsia="Garamond" w:hAnsi="Garamond" w:cs="Garamond"/>
          <w:lang w:val="en"/>
        </w:rPr>
        <w:t>nded in digital experimentation; as such,</w:t>
      </w:r>
      <w:r w:rsidRPr="008D085F">
        <w:rPr>
          <w:rFonts w:ascii="Garamond" w:eastAsia="Garamond" w:hAnsi="Garamond" w:cs="Garamond"/>
          <w:lang w:val="en"/>
        </w:rPr>
        <w:t xml:space="preserve"> we needed an image that is methodologically flexible and capable of digital play. Due to the transformative, educational, and critical nature of this digital </w:t>
      </w:r>
      <w:r w:rsidR="00A424D1">
        <w:rPr>
          <w:rFonts w:ascii="Garamond" w:eastAsia="Garamond" w:hAnsi="Garamond" w:cs="Garamond"/>
          <w:lang w:val="en"/>
        </w:rPr>
        <w:t>book</w:t>
      </w:r>
      <w:r w:rsidRPr="008D085F">
        <w:rPr>
          <w:rFonts w:ascii="Garamond" w:eastAsia="Garamond" w:hAnsi="Garamond" w:cs="Garamond"/>
          <w:lang w:val="en"/>
        </w:rPr>
        <w:t xml:space="preserve"> project, the Obama Hope image is accessible under Fair Use. It is also simple in design, making remix, 3-D printing, and </w:t>
      </w:r>
      <w:proofErr w:type="spellStart"/>
      <w:r w:rsidRPr="008D085F">
        <w:rPr>
          <w:rFonts w:ascii="Garamond" w:eastAsia="Garamond" w:hAnsi="Garamond" w:cs="Garamond"/>
          <w:lang w:val="en"/>
        </w:rPr>
        <w:t>glitching</w:t>
      </w:r>
      <w:proofErr w:type="spellEnd"/>
      <w:r w:rsidRPr="008D085F">
        <w:rPr>
          <w:rFonts w:ascii="Garamond" w:eastAsia="Garamond" w:hAnsi="Garamond" w:cs="Garamond"/>
          <w:lang w:val="en"/>
        </w:rPr>
        <w:t xml:space="preserve">--the creative practices explored in the collection—both possible and manageable. Second, we felt that in order to assess the value of </w:t>
      </w:r>
      <w:r w:rsidR="00AE4B3C">
        <w:rPr>
          <w:rFonts w:ascii="Garamond" w:eastAsia="Garamond" w:hAnsi="Garamond" w:cs="Garamond"/>
          <w:lang w:val="en"/>
        </w:rPr>
        <w:t>each</w:t>
      </w:r>
      <w:r w:rsidRPr="008D085F">
        <w:rPr>
          <w:rFonts w:ascii="Garamond" w:eastAsia="Garamond" w:hAnsi="Garamond" w:cs="Garamond"/>
          <w:lang w:val="en"/>
        </w:rPr>
        <w:t xml:space="preserve"> </w:t>
      </w:r>
      <w:r w:rsidR="00AE4B3C">
        <w:rPr>
          <w:rFonts w:ascii="Garamond" w:eastAsia="Garamond" w:hAnsi="Garamond" w:cs="Garamond"/>
          <w:lang w:val="en"/>
        </w:rPr>
        <w:t>included methodology</w:t>
      </w:r>
      <w:r w:rsidRPr="008D085F">
        <w:rPr>
          <w:rFonts w:ascii="Garamond" w:eastAsia="Garamond" w:hAnsi="Garamond" w:cs="Garamond"/>
          <w:lang w:val="en"/>
        </w:rPr>
        <w:t xml:space="preserve">, we needed </w:t>
      </w:r>
      <w:r w:rsidR="00AE4B3C">
        <w:rPr>
          <w:rFonts w:ascii="Garamond" w:eastAsia="Garamond" w:hAnsi="Garamond" w:cs="Garamond"/>
          <w:lang w:val="en"/>
        </w:rPr>
        <w:t>deep knowledge about</w:t>
      </w:r>
      <w:r w:rsidRPr="008D085F">
        <w:rPr>
          <w:rFonts w:ascii="Garamond" w:eastAsia="Garamond" w:hAnsi="Garamond" w:cs="Garamond"/>
          <w:lang w:val="en"/>
        </w:rPr>
        <w:t xml:space="preserve"> </w:t>
      </w:r>
      <w:del w:id="8" w:author="Laurie Ellen Gries" w:date="2018-02-13T03:11:00Z">
        <w:r w:rsidR="00556F6E" w:rsidDel="00556F6E">
          <w:rPr>
            <w:rFonts w:ascii="Garamond" w:eastAsia="Garamond" w:hAnsi="Garamond" w:cs="Garamond"/>
            <w:lang w:val="en"/>
          </w:rPr>
          <w:delText>the</w:delText>
        </w:r>
        <w:r w:rsidRPr="008D085F" w:rsidDel="00556F6E">
          <w:rPr>
            <w:rFonts w:ascii="Garamond" w:eastAsia="Garamond" w:hAnsi="Garamond" w:cs="Garamond"/>
            <w:lang w:val="en"/>
          </w:rPr>
          <w:delText xml:space="preserve"> </w:delText>
        </w:r>
      </w:del>
      <w:ins w:id="9" w:author="Laurie Ellen Gries" w:date="2018-02-13T03:11:00Z">
        <w:r w:rsidR="00556F6E">
          <w:rPr>
            <w:rFonts w:ascii="Garamond" w:eastAsia="Garamond" w:hAnsi="Garamond" w:cs="Garamond"/>
            <w:lang w:val="en"/>
          </w:rPr>
          <w:t>our chosen</w:t>
        </w:r>
        <w:r w:rsidR="00556F6E" w:rsidRPr="008D085F">
          <w:rPr>
            <w:rFonts w:ascii="Garamond" w:eastAsia="Garamond" w:hAnsi="Garamond" w:cs="Garamond"/>
            <w:lang w:val="en"/>
          </w:rPr>
          <w:t xml:space="preserve"> </w:t>
        </w:r>
      </w:ins>
      <w:r w:rsidRPr="008D085F">
        <w:rPr>
          <w:rFonts w:ascii="Garamond" w:eastAsia="Garamond" w:hAnsi="Garamond" w:cs="Garamond"/>
          <w:lang w:val="en"/>
        </w:rPr>
        <w:t xml:space="preserve">object of study. </w:t>
      </w:r>
      <w:r w:rsidR="003179E5">
        <w:rPr>
          <w:rFonts w:ascii="Garamond" w:eastAsia="Garamond" w:hAnsi="Garamond" w:cs="Garamond"/>
          <w:lang w:val="en"/>
        </w:rPr>
        <w:t>I</w:t>
      </w:r>
      <w:r w:rsidR="0001504E">
        <w:rPr>
          <w:rFonts w:ascii="Garamond" w:eastAsia="Garamond" w:hAnsi="Garamond" w:cs="Garamond"/>
          <w:lang w:val="en"/>
        </w:rPr>
        <w:t xml:space="preserve"> have</w:t>
      </w:r>
      <w:r w:rsidRPr="008D085F">
        <w:rPr>
          <w:rFonts w:ascii="Garamond" w:eastAsia="Garamond" w:hAnsi="Garamond" w:cs="Garamond"/>
          <w:lang w:val="en"/>
        </w:rPr>
        <w:t xml:space="preserve"> been</w:t>
      </w:r>
      <w:r w:rsidR="00AE4B3C">
        <w:rPr>
          <w:rFonts w:ascii="Garamond" w:eastAsia="Garamond" w:hAnsi="Garamond" w:cs="Garamond"/>
          <w:lang w:val="en"/>
        </w:rPr>
        <w:t xml:space="preserve"> closely</w:t>
      </w:r>
      <w:r w:rsidRPr="008D085F">
        <w:rPr>
          <w:rFonts w:ascii="Garamond" w:eastAsia="Garamond" w:hAnsi="Garamond" w:cs="Garamond"/>
          <w:lang w:val="en"/>
        </w:rPr>
        <w:t xml:space="preserve"> following </w:t>
      </w:r>
      <w:r w:rsidR="003179E5">
        <w:rPr>
          <w:rFonts w:ascii="Garamond" w:eastAsia="Garamond" w:hAnsi="Garamond" w:cs="Garamond"/>
          <w:lang w:val="en"/>
        </w:rPr>
        <w:t xml:space="preserve">and </w:t>
      </w:r>
      <w:del w:id="10" w:author="Laurie Ellen Gries" w:date="2018-02-13T03:12:00Z">
        <w:r w:rsidR="00556F6E" w:rsidDel="00556F6E">
          <w:rPr>
            <w:rFonts w:ascii="Garamond" w:eastAsia="Garamond" w:hAnsi="Garamond" w:cs="Garamond"/>
            <w:lang w:val="en"/>
          </w:rPr>
          <w:delText xml:space="preserve">written </w:delText>
        </w:r>
      </w:del>
      <w:ins w:id="11" w:author="Laurie Ellen Gries" w:date="2018-02-13T03:12:00Z">
        <w:r w:rsidR="00556F6E">
          <w:rPr>
            <w:rFonts w:ascii="Garamond" w:eastAsia="Garamond" w:hAnsi="Garamond" w:cs="Garamond"/>
            <w:lang w:val="en"/>
          </w:rPr>
          <w:t xml:space="preserve">writing </w:t>
        </w:r>
      </w:ins>
      <w:r w:rsidR="003179E5">
        <w:rPr>
          <w:rFonts w:ascii="Garamond" w:eastAsia="Garamond" w:hAnsi="Garamond" w:cs="Garamond"/>
          <w:lang w:val="en"/>
        </w:rPr>
        <w:t xml:space="preserve">extensively about </w:t>
      </w:r>
      <w:r w:rsidRPr="008D085F">
        <w:rPr>
          <w:rFonts w:ascii="Garamond" w:eastAsia="Garamond" w:hAnsi="Garamond" w:cs="Garamond"/>
          <w:lang w:val="en"/>
        </w:rPr>
        <w:t xml:space="preserve">the Obama Hope image’s </w:t>
      </w:r>
      <w:r w:rsidR="003179E5">
        <w:rPr>
          <w:rFonts w:ascii="Garamond" w:eastAsia="Garamond" w:hAnsi="Garamond" w:cs="Garamond"/>
          <w:lang w:val="en"/>
        </w:rPr>
        <w:t>ongoing rhetorical life</w:t>
      </w:r>
      <w:r w:rsidRPr="008D085F">
        <w:rPr>
          <w:rFonts w:ascii="Garamond" w:eastAsia="Garamond" w:hAnsi="Garamond" w:cs="Garamond"/>
          <w:lang w:val="en"/>
        </w:rPr>
        <w:t xml:space="preserve"> for </w:t>
      </w:r>
      <w:r w:rsidR="00AE4B3C">
        <w:rPr>
          <w:rFonts w:ascii="Garamond" w:eastAsia="Garamond" w:hAnsi="Garamond" w:cs="Garamond"/>
          <w:lang w:val="en"/>
        </w:rPr>
        <w:t>10 years</w:t>
      </w:r>
      <w:r w:rsidR="00764B43">
        <w:rPr>
          <w:rFonts w:ascii="Garamond" w:eastAsia="Garamond" w:hAnsi="Garamond" w:cs="Garamond"/>
          <w:lang w:val="en"/>
        </w:rPr>
        <w:t xml:space="preserve"> (Gries 2013; Gries 2015; Gries 2017)</w:t>
      </w:r>
      <w:r w:rsidR="00BC0580">
        <w:rPr>
          <w:rFonts w:ascii="Garamond" w:eastAsia="Garamond" w:hAnsi="Garamond" w:cs="Garamond"/>
          <w:lang w:val="en"/>
        </w:rPr>
        <w:t xml:space="preserve">; </w:t>
      </w:r>
      <w:r w:rsidR="00764B43">
        <w:rPr>
          <w:rFonts w:ascii="Garamond" w:eastAsia="Garamond" w:hAnsi="Garamond" w:cs="Garamond"/>
          <w:lang w:val="en"/>
        </w:rPr>
        <w:t>therefore</w:t>
      </w:r>
      <w:r w:rsidR="00BC0580">
        <w:rPr>
          <w:rFonts w:ascii="Garamond" w:eastAsia="Garamond" w:hAnsi="Garamond" w:cs="Garamond"/>
          <w:lang w:val="en"/>
        </w:rPr>
        <w:t xml:space="preserve">, </w:t>
      </w:r>
      <w:r w:rsidR="00B41F46">
        <w:rPr>
          <w:rFonts w:ascii="Garamond" w:eastAsia="Garamond" w:hAnsi="Garamond" w:cs="Garamond"/>
          <w:lang w:val="en"/>
        </w:rPr>
        <w:t>as content editor,</w:t>
      </w:r>
      <w:r w:rsidR="00764B43">
        <w:rPr>
          <w:rFonts w:ascii="Garamond" w:eastAsia="Garamond" w:hAnsi="Garamond" w:cs="Garamond"/>
          <w:lang w:val="en"/>
        </w:rPr>
        <w:t xml:space="preserve"> </w:t>
      </w:r>
      <w:r w:rsidR="00B41F46">
        <w:rPr>
          <w:rFonts w:ascii="Garamond" w:eastAsia="Garamond" w:hAnsi="Garamond" w:cs="Garamond"/>
          <w:lang w:val="en"/>
        </w:rPr>
        <w:t>I ha</w:t>
      </w:r>
      <w:r w:rsidR="003179E5">
        <w:rPr>
          <w:rFonts w:ascii="Garamond" w:eastAsia="Garamond" w:hAnsi="Garamond" w:cs="Garamond"/>
          <w:lang w:val="en"/>
        </w:rPr>
        <w:t>d</w:t>
      </w:r>
      <w:r w:rsidRPr="008D085F">
        <w:rPr>
          <w:rFonts w:ascii="Garamond" w:eastAsia="Garamond" w:hAnsi="Garamond" w:cs="Garamond"/>
          <w:lang w:val="en"/>
        </w:rPr>
        <w:t xml:space="preserve"> a clear grasp of this image’s circulation, transformation, and rhetorical consequentiality an</w:t>
      </w:r>
      <w:r w:rsidR="00AE4B3C">
        <w:rPr>
          <w:rFonts w:ascii="Garamond" w:eastAsia="Garamond" w:hAnsi="Garamond" w:cs="Garamond"/>
          <w:lang w:val="en"/>
        </w:rPr>
        <w:t>d could thus assess each chapter</w:t>
      </w:r>
      <w:ins w:id="12" w:author="Laurie Ellen Gries" w:date="2018-02-13T03:14:00Z">
        <w:r w:rsidR="00953C06">
          <w:rPr>
            <w:rFonts w:ascii="Garamond" w:eastAsia="Garamond" w:hAnsi="Garamond" w:cs="Garamond"/>
            <w:lang w:val="en"/>
          </w:rPr>
          <w:t>’s claims about and representations of Obama Hope</w:t>
        </w:r>
      </w:ins>
      <w:r w:rsidRPr="008D085F">
        <w:rPr>
          <w:rFonts w:ascii="Garamond" w:eastAsia="Garamond" w:hAnsi="Garamond" w:cs="Garamond"/>
          <w:lang w:val="en"/>
        </w:rPr>
        <w:t xml:space="preserve"> accordingly. </w:t>
      </w:r>
    </w:p>
    <w:p w14:paraId="7C696E83" w14:textId="16E313ED" w:rsidR="008D085F" w:rsidRPr="008D085F" w:rsidRDefault="008D085F" w:rsidP="002314E2">
      <w:pPr>
        <w:widowControl w:val="0"/>
        <w:spacing w:line="480" w:lineRule="auto"/>
        <w:ind w:firstLine="720"/>
        <w:rPr>
          <w:rFonts w:ascii="Garamond" w:eastAsia="Garamond" w:hAnsi="Garamond" w:cs="Garamond"/>
          <w:lang w:val="en"/>
        </w:rPr>
      </w:pPr>
      <w:r w:rsidRPr="008D085F">
        <w:rPr>
          <w:rFonts w:ascii="Garamond" w:eastAsia="Garamond" w:hAnsi="Garamond" w:cs="Garamond"/>
          <w:lang w:val="en"/>
        </w:rPr>
        <w:t xml:space="preserve">Third, we needed to focus on an image that has sustained cultural relevance and is capable of educating us about contemporary new media images and practices. Due to its mass appeal and extensive involvement in helping elect the first African American president in U.S. history, the Obama Hope image has been deemed by </w:t>
      </w:r>
      <w:r w:rsidRPr="008D085F">
        <w:rPr>
          <w:rFonts w:ascii="Garamond" w:eastAsia="Garamond" w:hAnsi="Garamond" w:cs="Garamond"/>
          <w:i/>
          <w:lang w:val="en"/>
        </w:rPr>
        <w:t xml:space="preserve">New Yorker </w:t>
      </w:r>
      <w:r w:rsidRPr="008D085F">
        <w:rPr>
          <w:rFonts w:ascii="Garamond" w:eastAsia="Garamond" w:hAnsi="Garamond" w:cs="Garamond"/>
          <w:lang w:val="en"/>
        </w:rPr>
        <w:t xml:space="preserve">art critic Peter </w:t>
      </w:r>
      <w:proofErr w:type="spellStart"/>
      <w:r w:rsidRPr="008D085F">
        <w:rPr>
          <w:rFonts w:ascii="Garamond" w:eastAsia="Garamond" w:hAnsi="Garamond" w:cs="Garamond"/>
          <w:lang w:val="en"/>
        </w:rPr>
        <w:t>Schjeldahl</w:t>
      </w:r>
      <w:proofErr w:type="spellEnd"/>
      <w:r w:rsidRPr="008D085F">
        <w:rPr>
          <w:rFonts w:ascii="Garamond" w:eastAsia="Garamond" w:hAnsi="Garamond" w:cs="Garamond"/>
          <w:lang w:val="en"/>
        </w:rPr>
        <w:t xml:space="preserve"> to be the most efficacious political illustration since “Uncle Sam Wants You.” In </w:t>
      </w:r>
      <w:r w:rsidRPr="008D085F">
        <w:rPr>
          <w:rFonts w:ascii="Garamond" w:eastAsia="Garamond" w:hAnsi="Garamond" w:cs="Garamond"/>
          <w:i/>
          <w:lang w:val="en"/>
        </w:rPr>
        <w:t xml:space="preserve">Still Life with Rhetoric </w:t>
      </w:r>
      <w:r w:rsidRPr="008D085F">
        <w:rPr>
          <w:rFonts w:ascii="Garamond" w:eastAsia="Garamond" w:hAnsi="Garamond" w:cs="Garamond"/>
          <w:lang w:val="en"/>
        </w:rPr>
        <w:t>(2015)</w:t>
      </w:r>
      <w:r w:rsidRPr="008D085F">
        <w:rPr>
          <w:rFonts w:ascii="Garamond" w:eastAsia="Garamond" w:hAnsi="Garamond" w:cs="Garamond"/>
          <w:i/>
          <w:lang w:val="en"/>
        </w:rPr>
        <w:t xml:space="preserve">, </w:t>
      </w:r>
      <w:r w:rsidR="0001504E">
        <w:rPr>
          <w:rFonts w:ascii="Garamond" w:eastAsia="Garamond" w:hAnsi="Garamond" w:cs="Garamond"/>
          <w:lang w:val="en"/>
        </w:rPr>
        <w:t>my</w:t>
      </w:r>
      <w:r w:rsidRPr="008D085F">
        <w:rPr>
          <w:rFonts w:ascii="Garamond" w:eastAsia="Garamond" w:hAnsi="Garamond" w:cs="Garamond"/>
          <w:lang w:val="en"/>
        </w:rPr>
        <w:t xml:space="preserve"> research with iconographic tracking was able to disclose how this single image was able to go viral and </w:t>
      </w:r>
      <w:r w:rsidR="00AE4B3C">
        <w:rPr>
          <w:rFonts w:ascii="Garamond" w:eastAsia="Garamond" w:hAnsi="Garamond" w:cs="Garamond"/>
          <w:lang w:val="en"/>
        </w:rPr>
        <w:t>become an integral actor in the 2008</w:t>
      </w:r>
      <w:r w:rsidRPr="008D085F">
        <w:rPr>
          <w:rFonts w:ascii="Garamond" w:eastAsia="Garamond" w:hAnsi="Garamond" w:cs="Garamond"/>
          <w:lang w:val="en"/>
        </w:rPr>
        <w:t xml:space="preserve"> presidential election. </w:t>
      </w:r>
      <w:r w:rsidR="0001504E">
        <w:rPr>
          <w:rFonts w:ascii="Garamond" w:eastAsia="Garamond" w:hAnsi="Garamond" w:cs="Garamond"/>
          <w:lang w:val="en"/>
        </w:rPr>
        <w:t xml:space="preserve">My </w:t>
      </w:r>
      <w:r w:rsidRPr="008D085F">
        <w:rPr>
          <w:rFonts w:ascii="Garamond" w:eastAsia="Garamond" w:hAnsi="Garamond" w:cs="Garamond"/>
          <w:lang w:val="en"/>
        </w:rPr>
        <w:t>research was also able to recover many other collective activities in which Obama Hope participated between 2008 and 2014, including</w:t>
      </w:r>
      <w:r w:rsidR="00AE4B3C">
        <w:rPr>
          <w:rFonts w:ascii="Garamond" w:eastAsia="Garamond" w:hAnsi="Garamond" w:cs="Garamond"/>
          <w:lang w:val="en"/>
        </w:rPr>
        <w:t>,</w:t>
      </w:r>
      <w:r w:rsidRPr="008D085F">
        <w:rPr>
          <w:rFonts w:ascii="Garamond" w:eastAsia="Garamond" w:hAnsi="Garamond" w:cs="Garamond"/>
          <w:lang w:val="en"/>
        </w:rPr>
        <w:t xml:space="preserve"> but n</w:t>
      </w:r>
      <w:r w:rsidR="00AE4B3C">
        <w:rPr>
          <w:rFonts w:ascii="Garamond" w:eastAsia="Garamond" w:hAnsi="Garamond" w:cs="Garamond"/>
          <w:lang w:val="en"/>
        </w:rPr>
        <w:t>ot limited to, its participation</w:t>
      </w:r>
      <w:r w:rsidRPr="008D085F">
        <w:rPr>
          <w:rFonts w:ascii="Garamond" w:eastAsia="Garamond" w:hAnsi="Garamond" w:cs="Garamond"/>
          <w:lang w:val="en"/>
        </w:rPr>
        <w:t xml:space="preserve"> in the Arab Spring and Occupy movements, in Greenpeace’s transnational environmental movement, and </w:t>
      </w:r>
      <w:r w:rsidR="00624E0F">
        <w:rPr>
          <w:rFonts w:ascii="Garamond" w:eastAsia="Garamond" w:hAnsi="Garamond" w:cs="Garamond"/>
          <w:lang w:val="en"/>
        </w:rPr>
        <w:t>numerous</w:t>
      </w:r>
      <w:r w:rsidRPr="008D085F">
        <w:rPr>
          <w:rFonts w:ascii="Garamond" w:eastAsia="Garamond" w:hAnsi="Garamond" w:cs="Garamond"/>
          <w:lang w:val="en"/>
        </w:rPr>
        <w:t xml:space="preserve"> political elections across the world, including the 2012 U.S. presidential election. Such research</w:t>
      </w:r>
      <w:r w:rsidR="00C531FF">
        <w:rPr>
          <w:rFonts w:ascii="Garamond" w:eastAsia="Garamond" w:hAnsi="Garamond" w:cs="Garamond"/>
          <w:lang w:val="en"/>
        </w:rPr>
        <w:t>, I believe,</w:t>
      </w:r>
      <w:r w:rsidRPr="008D085F">
        <w:rPr>
          <w:rFonts w:ascii="Garamond" w:eastAsia="Garamond" w:hAnsi="Garamond" w:cs="Garamond"/>
          <w:lang w:val="en"/>
        </w:rPr>
        <w:t xml:space="preserve"> </w:t>
      </w:r>
      <w:r w:rsidR="0001504E">
        <w:rPr>
          <w:rFonts w:ascii="Garamond" w:eastAsia="Garamond" w:hAnsi="Garamond" w:cs="Garamond"/>
          <w:lang w:val="en"/>
        </w:rPr>
        <w:t>enabled me</w:t>
      </w:r>
      <w:r w:rsidRPr="008D085F">
        <w:rPr>
          <w:rFonts w:ascii="Garamond" w:eastAsia="Garamond" w:hAnsi="Garamond" w:cs="Garamond"/>
          <w:lang w:val="en"/>
        </w:rPr>
        <w:t xml:space="preserve"> to generate many useful insights about, among other things, how viral circulation unfolds with time and space in a digitally networked global culture. Yet because Obama Hope is still circulating in the Trump presidential era and impacting culture in provocative ways</w:t>
      </w:r>
      <w:ins w:id="13" w:author="Laurie Ellen Gries" w:date="2018-02-13T03:28:00Z">
        <w:r w:rsidR="00444B70">
          <w:rPr>
            <w:rFonts w:ascii="Garamond" w:eastAsia="Garamond" w:hAnsi="Garamond" w:cs="Garamond"/>
            <w:lang w:val="en"/>
          </w:rPr>
          <w:t xml:space="preserve"> (see Figure</w:t>
        </w:r>
        <w:r w:rsidR="00697862">
          <w:rPr>
            <w:rFonts w:ascii="Garamond" w:eastAsia="Garamond" w:hAnsi="Garamond" w:cs="Garamond"/>
            <w:lang w:val="en"/>
          </w:rPr>
          <w:t xml:space="preserve"> 2)</w:t>
        </w:r>
      </w:ins>
      <w:r w:rsidRPr="008D085F">
        <w:rPr>
          <w:rFonts w:ascii="Garamond" w:eastAsia="Garamond" w:hAnsi="Garamond" w:cs="Garamond"/>
          <w:lang w:val="en"/>
        </w:rPr>
        <w:t xml:space="preserve"> and because </w:t>
      </w:r>
      <w:r w:rsidRPr="008D085F">
        <w:rPr>
          <w:rFonts w:ascii="Garamond" w:eastAsia="Garamond" w:hAnsi="Garamond" w:cs="Garamond"/>
          <w:i/>
          <w:lang w:val="en"/>
        </w:rPr>
        <w:t>Still Life</w:t>
      </w:r>
      <w:ins w:id="14" w:author="Laurie Ellen Gries" w:date="2018-02-13T03:16:00Z">
        <w:r w:rsidR="00953C06">
          <w:rPr>
            <w:rFonts w:ascii="Garamond" w:eastAsia="Garamond" w:hAnsi="Garamond" w:cs="Garamond"/>
            <w:i/>
            <w:lang w:val="en"/>
          </w:rPr>
          <w:t xml:space="preserve"> of Rhetoric</w:t>
        </w:r>
      </w:ins>
      <w:r w:rsidRPr="008D085F">
        <w:rPr>
          <w:rFonts w:ascii="Garamond" w:eastAsia="Garamond" w:hAnsi="Garamond" w:cs="Garamond"/>
          <w:i/>
          <w:lang w:val="en"/>
        </w:rPr>
        <w:t xml:space="preserve">’s </w:t>
      </w:r>
      <w:r w:rsidR="00C531FF">
        <w:rPr>
          <w:rFonts w:ascii="Garamond" w:eastAsia="Garamond" w:hAnsi="Garamond" w:cs="Garamond"/>
          <w:lang w:val="en"/>
        </w:rPr>
        <w:t>main purpose wa</w:t>
      </w:r>
      <w:r w:rsidRPr="008D085F">
        <w:rPr>
          <w:rFonts w:ascii="Garamond" w:eastAsia="Garamond" w:hAnsi="Garamond" w:cs="Garamond"/>
          <w:lang w:val="en"/>
        </w:rPr>
        <w:t>s to explicate what iconographic tracking and a new materialist approach to visual rhetoric might entail</w:t>
      </w:r>
      <w:r w:rsidRPr="008D085F">
        <w:rPr>
          <w:rFonts w:ascii="Garamond" w:eastAsia="Garamond" w:hAnsi="Garamond" w:cs="Garamond"/>
          <w:i/>
          <w:lang w:val="en"/>
        </w:rPr>
        <w:t xml:space="preserve">, </w:t>
      </w:r>
      <w:r w:rsidR="0001504E">
        <w:rPr>
          <w:rFonts w:ascii="Garamond" w:eastAsia="Garamond" w:hAnsi="Garamond" w:cs="Garamond"/>
          <w:lang w:val="en"/>
        </w:rPr>
        <w:t xml:space="preserve">my </w:t>
      </w:r>
      <w:r w:rsidRPr="008D085F">
        <w:rPr>
          <w:rFonts w:ascii="Garamond" w:eastAsia="Garamond" w:hAnsi="Garamond" w:cs="Garamond"/>
          <w:lang w:val="en"/>
        </w:rPr>
        <w:t xml:space="preserve">work </w:t>
      </w:r>
      <w:del w:id="15" w:author="Laurie Ellen Gries" w:date="2018-02-13T03:16:00Z">
        <w:r w:rsidR="00953C06" w:rsidDel="00953C06">
          <w:rPr>
            <w:rFonts w:ascii="Garamond" w:eastAsia="Garamond" w:hAnsi="Garamond" w:cs="Garamond"/>
            <w:lang w:val="en"/>
          </w:rPr>
          <w:delText>there with</w:delText>
        </w:r>
      </w:del>
      <w:ins w:id="16" w:author="Laurie Ellen Gries" w:date="2018-02-13T03:16:00Z">
        <w:r w:rsidR="00953C06">
          <w:rPr>
            <w:rFonts w:ascii="Garamond" w:eastAsia="Garamond" w:hAnsi="Garamond" w:cs="Garamond"/>
            <w:lang w:val="en"/>
          </w:rPr>
          <w:t>with</w:t>
        </w:r>
      </w:ins>
      <w:r w:rsidRPr="008D085F">
        <w:rPr>
          <w:rFonts w:ascii="Garamond" w:eastAsia="Garamond" w:hAnsi="Garamond" w:cs="Garamond"/>
          <w:lang w:val="en"/>
        </w:rPr>
        <w:t xml:space="preserve"> Obama Hope</w:t>
      </w:r>
      <w:ins w:id="17" w:author="Laurie Ellen Gries" w:date="2018-02-13T03:16:00Z">
        <w:r w:rsidR="00953C06">
          <w:rPr>
            <w:rFonts w:ascii="Garamond" w:eastAsia="Garamond" w:hAnsi="Garamond" w:cs="Garamond"/>
            <w:lang w:val="en"/>
          </w:rPr>
          <w:t xml:space="preserve"> in </w:t>
        </w:r>
        <w:r w:rsidR="00953C06" w:rsidRPr="00953C06">
          <w:rPr>
            <w:rFonts w:ascii="Garamond" w:eastAsia="Garamond" w:hAnsi="Garamond" w:cs="Garamond"/>
            <w:i/>
            <w:lang w:val="en"/>
            <w:rPrChange w:id="18" w:author="Laurie Ellen Gries" w:date="2018-02-13T03:16:00Z">
              <w:rPr>
                <w:rFonts w:ascii="Garamond" w:eastAsia="Garamond" w:hAnsi="Garamond" w:cs="Garamond"/>
                <w:lang w:val="en"/>
              </w:rPr>
            </w:rPrChange>
          </w:rPr>
          <w:t>Still Life with Rhetoric</w:t>
        </w:r>
      </w:ins>
      <w:r w:rsidRPr="008D085F">
        <w:rPr>
          <w:rFonts w:ascii="Garamond" w:eastAsia="Garamond" w:hAnsi="Garamond" w:cs="Garamond"/>
          <w:lang w:val="en"/>
        </w:rPr>
        <w:t xml:space="preserve"> is limited. </w:t>
      </w:r>
      <w:r w:rsidR="00624E0F">
        <w:rPr>
          <w:rFonts w:ascii="Garamond" w:eastAsia="Garamond" w:hAnsi="Garamond" w:cs="Garamond"/>
          <w:lang w:val="en"/>
        </w:rPr>
        <w:t xml:space="preserve">Obama Hope still has much to teach us </w:t>
      </w:r>
      <w:r w:rsidRPr="008D085F">
        <w:rPr>
          <w:rFonts w:ascii="Garamond" w:eastAsia="Garamond" w:hAnsi="Garamond" w:cs="Garamond"/>
          <w:lang w:val="en"/>
        </w:rPr>
        <w:t xml:space="preserve">about </w:t>
      </w:r>
      <w:r w:rsidR="00F15F7E">
        <w:rPr>
          <w:rFonts w:ascii="Garamond" w:eastAsia="Garamond" w:hAnsi="Garamond" w:cs="Garamond"/>
          <w:lang w:val="en"/>
        </w:rPr>
        <w:t xml:space="preserve">visual culture and media studies, </w:t>
      </w:r>
      <w:r w:rsidRPr="008D085F">
        <w:rPr>
          <w:rFonts w:ascii="Garamond" w:eastAsia="Garamond" w:hAnsi="Garamond" w:cs="Garamond"/>
          <w:lang w:val="en"/>
        </w:rPr>
        <w:t xml:space="preserve">especially if studied from </w:t>
      </w:r>
      <w:r w:rsidR="00624E0F">
        <w:rPr>
          <w:rFonts w:ascii="Garamond" w:eastAsia="Garamond" w:hAnsi="Garamond" w:cs="Garamond"/>
          <w:lang w:val="en"/>
        </w:rPr>
        <w:t xml:space="preserve">the </w:t>
      </w:r>
      <w:r w:rsidRPr="008D085F">
        <w:rPr>
          <w:rFonts w:ascii="Garamond" w:eastAsia="Garamond" w:hAnsi="Garamond" w:cs="Garamond"/>
          <w:lang w:val="en"/>
        </w:rPr>
        <w:t xml:space="preserve">diverse methodological approaches </w:t>
      </w:r>
      <w:r w:rsidR="00624E0F">
        <w:rPr>
          <w:rFonts w:ascii="Garamond" w:eastAsia="Garamond" w:hAnsi="Garamond" w:cs="Garamond"/>
          <w:lang w:val="en"/>
        </w:rPr>
        <w:t xml:space="preserve">introduced in this collection </w:t>
      </w:r>
      <w:r w:rsidRPr="008D085F">
        <w:rPr>
          <w:rFonts w:ascii="Garamond" w:eastAsia="Garamond" w:hAnsi="Garamond" w:cs="Garamond"/>
          <w:lang w:val="en"/>
        </w:rPr>
        <w:t>and other inventive digital research methods.</w:t>
      </w:r>
    </w:p>
    <w:p w14:paraId="1DE39210" w14:textId="465D6501" w:rsidR="00157F6E"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taking up Obama Hope as a single object of study, </w:t>
      </w:r>
      <w:r>
        <w:rPr>
          <w:rFonts w:ascii="Garamond" w:eastAsia="Garamond" w:hAnsi="Garamond" w:cs="Garamond"/>
          <w:i/>
        </w:rPr>
        <w:t xml:space="preserve">Doing Digital Visual Studies </w:t>
      </w:r>
      <w:r>
        <w:rPr>
          <w:rFonts w:ascii="Garamond" w:eastAsia="Garamond" w:hAnsi="Garamond" w:cs="Garamond"/>
        </w:rPr>
        <w:t xml:space="preserve">aims to explore how “the digital” is inflecting upon and diversifying visual studies in inventive and productive ways. We embrace the idea that visual studies </w:t>
      </w:r>
      <w:proofErr w:type="gramStart"/>
      <w:r>
        <w:rPr>
          <w:rFonts w:ascii="Garamond" w:eastAsia="Garamond" w:hAnsi="Garamond" w:cs="Garamond"/>
        </w:rPr>
        <w:t>is</w:t>
      </w:r>
      <w:proofErr w:type="gramEnd"/>
      <w:r w:rsidR="00AE4B3C">
        <w:rPr>
          <w:rFonts w:ascii="Garamond" w:eastAsia="Garamond" w:hAnsi="Garamond" w:cs="Garamond"/>
        </w:rPr>
        <w:t xml:space="preserve"> necessarily interdisciplinary--</w:t>
      </w:r>
      <w:r>
        <w:rPr>
          <w:rFonts w:ascii="Garamond" w:eastAsia="Garamond" w:hAnsi="Garamond" w:cs="Garamond"/>
        </w:rPr>
        <w:t xml:space="preserve">that the exploration into the interrelations between visual phenomena, </w:t>
      </w:r>
      <w:proofErr w:type="spellStart"/>
      <w:r>
        <w:rPr>
          <w:rFonts w:ascii="Garamond" w:eastAsia="Garamond" w:hAnsi="Garamond" w:cs="Garamond"/>
        </w:rPr>
        <w:t>visuality</w:t>
      </w:r>
      <w:proofErr w:type="spellEnd"/>
      <w:r>
        <w:rPr>
          <w:rFonts w:ascii="Garamond" w:eastAsia="Garamond" w:hAnsi="Garamond" w:cs="Garamond"/>
        </w:rPr>
        <w:t>, vision, and culture benefits from various methodological approaches and diverse methods. We also recognize that whether taken up in anthropology, media studies, cultural studies or postcolonial studies, each discipline and field of study has something unique to offer as we explore shared questions related to the visual—what is made visible and invisible, how perspectives and communities are shaped by visual culture and vice versa, how knowing</w:t>
      </w:r>
      <w:r w:rsidR="00AE4B3C">
        <w:rPr>
          <w:rFonts w:ascii="Garamond" w:eastAsia="Garamond" w:hAnsi="Garamond" w:cs="Garamond"/>
        </w:rPr>
        <w:t>,</w:t>
      </w:r>
      <w:r>
        <w:rPr>
          <w:rFonts w:ascii="Garamond" w:eastAsia="Garamond" w:hAnsi="Garamond" w:cs="Garamond"/>
        </w:rPr>
        <w:t xml:space="preserve"> seeing, and power are interrelated, etc. Yet we especially </w:t>
      </w:r>
      <w:r w:rsidR="008C6A4E">
        <w:rPr>
          <w:rFonts w:ascii="Garamond" w:eastAsia="Garamond" w:hAnsi="Garamond" w:cs="Garamond"/>
        </w:rPr>
        <w:t xml:space="preserve">appreciate the work that scholars </w:t>
      </w:r>
      <w:r>
        <w:rPr>
          <w:rFonts w:ascii="Garamond" w:eastAsia="Garamond" w:hAnsi="Garamond" w:cs="Garamond"/>
        </w:rPr>
        <w:t>within the disciplines of Rhetoric and Composition/Writing Studies</w:t>
      </w:r>
      <w:r w:rsidR="00C531FF">
        <w:rPr>
          <w:rFonts w:ascii="Garamond" w:eastAsia="Garamond" w:hAnsi="Garamond" w:cs="Garamond"/>
        </w:rPr>
        <w:t xml:space="preserve"> (RCWS)</w:t>
      </w:r>
      <w:r>
        <w:rPr>
          <w:rFonts w:ascii="Garamond" w:eastAsia="Garamond" w:hAnsi="Garamond" w:cs="Garamond"/>
        </w:rPr>
        <w:t xml:space="preserve"> and Communication have </w:t>
      </w:r>
      <w:r w:rsidR="008C6A4E">
        <w:rPr>
          <w:rFonts w:ascii="Garamond" w:eastAsia="Garamond" w:hAnsi="Garamond" w:cs="Garamond"/>
        </w:rPr>
        <w:t>brought to visual studies</w:t>
      </w:r>
      <w:r w:rsidR="0084650F">
        <w:rPr>
          <w:rFonts w:ascii="Garamond" w:eastAsia="Garamond" w:hAnsi="Garamond" w:cs="Garamond"/>
        </w:rPr>
        <w:t>—</w:t>
      </w:r>
      <w:r>
        <w:rPr>
          <w:rFonts w:ascii="Garamond" w:eastAsia="Garamond" w:hAnsi="Garamond" w:cs="Garamond"/>
        </w:rPr>
        <w:t>from</w:t>
      </w:r>
      <w:commentRangeStart w:id="19"/>
      <w:r w:rsidR="0084650F">
        <w:rPr>
          <w:rFonts w:ascii="Garamond" w:eastAsia="Garamond" w:hAnsi="Garamond" w:cs="Garamond"/>
        </w:rPr>
        <w:t>, among many others,</w:t>
      </w:r>
      <w:r w:rsidR="00F03204">
        <w:rPr>
          <w:rFonts w:ascii="Garamond" w:eastAsia="Garamond" w:hAnsi="Garamond" w:cs="Garamond"/>
        </w:rPr>
        <w:t xml:space="preserve"> </w:t>
      </w:r>
      <w:commentRangeEnd w:id="19"/>
      <w:r w:rsidR="000E4E18">
        <w:rPr>
          <w:rStyle w:val="CommentReference"/>
          <w:rFonts w:ascii="Calibri" w:hAnsi="Calibri" w:cs="Calibri"/>
          <w:color w:val="000000"/>
        </w:rPr>
        <w:commentReference w:id="19"/>
      </w:r>
      <w:r w:rsidR="00F03204">
        <w:rPr>
          <w:rFonts w:ascii="Garamond" w:eastAsia="Garamond" w:hAnsi="Garamond" w:cs="Garamond"/>
        </w:rPr>
        <w:t xml:space="preserve">Cara Finnegan’s </w:t>
      </w:r>
      <w:r>
        <w:rPr>
          <w:rFonts w:ascii="Garamond" w:eastAsia="Garamond" w:hAnsi="Garamond" w:cs="Garamond"/>
        </w:rPr>
        <w:t>and Lester Olson’s studies of visual rhetorical history to</w:t>
      </w:r>
      <w:r w:rsidR="00566E47">
        <w:rPr>
          <w:rFonts w:ascii="Garamond" w:eastAsia="Garamond" w:hAnsi="Garamond" w:cs="Garamond"/>
        </w:rPr>
        <w:t xml:space="preserve"> Robert </w:t>
      </w:r>
      <w:proofErr w:type="spellStart"/>
      <w:r w:rsidR="00566E47">
        <w:rPr>
          <w:rFonts w:ascii="Garamond" w:eastAsia="Garamond" w:hAnsi="Garamond" w:cs="Garamond"/>
        </w:rPr>
        <w:t>Hariman’s</w:t>
      </w:r>
      <w:proofErr w:type="spellEnd"/>
      <w:r w:rsidR="00566E47">
        <w:rPr>
          <w:rFonts w:ascii="Garamond" w:eastAsia="Garamond" w:hAnsi="Garamond" w:cs="Garamond"/>
        </w:rPr>
        <w:t xml:space="preserve"> and John </w:t>
      </w:r>
      <w:proofErr w:type="spellStart"/>
      <w:r w:rsidR="00566E47">
        <w:rPr>
          <w:rFonts w:ascii="Garamond" w:eastAsia="Garamond" w:hAnsi="Garamond" w:cs="Garamond"/>
        </w:rPr>
        <w:t>Luca</w:t>
      </w:r>
      <w:r>
        <w:rPr>
          <w:rFonts w:ascii="Garamond" w:eastAsia="Garamond" w:hAnsi="Garamond" w:cs="Garamond"/>
        </w:rPr>
        <w:t>ties</w:t>
      </w:r>
      <w:proofErr w:type="spellEnd"/>
      <w:r>
        <w:rPr>
          <w:rFonts w:ascii="Garamond" w:eastAsia="Garamond" w:hAnsi="Garamond" w:cs="Garamond"/>
        </w:rPr>
        <w:t xml:space="preserve">’ work with photography and civic spectatorship to Sid </w:t>
      </w:r>
      <w:proofErr w:type="spellStart"/>
      <w:r>
        <w:rPr>
          <w:rFonts w:ascii="Garamond" w:eastAsia="Garamond" w:hAnsi="Garamond" w:cs="Garamond"/>
        </w:rPr>
        <w:t>Dobrin’s</w:t>
      </w:r>
      <w:proofErr w:type="spellEnd"/>
      <w:r>
        <w:rPr>
          <w:rFonts w:ascii="Garamond" w:eastAsia="Garamond" w:hAnsi="Garamond" w:cs="Garamond"/>
        </w:rPr>
        <w:t xml:space="preserve"> and Sean Morey’s explorations of </w:t>
      </w:r>
      <w:proofErr w:type="spellStart"/>
      <w:r>
        <w:rPr>
          <w:rFonts w:ascii="Garamond" w:eastAsia="Garamond" w:hAnsi="Garamond" w:cs="Garamond"/>
        </w:rPr>
        <w:t>ecosee</w:t>
      </w:r>
      <w:proofErr w:type="spellEnd"/>
      <w:r>
        <w:rPr>
          <w:rFonts w:ascii="Garamond" w:eastAsia="Garamond" w:hAnsi="Garamond" w:cs="Garamond"/>
        </w:rPr>
        <w:t xml:space="preserve"> to Kristie S. Fleckenstein’s, Sue Hum’s, and Linda T. </w:t>
      </w:r>
      <w:proofErr w:type="spellStart"/>
      <w:r>
        <w:rPr>
          <w:rFonts w:ascii="Garamond" w:eastAsia="Garamond" w:hAnsi="Garamond" w:cs="Garamond"/>
        </w:rPr>
        <w:t>Calendrillo’s</w:t>
      </w:r>
      <w:proofErr w:type="spellEnd"/>
      <w:r>
        <w:rPr>
          <w:rFonts w:ascii="Garamond" w:eastAsia="Garamond" w:hAnsi="Garamond" w:cs="Garamond"/>
        </w:rPr>
        <w:t xml:space="preserve"> study of shared ways of seeing and most recently Sean Morey’s and John </w:t>
      </w:r>
      <w:proofErr w:type="spellStart"/>
      <w:r>
        <w:rPr>
          <w:rFonts w:ascii="Garamond" w:eastAsia="Garamond" w:hAnsi="Garamond" w:cs="Garamond"/>
        </w:rPr>
        <w:t>Tinnell’s</w:t>
      </w:r>
      <w:proofErr w:type="spellEnd"/>
      <w:r>
        <w:rPr>
          <w:rFonts w:ascii="Garamond" w:eastAsia="Garamond" w:hAnsi="Garamond" w:cs="Garamond"/>
        </w:rPr>
        <w:t xml:space="preserve"> work with augmented reality. As scholars housed in these same disciplines, we</w:t>
      </w:r>
      <w:r w:rsidR="00AE4B3C">
        <w:rPr>
          <w:rFonts w:ascii="Garamond" w:eastAsia="Garamond" w:hAnsi="Garamond" w:cs="Garamond"/>
        </w:rPr>
        <w:t xml:space="preserve"> aim to contribute to this ever-</w:t>
      </w:r>
      <w:r>
        <w:rPr>
          <w:rFonts w:ascii="Garamond" w:eastAsia="Garamond" w:hAnsi="Garamond" w:cs="Garamond"/>
        </w:rPr>
        <w:t xml:space="preserve">growing body of work by exploring how experiments with the digital can enhance our visual studies in ways that we have yet or just begun to explore. </w:t>
      </w:r>
    </w:p>
    <w:p w14:paraId="3E6739B1" w14:textId="3F777111" w:rsidR="00157F6E"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When it comes to “the digital,” we are thinking of it here in general terms as the technologies, systems, and networks that allow for new forms of storing, organizing, analyzing, and presenting information. </w:t>
      </w:r>
      <w:ins w:id="20" w:author="Laurie Ellen Gries" w:date="2018-02-13T03:33:00Z">
        <w:r w:rsidR="00CB26D4">
          <w:rPr>
            <w:rFonts w:ascii="Garamond" w:eastAsia="Garamond" w:hAnsi="Garamond" w:cs="Garamond"/>
          </w:rPr>
          <w:t>More specifically, in</w:t>
        </w:r>
      </w:ins>
      <w:del w:id="21" w:author="Laurie Ellen Gries" w:date="2018-02-13T03:33:00Z">
        <w:r w:rsidR="00624E0F" w:rsidDel="00CB26D4">
          <w:rPr>
            <w:rFonts w:ascii="Garamond" w:eastAsia="Garamond" w:hAnsi="Garamond" w:cs="Garamond"/>
          </w:rPr>
          <w:delText>In</w:delText>
        </w:r>
      </w:del>
      <w:r w:rsidR="00624E0F">
        <w:rPr>
          <w:rFonts w:ascii="Garamond" w:eastAsia="Garamond" w:hAnsi="Garamond" w:cs="Garamond"/>
        </w:rPr>
        <w:t xml:space="preserve"> </w:t>
      </w:r>
      <w:del w:id="22" w:author="Laurie Ellen Gries" w:date="2018-02-13T03:32:00Z">
        <w:r w:rsidR="00624E0F" w:rsidDel="00CB26D4">
          <w:rPr>
            <w:rFonts w:ascii="Garamond" w:eastAsia="Garamond" w:hAnsi="Garamond" w:cs="Garamond"/>
          </w:rPr>
          <w:delText xml:space="preserve">other </w:delText>
        </w:r>
      </w:del>
      <w:ins w:id="23" w:author="Laurie Ellen Gries" w:date="2018-02-13T03:32:00Z">
        <w:r w:rsidR="00CB26D4">
          <w:rPr>
            <w:rFonts w:ascii="Garamond" w:eastAsia="Garamond" w:hAnsi="Garamond" w:cs="Garamond"/>
          </w:rPr>
          <w:t xml:space="preserve">relation to visual studies, </w:t>
        </w:r>
      </w:ins>
      <w:del w:id="24" w:author="Laurie Ellen Gries" w:date="2018-02-13T03:32:00Z">
        <w:r w:rsidR="00624E0F" w:rsidDel="00CB26D4">
          <w:rPr>
            <w:rFonts w:ascii="Garamond" w:eastAsia="Garamond" w:hAnsi="Garamond" w:cs="Garamond"/>
          </w:rPr>
          <w:delText xml:space="preserve">words, we conceive of “the digital” in terms similar to how </w:delText>
        </w:r>
      </w:del>
      <w:ins w:id="25" w:author="Laurie Ellen Gries" w:date="2018-02-13T03:32:00Z">
        <w:r w:rsidR="003561E4">
          <w:rPr>
            <w:rFonts w:ascii="Garamond" w:eastAsia="Garamond" w:hAnsi="Garamond" w:cs="Garamond"/>
          </w:rPr>
          <w:t>we think of the digital</w:t>
        </w:r>
      </w:ins>
      <w:ins w:id="26" w:author="Laurie Ellen Gries" w:date="2018-02-13T03:33:00Z">
        <w:r w:rsidR="00CB26D4">
          <w:rPr>
            <w:rFonts w:ascii="Garamond" w:eastAsia="Garamond" w:hAnsi="Garamond" w:cs="Garamond"/>
          </w:rPr>
          <w:t>,</w:t>
        </w:r>
      </w:ins>
      <w:ins w:id="27" w:author="Laurie Ellen Gries" w:date="2018-02-13T03:32:00Z">
        <w:r w:rsidR="00CB26D4">
          <w:rPr>
            <w:rFonts w:ascii="Garamond" w:eastAsia="Garamond" w:hAnsi="Garamond" w:cs="Garamond"/>
          </w:rPr>
          <w:t xml:space="preserve"> as </w:t>
        </w:r>
      </w:ins>
      <w:r w:rsidR="00624E0F">
        <w:rPr>
          <w:rFonts w:ascii="Garamond" w:eastAsia="Garamond" w:hAnsi="Garamond" w:cs="Garamond"/>
        </w:rPr>
        <w:t xml:space="preserve">Douglas </w:t>
      </w:r>
      <w:proofErr w:type="spellStart"/>
      <w:r w:rsidR="00624E0F">
        <w:rPr>
          <w:rFonts w:ascii="Garamond" w:eastAsia="Garamond" w:hAnsi="Garamond" w:cs="Garamond"/>
        </w:rPr>
        <w:t>Eyman</w:t>
      </w:r>
      <w:proofErr w:type="spellEnd"/>
      <w:r w:rsidR="00624E0F">
        <w:rPr>
          <w:rFonts w:ascii="Garamond" w:eastAsia="Garamond" w:hAnsi="Garamond" w:cs="Garamond"/>
        </w:rPr>
        <w:t xml:space="preserve"> </w:t>
      </w:r>
      <w:del w:id="28" w:author="Laurie Ellen Gries" w:date="2018-02-13T03:33:00Z">
        <w:r w:rsidR="00624E0F" w:rsidDel="00CB26D4">
          <w:rPr>
            <w:rFonts w:ascii="Garamond" w:eastAsia="Garamond" w:hAnsi="Garamond" w:cs="Garamond"/>
          </w:rPr>
          <w:delText>describes it</w:delText>
        </w:r>
      </w:del>
      <w:ins w:id="29" w:author="Laurie Ellen Gries" w:date="2018-02-13T03:33:00Z">
        <w:r w:rsidR="00CB26D4">
          <w:rPr>
            <w:rFonts w:ascii="Garamond" w:eastAsia="Garamond" w:hAnsi="Garamond" w:cs="Garamond"/>
          </w:rPr>
          <w:t>defines it</w:t>
        </w:r>
      </w:ins>
      <w:r w:rsidR="00624E0F">
        <w:rPr>
          <w:rFonts w:ascii="Garamond" w:eastAsia="Garamond" w:hAnsi="Garamond" w:cs="Garamond"/>
        </w:rPr>
        <w:t xml:space="preserve"> in </w:t>
      </w:r>
      <w:r w:rsidR="00624E0F" w:rsidRPr="00BB1CA5">
        <w:rPr>
          <w:rFonts w:ascii="Garamond" w:eastAsia="Garamond" w:hAnsi="Garamond" w:cs="Garamond"/>
          <w:i/>
        </w:rPr>
        <w:t>Digital Rhetoric: Theory, Method,</w:t>
      </w:r>
      <w:r w:rsidR="00624E0F">
        <w:rPr>
          <w:rFonts w:ascii="Garamond" w:eastAsia="Garamond" w:hAnsi="Garamond" w:cs="Garamond"/>
        </w:rPr>
        <w:t xml:space="preserve"> </w:t>
      </w:r>
      <w:r w:rsidR="00624E0F" w:rsidRPr="00624E0F">
        <w:rPr>
          <w:rFonts w:ascii="Garamond" w:eastAsia="Garamond" w:hAnsi="Garamond" w:cs="Garamond"/>
          <w:i/>
        </w:rPr>
        <w:t>Practice</w:t>
      </w:r>
      <w:ins w:id="30" w:author="Laurie Ellen Gries" w:date="2018-02-13T03:33:00Z">
        <w:r w:rsidR="00CB26D4">
          <w:rPr>
            <w:rFonts w:ascii="Garamond" w:eastAsia="Garamond" w:hAnsi="Garamond" w:cs="Garamond"/>
            <w:i/>
          </w:rPr>
          <w:t>,</w:t>
        </w:r>
      </w:ins>
      <w:r w:rsidR="00624E0F" w:rsidRPr="00624E0F">
        <w:rPr>
          <w:rFonts w:ascii="Garamond" w:eastAsia="Garamond" w:hAnsi="Garamond" w:cs="Garamond"/>
          <w:i/>
        </w:rPr>
        <w:t xml:space="preserve"> </w:t>
      </w:r>
      <w:r w:rsidR="00624E0F">
        <w:rPr>
          <w:rFonts w:ascii="Garamond" w:eastAsia="Garamond" w:hAnsi="Garamond" w:cs="Garamond"/>
        </w:rPr>
        <w:t xml:space="preserve">as a broader “organizing principle” of scholarly practice that allows for information to be “articulated and rearticulated, reshaped or recreated” in novel and generative ways (20). </w:t>
      </w:r>
      <w:r w:rsidRPr="0006770D">
        <w:rPr>
          <w:rFonts w:ascii="Garamond" w:eastAsia="Garamond" w:hAnsi="Garamond" w:cs="Garamond"/>
          <w:color w:val="FF0000"/>
        </w:rPr>
        <w:t xml:space="preserve">To distinguish digital visual studies from visual studies is to acknowledge that research unfolds differently </w:t>
      </w:r>
      <w:r w:rsidR="003179E5" w:rsidRPr="0006770D">
        <w:rPr>
          <w:rFonts w:ascii="Garamond" w:eastAsia="Garamond" w:hAnsi="Garamond" w:cs="Garamond"/>
          <w:color w:val="FF0000"/>
        </w:rPr>
        <w:t xml:space="preserve">in today’s information environment </w:t>
      </w:r>
      <w:r w:rsidRPr="0006770D">
        <w:rPr>
          <w:rFonts w:ascii="Garamond" w:eastAsia="Garamond" w:hAnsi="Garamond" w:cs="Garamond"/>
          <w:color w:val="FF0000"/>
        </w:rPr>
        <w:t xml:space="preserve">with emergent digital technologies at our disposal—in design, in implementation, in outcomes, and in presentation. </w:t>
      </w:r>
      <w:r>
        <w:rPr>
          <w:rFonts w:ascii="Garamond" w:eastAsia="Garamond" w:hAnsi="Garamond" w:cs="Garamond"/>
        </w:rPr>
        <w:t>Consider, for e</w:t>
      </w:r>
      <w:r w:rsidR="00566E47">
        <w:rPr>
          <w:rFonts w:ascii="Garamond" w:eastAsia="Garamond" w:hAnsi="Garamond" w:cs="Garamond"/>
        </w:rPr>
        <w:t>xample, the following narrative</w:t>
      </w:r>
      <w:r w:rsidR="00F3573A">
        <w:rPr>
          <w:rFonts w:ascii="Garamond" w:eastAsia="Garamond" w:hAnsi="Garamond" w:cs="Garamond"/>
        </w:rPr>
        <w:t xml:space="preserve"> told by Melissa </w:t>
      </w:r>
      <w:proofErr w:type="spellStart"/>
      <w:r w:rsidR="00F3573A">
        <w:rPr>
          <w:rFonts w:ascii="Garamond" w:eastAsia="Garamond" w:hAnsi="Garamond" w:cs="Garamond"/>
        </w:rPr>
        <w:t>Terra</w:t>
      </w:r>
      <w:r>
        <w:rPr>
          <w:rFonts w:ascii="Garamond" w:eastAsia="Garamond" w:hAnsi="Garamond" w:cs="Garamond"/>
        </w:rPr>
        <w:t>s</w:t>
      </w:r>
      <w:proofErr w:type="spellEnd"/>
      <w:r>
        <w:rPr>
          <w:rFonts w:ascii="Garamond" w:eastAsia="Garamond" w:hAnsi="Garamond" w:cs="Garamond"/>
        </w:rPr>
        <w:t xml:space="preserve">, a </w:t>
      </w:r>
      <w:r w:rsidR="00F3573A">
        <w:rPr>
          <w:rFonts w:ascii="Garamond" w:eastAsia="Garamond" w:hAnsi="Garamond" w:cs="Garamond"/>
        </w:rPr>
        <w:t xml:space="preserve">Digital Humanities </w:t>
      </w:r>
      <w:r>
        <w:rPr>
          <w:rFonts w:ascii="Garamond" w:eastAsia="Garamond" w:hAnsi="Garamond" w:cs="Garamond"/>
        </w:rPr>
        <w:t>scholar from</w:t>
      </w:r>
      <w:r w:rsidR="00F3573A">
        <w:rPr>
          <w:rFonts w:ascii="Garamond" w:eastAsia="Garamond" w:hAnsi="Garamond" w:cs="Garamond"/>
        </w:rPr>
        <w:t xml:space="preserve"> the University College</w:t>
      </w:r>
      <w:r>
        <w:rPr>
          <w:rFonts w:ascii="Garamond" w:eastAsia="Garamond" w:hAnsi="Garamond" w:cs="Garamond"/>
        </w:rPr>
        <w:t xml:space="preserve"> London, who paints a vivid picture of visual research pre and post digital.</w:t>
      </w:r>
    </w:p>
    <w:p w14:paraId="191D18E4" w14:textId="7C4B704D" w:rsidR="00157F6E" w:rsidRDefault="00744497" w:rsidP="002314E2">
      <w:pPr>
        <w:widowControl w:val="0"/>
        <w:spacing w:line="480" w:lineRule="auto"/>
        <w:ind w:left="720"/>
        <w:rPr>
          <w:rFonts w:ascii="Garamond" w:eastAsia="Garamond" w:hAnsi="Garamond" w:cs="Garamond"/>
          <w:color w:val="222222"/>
          <w:highlight w:val="white"/>
        </w:rPr>
      </w:pPr>
      <w:commentRangeStart w:id="31"/>
      <w:r>
        <w:rPr>
          <w:rFonts w:ascii="Garamond" w:eastAsia="Garamond" w:hAnsi="Garamond" w:cs="Garamond"/>
          <w:color w:val="222222"/>
          <w:highlight w:val="white"/>
        </w:rPr>
        <w:t>I</w:t>
      </w:r>
      <w:commentRangeEnd w:id="31"/>
      <w:r w:rsidR="0036540E">
        <w:rPr>
          <w:rStyle w:val="CommentReference"/>
          <w:rFonts w:ascii="Calibri" w:hAnsi="Calibri" w:cs="Calibri"/>
          <w:color w:val="000000"/>
        </w:rPr>
        <w:commentReference w:id="31"/>
      </w:r>
      <w:r>
        <w:rPr>
          <w:rFonts w:ascii="Garamond" w:eastAsia="Garamond" w:hAnsi="Garamond" w:cs="Garamond"/>
          <w:color w:val="222222"/>
          <w:highlight w:val="white"/>
        </w:rPr>
        <w:t xml:space="preserve"> studied Art History in my undergraduate days, and was thinking of what a career in the humanities meant to students, then. It started with the slid</w:t>
      </w:r>
      <w:r w:rsidR="00AE4B3C">
        <w:rPr>
          <w:rFonts w:ascii="Garamond" w:eastAsia="Garamond" w:hAnsi="Garamond" w:cs="Garamond"/>
          <w:color w:val="222222"/>
          <w:highlight w:val="white"/>
        </w:rPr>
        <w:t xml:space="preserve">e test, where we learnt and    </w:t>
      </w:r>
      <w:r w:rsidR="00737378">
        <w:rPr>
          <w:rFonts w:ascii="Garamond" w:eastAsia="Garamond" w:hAnsi="Garamond" w:cs="Garamond"/>
          <w:color w:val="222222"/>
          <w:highlight w:val="white"/>
        </w:rPr>
        <w:t>memorized</w:t>
      </w:r>
      <w:r>
        <w:rPr>
          <w:rFonts w:ascii="Garamond" w:eastAsia="Garamond" w:hAnsi="Garamond" w:cs="Garamond"/>
          <w:color w:val="222222"/>
          <w:highlight w:val="white"/>
        </w:rPr>
        <w:t xml:space="preserve"> hundreds of paintings, and were expected to be able to </w:t>
      </w:r>
      <w:proofErr w:type="spellStart"/>
      <w:r>
        <w:rPr>
          <w:rFonts w:ascii="Garamond" w:eastAsia="Garamond" w:hAnsi="Garamond" w:cs="Garamond"/>
          <w:color w:val="222222"/>
          <w:highlight w:val="white"/>
        </w:rPr>
        <w:t>mobilise</w:t>
      </w:r>
      <w:proofErr w:type="spellEnd"/>
      <w:r>
        <w:rPr>
          <w:rFonts w:ascii="Garamond" w:eastAsia="Garamond" w:hAnsi="Garamond" w:cs="Garamond"/>
          <w:color w:val="222222"/>
          <w:highlight w:val="white"/>
        </w:rPr>
        <w:t xml:space="preserve"> knowledge                  about them expertly. (Note – In the lecture I undertake a slide test here of Degas’ Miss La         </w:t>
      </w:r>
      <w:proofErr w:type="spellStart"/>
      <w:r>
        <w:rPr>
          <w:rFonts w:ascii="Garamond" w:eastAsia="Garamond" w:hAnsi="Garamond" w:cs="Garamond"/>
          <w:color w:val="222222"/>
          <w:highlight w:val="white"/>
        </w:rPr>
        <w:t>La</w:t>
      </w:r>
      <w:proofErr w:type="spellEnd"/>
      <w:r>
        <w:rPr>
          <w:rFonts w:ascii="Garamond" w:eastAsia="Garamond" w:hAnsi="Garamond" w:cs="Garamond"/>
          <w:color w:val="222222"/>
          <w:highlight w:val="white"/>
        </w:rPr>
        <w:t xml:space="preserve"> at the Cirque Fernando, 1879, National Gallery, London). We would study 35mm </w:t>
      </w:r>
      <w:proofErr w:type="gramStart"/>
      <w:r>
        <w:rPr>
          <w:rFonts w:ascii="Garamond" w:eastAsia="Garamond" w:hAnsi="Garamond" w:cs="Garamond"/>
          <w:color w:val="222222"/>
          <w:highlight w:val="white"/>
        </w:rPr>
        <w:t xml:space="preserve">slides,   </w:t>
      </w:r>
      <w:proofErr w:type="gramEnd"/>
      <w:r>
        <w:rPr>
          <w:rFonts w:ascii="Garamond" w:eastAsia="Garamond" w:hAnsi="Garamond" w:cs="Garamond"/>
          <w:color w:val="222222"/>
          <w:highlight w:val="white"/>
        </w:rPr>
        <w:t xml:space="preserve"> cramped round a slide cabinet perhaps 5 students deep, for hours, and back this up through   print publications and gallery visits. If you caught the bug, you might do your undergraduate dissertation on, say, Degas and his circus paintings. You may then do a MA dissertation on the Impressionists and their circus paintings. If you were good enough, and fortunate to gain   funding, you might do your PhD dissertation on the use of perspective in Degas’ circus paintings, and what this “means” for modern art. Eventually, after s</w:t>
      </w:r>
      <w:r w:rsidR="00AE4B3C">
        <w:rPr>
          <w:rFonts w:ascii="Garamond" w:eastAsia="Garamond" w:hAnsi="Garamond" w:cs="Garamond"/>
          <w:color w:val="222222"/>
          <w:highlight w:val="white"/>
        </w:rPr>
        <w:t xml:space="preserve">tiff competition, you     </w:t>
      </w:r>
      <w:r>
        <w:rPr>
          <w:rFonts w:ascii="Garamond" w:eastAsia="Garamond" w:hAnsi="Garamond" w:cs="Garamond"/>
          <w:color w:val="222222"/>
          <w:highlight w:val="white"/>
        </w:rPr>
        <w:t xml:space="preserve">may get a post teaching modern (used in the broadest sense) art, and your research would   become highly </w:t>
      </w:r>
      <w:proofErr w:type="spellStart"/>
      <w:r>
        <w:rPr>
          <w:rFonts w:ascii="Garamond" w:eastAsia="Garamond" w:hAnsi="Garamond" w:cs="Garamond"/>
          <w:color w:val="222222"/>
          <w:highlight w:val="white"/>
        </w:rPr>
        <w:t>specialised</w:t>
      </w:r>
      <w:proofErr w:type="spellEnd"/>
      <w:r>
        <w:rPr>
          <w:rFonts w:ascii="Garamond" w:eastAsia="Garamond" w:hAnsi="Garamond" w:cs="Garamond"/>
          <w:color w:val="222222"/>
          <w:highlight w:val="white"/>
        </w:rPr>
        <w:t xml:space="preserve"> in perspective in impressionist paintings of performance. After years of hard </w:t>
      </w:r>
      <w:proofErr w:type="gramStart"/>
      <w:r>
        <w:rPr>
          <w:rFonts w:ascii="Garamond" w:eastAsia="Garamond" w:hAnsi="Garamond" w:cs="Garamond"/>
          <w:color w:val="222222"/>
          <w:highlight w:val="white"/>
        </w:rPr>
        <w:t>graft</w:t>
      </w:r>
      <w:proofErr w:type="gramEnd"/>
      <w:r>
        <w:rPr>
          <w:rFonts w:ascii="Garamond" w:eastAsia="Garamond" w:hAnsi="Garamond" w:cs="Garamond"/>
          <w:color w:val="222222"/>
          <w:highlight w:val="white"/>
        </w:rPr>
        <w:t xml:space="preserve"> you’d own this area, and write in this area, and have found and read every         book and article on this area, and publish the elusive monograph in this area. You may have    even travelled widely to see every painting in this area in the flesh, not to mention visiting         many archives and libraries. It would take years to even piece </w:t>
      </w:r>
      <w:r w:rsidR="00AE4B3C">
        <w:rPr>
          <w:rFonts w:ascii="Garamond" w:eastAsia="Garamond" w:hAnsi="Garamond" w:cs="Garamond"/>
          <w:color w:val="222222"/>
          <w:highlight w:val="white"/>
        </w:rPr>
        <w:t xml:space="preserve">together all the information   </w:t>
      </w:r>
      <w:r>
        <w:rPr>
          <w:rFonts w:ascii="Garamond" w:eastAsia="Garamond" w:hAnsi="Garamond" w:cs="Garamond"/>
          <w:color w:val="222222"/>
          <w:highlight w:val="white"/>
        </w:rPr>
        <w:t>you needed to become an expert in the field.</w:t>
      </w:r>
    </w:p>
    <w:p w14:paraId="0C50914A" w14:textId="56ABF771" w:rsidR="00157F6E" w:rsidRDefault="00744497" w:rsidP="002314E2">
      <w:pPr>
        <w:widowControl w:val="0"/>
        <w:spacing w:line="480" w:lineRule="auto"/>
        <w:ind w:left="720" w:firstLine="720"/>
        <w:rPr>
          <w:rFonts w:ascii="Garamond" w:eastAsia="Garamond" w:hAnsi="Garamond" w:cs="Garamond"/>
        </w:rPr>
      </w:pPr>
      <w:r>
        <w:rPr>
          <w:rFonts w:ascii="Garamond" w:eastAsia="Garamond" w:hAnsi="Garamond" w:cs="Garamond"/>
          <w:color w:val="222222"/>
          <w:highlight w:val="white"/>
        </w:rPr>
        <w:t xml:space="preserve">Let’s contrast that to today’s information environment. You are not sure of the exact   painting you are interested in, and rather than remember it, a quick google of “degas circus        painting” leads you to the </w:t>
      </w:r>
      <w:hyperlink r:id="rId9">
        <w:r>
          <w:rPr>
            <w:rFonts w:ascii="Garamond" w:eastAsia="Garamond" w:hAnsi="Garamond" w:cs="Garamond"/>
            <w:color w:val="7C93A1"/>
            <w:highlight w:val="white"/>
            <w:u w:val="single"/>
          </w:rPr>
          <w:t xml:space="preserve">Wikipedia page of Miss La </w:t>
        </w:r>
        <w:proofErr w:type="spellStart"/>
        <w:r>
          <w:rPr>
            <w:rFonts w:ascii="Garamond" w:eastAsia="Garamond" w:hAnsi="Garamond" w:cs="Garamond"/>
            <w:color w:val="7C93A1"/>
            <w:highlight w:val="white"/>
            <w:u w:val="single"/>
          </w:rPr>
          <w:t>La</w:t>
        </w:r>
        <w:proofErr w:type="spellEnd"/>
      </w:hyperlink>
      <w:r>
        <w:rPr>
          <w:rFonts w:ascii="Garamond" w:eastAsia="Garamond" w:hAnsi="Garamond" w:cs="Garamond"/>
          <w:color w:val="222222"/>
          <w:highlight w:val="white"/>
        </w:rPr>
        <w:t xml:space="preserve">. You can find a link to it at   the </w:t>
      </w:r>
      <w:hyperlink r:id="rId10">
        <w:r>
          <w:rPr>
            <w:rFonts w:ascii="Garamond" w:eastAsia="Garamond" w:hAnsi="Garamond" w:cs="Garamond"/>
            <w:color w:val="7C93A1"/>
            <w:highlight w:val="white"/>
            <w:u w:val="single"/>
          </w:rPr>
          <w:t>National Gallery</w:t>
        </w:r>
      </w:hyperlink>
      <w:r>
        <w:rPr>
          <w:rFonts w:ascii="Garamond" w:eastAsia="Garamond" w:hAnsi="Garamond" w:cs="Garamond"/>
          <w:color w:val="222222"/>
          <w:highlight w:val="white"/>
        </w:rPr>
        <w:t>, London, where you can zoom in in so much m</w:t>
      </w:r>
      <w:r w:rsidR="00AE4B3C">
        <w:rPr>
          <w:rFonts w:ascii="Garamond" w:eastAsia="Garamond" w:hAnsi="Garamond" w:cs="Garamond"/>
          <w:color w:val="222222"/>
          <w:highlight w:val="white"/>
        </w:rPr>
        <w:t xml:space="preserve">ore detail that you could      </w:t>
      </w:r>
      <w:r>
        <w:rPr>
          <w:rFonts w:ascii="Garamond" w:eastAsia="Garamond" w:hAnsi="Garamond" w:cs="Garamond"/>
          <w:color w:val="222222"/>
          <w:highlight w:val="white"/>
        </w:rPr>
        <w:t>ever see in a 35mm slide, or even up close when visiting the gallery. You can see where this    fits in to the pantheon of Degas’ – and the Impressionists’ – oe</w:t>
      </w:r>
      <w:r w:rsidR="00AE4B3C">
        <w:rPr>
          <w:rFonts w:ascii="Garamond" w:eastAsia="Garamond" w:hAnsi="Garamond" w:cs="Garamond"/>
          <w:color w:val="222222"/>
          <w:highlight w:val="white"/>
        </w:rPr>
        <w:t xml:space="preserve">uvre by looking up the         </w:t>
      </w:r>
      <w:r>
        <w:rPr>
          <w:rFonts w:ascii="Garamond" w:eastAsia="Garamond" w:hAnsi="Garamond" w:cs="Garamond"/>
          <w:color w:val="222222"/>
          <w:highlight w:val="white"/>
        </w:rPr>
        <w:t xml:space="preserve">complete works of all </w:t>
      </w:r>
      <w:hyperlink r:id="rId11">
        <w:r>
          <w:rPr>
            <w:rFonts w:ascii="Garamond" w:eastAsia="Garamond" w:hAnsi="Garamond" w:cs="Garamond"/>
            <w:color w:val="7C93A1"/>
            <w:highlight w:val="white"/>
            <w:u w:val="single"/>
          </w:rPr>
          <w:t>Impressionist paintings, online</w:t>
        </w:r>
      </w:hyperlink>
      <w:r>
        <w:rPr>
          <w:rFonts w:ascii="Garamond" w:eastAsia="Garamond" w:hAnsi="Garamond" w:cs="Garamond"/>
          <w:color w:val="222222"/>
          <w:highlight w:val="white"/>
        </w:rPr>
        <w:t xml:space="preserve">. The </w:t>
      </w:r>
      <w:hyperlink r:id="rId12">
        <w:r w:rsidR="00AE4B3C">
          <w:rPr>
            <w:rFonts w:ascii="Garamond" w:eastAsia="Garamond" w:hAnsi="Garamond" w:cs="Garamond"/>
            <w:color w:val="7C93A1"/>
            <w:highlight w:val="white"/>
            <w:u w:val="single"/>
          </w:rPr>
          <w:t xml:space="preserve">complete works of Edgar       </w:t>
        </w:r>
        <w:r>
          <w:rPr>
            <w:rFonts w:ascii="Garamond" w:eastAsia="Garamond" w:hAnsi="Garamond" w:cs="Garamond"/>
            <w:color w:val="7C93A1"/>
            <w:highlight w:val="white"/>
            <w:u w:val="single"/>
          </w:rPr>
          <w:t>Degas</w:t>
        </w:r>
      </w:hyperlink>
      <w:r>
        <w:rPr>
          <w:rFonts w:ascii="Garamond" w:eastAsia="Garamond" w:hAnsi="Garamond" w:cs="Garamond"/>
          <w:color w:val="222222"/>
          <w:highlight w:val="white"/>
        </w:rPr>
        <w:t xml:space="preserve"> shows you every single known study for Miss La </w:t>
      </w:r>
      <w:proofErr w:type="spellStart"/>
      <w:r>
        <w:rPr>
          <w:rFonts w:ascii="Garamond" w:eastAsia="Garamond" w:hAnsi="Garamond" w:cs="Garamond"/>
          <w:color w:val="222222"/>
          <w:highlight w:val="white"/>
        </w:rPr>
        <w:t>La</w:t>
      </w:r>
      <w:proofErr w:type="spellEnd"/>
      <w:r>
        <w:rPr>
          <w:rFonts w:ascii="Garamond" w:eastAsia="Garamond" w:hAnsi="Garamond" w:cs="Garamond"/>
          <w:color w:val="222222"/>
          <w:highlight w:val="white"/>
        </w:rPr>
        <w:t xml:space="preserve">, and you can see high definition         images of a pastel study for the painting on the </w:t>
      </w:r>
      <w:hyperlink r:id="rId13">
        <w:r>
          <w:rPr>
            <w:rFonts w:ascii="Garamond" w:eastAsia="Garamond" w:hAnsi="Garamond" w:cs="Garamond"/>
            <w:color w:val="7C93A1"/>
            <w:highlight w:val="white"/>
            <w:u w:val="single"/>
          </w:rPr>
          <w:t>Tate website</w:t>
        </w:r>
      </w:hyperlink>
      <w:r>
        <w:rPr>
          <w:rFonts w:ascii="Garamond" w:eastAsia="Garamond" w:hAnsi="Garamond" w:cs="Garamond"/>
          <w:color w:val="222222"/>
          <w:highlight w:val="white"/>
        </w:rPr>
        <w:t xml:space="preserve">. You can look up </w:t>
      </w:r>
      <w:hyperlink r:id="rId14">
        <w:r w:rsidR="00AE4B3C">
          <w:rPr>
            <w:rFonts w:ascii="Garamond" w:eastAsia="Garamond" w:hAnsi="Garamond" w:cs="Garamond"/>
            <w:color w:val="7C93A1"/>
            <w:highlight w:val="white"/>
            <w:u w:val="single"/>
          </w:rPr>
          <w:t xml:space="preserve">historical      </w:t>
        </w:r>
        <w:r>
          <w:rPr>
            <w:rFonts w:ascii="Garamond" w:eastAsia="Garamond" w:hAnsi="Garamond" w:cs="Garamond"/>
            <w:color w:val="7C93A1"/>
            <w:highlight w:val="white"/>
            <w:u w:val="single"/>
          </w:rPr>
          <w:t>newspaper archives</w:t>
        </w:r>
      </w:hyperlink>
      <w:r>
        <w:rPr>
          <w:rFonts w:ascii="Garamond" w:eastAsia="Garamond" w:hAnsi="Garamond" w:cs="Garamond"/>
          <w:color w:val="222222"/>
          <w:highlight w:val="white"/>
        </w:rPr>
        <w:t xml:space="preserve"> to see if there was anything written about the </w:t>
      </w:r>
      <w:r w:rsidR="00AE4B3C">
        <w:rPr>
          <w:rFonts w:ascii="Garamond" w:eastAsia="Garamond" w:hAnsi="Garamond" w:cs="Garamond"/>
          <w:color w:val="222222"/>
          <w:highlight w:val="white"/>
        </w:rPr>
        <w:t xml:space="preserve">painting or artist in the      </w:t>
      </w:r>
      <w:r>
        <w:rPr>
          <w:rFonts w:ascii="Garamond" w:eastAsia="Garamond" w:hAnsi="Garamond" w:cs="Garamond"/>
          <w:color w:val="222222"/>
          <w:highlight w:val="white"/>
        </w:rPr>
        <w:t xml:space="preserve">past, find </w:t>
      </w:r>
      <w:hyperlink r:id="rId15">
        <w:r>
          <w:rPr>
            <w:rFonts w:ascii="Garamond" w:eastAsia="Garamond" w:hAnsi="Garamond" w:cs="Garamond"/>
            <w:color w:val="7C93A1"/>
            <w:highlight w:val="white"/>
            <w:u w:val="single"/>
          </w:rPr>
          <w:t>relevant journal articles</w:t>
        </w:r>
      </w:hyperlink>
      <w:r>
        <w:rPr>
          <w:rFonts w:ascii="Garamond" w:eastAsia="Garamond" w:hAnsi="Garamond" w:cs="Garamond"/>
          <w:color w:val="222222"/>
          <w:highlight w:val="white"/>
        </w:rPr>
        <w:t xml:space="preserve"> that refer to the painting </w:t>
      </w:r>
      <w:r w:rsidR="00AE4B3C">
        <w:rPr>
          <w:rFonts w:ascii="Garamond" w:eastAsia="Garamond" w:hAnsi="Garamond" w:cs="Garamond"/>
          <w:color w:val="222222"/>
          <w:highlight w:val="white"/>
        </w:rPr>
        <w:t xml:space="preserve">from the comfort of your own   </w:t>
      </w:r>
      <w:r>
        <w:rPr>
          <w:rFonts w:ascii="Garamond" w:eastAsia="Garamond" w:hAnsi="Garamond" w:cs="Garamond"/>
          <w:color w:val="222222"/>
          <w:highlight w:val="white"/>
        </w:rPr>
        <w:t xml:space="preserve">laptop, and see if it had been </w:t>
      </w:r>
      <w:hyperlink r:id="rId16">
        <w:r>
          <w:rPr>
            <w:rFonts w:ascii="Garamond" w:eastAsia="Garamond" w:hAnsi="Garamond" w:cs="Garamond"/>
            <w:color w:val="7C93A1"/>
            <w:highlight w:val="white"/>
            <w:u w:val="single"/>
          </w:rPr>
          <w:t>mentioned particularly in any book</w:t>
        </w:r>
      </w:hyperlink>
      <w:r>
        <w:rPr>
          <w:rFonts w:ascii="Garamond" w:eastAsia="Garamond" w:hAnsi="Garamond" w:cs="Garamond"/>
          <w:color w:val="222222"/>
          <w:highlight w:val="white"/>
        </w:rPr>
        <w:t xml:space="preserve"> published since the painting   was painted. You could even wander up to the painting virtually using the </w:t>
      </w:r>
      <w:hyperlink r:id="rId17">
        <w:r>
          <w:rPr>
            <w:rFonts w:ascii="Garamond" w:eastAsia="Garamond" w:hAnsi="Garamond" w:cs="Garamond"/>
            <w:color w:val="7C93A1"/>
            <w:highlight w:val="white"/>
            <w:u w:val="single"/>
          </w:rPr>
          <w:t>Google Art    Project</w:t>
        </w:r>
      </w:hyperlink>
      <w:r>
        <w:rPr>
          <w:rFonts w:ascii="Garamond" w:eastAsia="Garamond" w:hAnsi="Garamond" w:cs="Garamond"/>
          <w:color w:val="222222"/>
          <w:highlight w:val="white"/>
        </w:rPr>
        <w:t xml:space="preserve"> (well, you will be able to once the NG expand their coverage of Google Art beyond   the couple of galleries that have been </w:t>
      </w:r>
      <w:proofErr w:type="spellStart"/>
      <w:r>
        <w:rPr>
          <w:rFonts w:ascii="Garamond" w:eastAsia="Garamond" w:hAnsi="Garamond" w:cs="Garamond"/>
          <w:color w:val="222222"/>
          <w:highlight w:val="white"/>
        </w:rPr>
        <w:t>digitised</w:t>
      </w:r>
      <w:proofErr w:type="spellEnd"/>
      <w:r>
        <w:rPr>
          <w:rFonts w:ascii="Garamond" w:eastAsia="Garamond" w:hAnsi="Garamond" w:cs="Garamond"/>
          <w:color w:val="222222"/>
          <w:highlight w:val="white"/>
        </w:rPr>
        <w:t xml:space="preserve"> via street view te</w:t>
      </w:r>
      <w:r w:rsidR="00AE4B3C">
        <w:rPr>
          <w:rFonts w:ascii="Garamond" w:eastAsia="Garamond" w:hAnsi="Garamond" w:cs="Garamond"/>
          <w:color w:val="222222"/>
          <w:highlight w:val="white"/>
        </w:rPr>
        <w:t xml:space="preserve">chnology). You can see         </w:t>
      </w:r>
      <w:r>
        <w:rPr>
          <w:rFonts w:ascii="Garamond" w:eastAsia="Garamond" w:hAnsi="Garamond" w:cs="Garamond"/>
          <w:color w:val="222222"/>
          <w:highlight w:val="white"/>
        </w:rPr>
        <w:t xml:space="preserve">other’s views and visits of the artwork by </w:t>
      </w:r>
      <w:hyperlink r:id="rId18">
        <w:r>
          <w:rPr>
            <w:rFonts w:ascii="Garamond" w:eastAsia="Garamond" w:hAnsi="Garamond" w:cs="Garamond"/>
            <w:color w:val="7C93A1"/>
            <w:highlight w:val="white"/>
            <w:u w:val="single"/>
          </w:rPr>
          <w:t>a simple Flickr search</w:t>
        </w:r>
      </w:hyperlink>
      <w:r>
        <w:rPr>
          <w:rFonts w:ascii="Garamond" w:eastAsia="Garamond" w:hAnsi="Garamond" w:cs="Garamond"/>
          <w:color w:val="222222"/>
          <w:highlight w:val="white"/>
        </w:rPr>
        <w:t xml:space="preserve"> (which is something art         historians love, in particular, for looking at alternative views of sculptures held in museums,   beyond the official viewpoint in the print catalogues). If you are in the Gallery, and want        more information about a painting, you can simply take a picture on your phone, and search         Google with that image, or use </w:t>
      </w:r>
      <w:hyperlink r:id="rId19">
        <w:r>
          <w:rPr>
            <w:rFonts w:ascii="Garamond" w:eastAsia="Garamond" w:hAnsi="Garamond" w:cs="Garamond"/>
            <w:color w:val="7C93A1"/>
            <w:highlight w:val="white"/>
            <w:u w:val="single"/>
          </w:rPr>
          <w:t>Google goggles</w:t>
        </w:r>
      </w:hyperlink>
      <w:r>
        <w:rPr>
          <w:rFonts w:ascii="Garamond" w:eastAsia="Garamond" w:hAnsi="Garamond" w:cs="Garamond"/>
          <w:color w:val="222222"/>
          <w:highlight w:val="white"/>
        </w:rPr>
        <w:t xml:space="preserve"> to tell you more</w:t>
      </w:r>
      <w:r w:rsidR="00AE4B3C">
        <w:rPr>
          <w:rFonts w:ascii="Garamond" w:eastAsia="Garamond" w:hAnsi="Garamond" w:cs="Garamond"/>
          <w:color w:val="222222"/>
          <w:highlight w:val="white"/>
        </w:rPr>
        <w:t xml:space="preserve"> about it. (I am aware that </w:t>
      </w:r>
      <w:proofErr w:type="gramStart"/>
      <w:r w:rsidR="00AE4B3C">
        <w:rPr>
          <w:rFonts w:ascii="Garamond" w:eastAsia="Garamond" w:hAnsi="Garamond" w:cs="Garamond"/>
          <w:color w:val="222222"/>
          <w:highlight w:val="white"/>
        </w:rPr>
        <w:t xml:space="preserve">I  </w:t>
      </w:r>
      <w:r>
        <w:rPr>
          <w:rFonts w:ascii="Garamond" w:eastAsia="Garamond" w:hAnsi="Garamond" w:cs="Garamond"/>
          <w:color w:val="222222"/>
          <w:highlight w:val="white"/>
        </w:rPr>
        <w:t>am</w:t>
      </w:r>
      <w:proofErr w:type="gramEnd"/>
      <w:r>
        <w:rPr>
          <w:rFonts w:ascii="Garamond" w:eastAsia="Garamond" w:hAnsi="Garamond" w:cs="Garamond"/>
          <w:color w:val="222222"/>
          <w:highlight w:val="white"/>
        </w:rPr>
        <w:t xml:space="preserve"> mentioning Google frequently: a) I am “not-working” f</w:t>
      </w:r>
      <w:r w:rsidR="00AE4B3C">
        <w:rPr>
          <w:rFonts w:ascii="Garamond" w:eastAsia="Garamond" w:hAnsi="Garamond" w:cs="Garamond"/>
          <w:color w:val="222222"/>
          <w:highlight w:val="white"/>
        </w:rPr>
        <w:t xml:space="preserve">rom home and therefore unable  </w:t>
      </w:r>
      <w:r>
        <w:rPr>
          <w:rFonts w:ascii="Garamond" w:eastAsia="Garamond" w:hAnsi="Garamond" w:cs="Garamond"/>
          <w:color w:val="222222"/>
          <w:highlight w:val="white"/>
        </w:rPr>
        <w:t xml:space="preserve">to easily access other institutional resources, and b) they do provide an easy suite of tools to    use in the first instance, even if there are shortcomings </w:t>
      </w:r>
      <w:r w:rsidR="00AE4B3C">
        <w:rPr>
          <w:rFonts w:ascii="Garamond" w:eastAsia="Garamond" w:hAnsi="Garamond" w:cs="Garamond"/>
          <w:color w:val="222222"/>
          <w:highlight w:val="white"/>
        </w:rPr>
        <w:t xml:space="preserve">and limitations). You can do a </w:t>
      </w:r>
      <w:r>
        <w:rPr>
          <w:rFonts w:ascii="Garamond" w:eastAsia="Garamond" w:hAnsi="Garamond" w:cs="Garamond"/>
          <w:color w:val="222222"/>
          <w:highlight w:val="white"/>
        </w:rPr>
        <w:t xml:space="preserve">reverse image search using </w:t>
      </w:r>
      <w:hyperlink r:id="rId20">
        <w:r>
          <w:rPr>
            <w:rFonts w:ascii="Garamond" w:eastAsia="Garamond" w:hAnsi="Garamond" w:cs="Garamond"/>
            <w:color w:val="7C93A1"/>
            <w:highlight w:val="white"/>
            <w:u w:val="single"/>
          </w:rPr>
          <w:t>Tin Eye</w:t>
        </w:r>
      </w:hyperlink>
      <w:r>
        <w:rPr>
          <w:rFonts w:ascii="Garamond" w:eastAsia="Garamond" w:hAnsi="Garamond" w:cs="Garamond"/>
          <w:color w:val="222222"/>
          <w:highlight w:val="white"/>
        </w:rPr>
        <w:t xml:space="preserve"> to see who else is talking a</w:t>
      </w:r>
      <w:r w:rsidR="00AE4B3C">
        <w:rPr>
          <w:rFonts w:ascii="Garamond" w:eastAsia="Garamond" w:hAnsi="Garamond" w:cs="Garamond"/>
          <w:color w:val="222222"/>
          <w:highlight w:val="white"/>
        </w:rPr>
        <w:t xml:space="preserve">bout that image/ artwork. If   </w:t>
      </w:r>
      <w:r>
        <w:rPr>
          <w:rFonts w:ascii="Garamond" w:eastAsia="Garamond" w:hAnsi="Garamond" w:cs="Garamond"/>
          <w:color w:val="222222"/>
          <w:highlight w:val="white"/>
        </w:rPr>
        <w:t xml:space="preserve">you have the access, and resources, you could use </w:t>
      </w:r>
      <w:hyperlink r:id="rId21">
        <w:r>
          <w:rPr>
            <w:rFonts w:ascii="Garamond" w:eastAsia="Garamond" w:hAnsi="Garamond" w:cs="Garamond"/>
            <w:color w:val="7C93A1"/>
            <w:highlight w:val="white"/>
            <w:u w:val="single"/>
          </w:rPr>
          <w:t>advanced imaging techniques</w:t>
        </w:r>
      </w:hyperlink>
      <w:r w:rsidR="00AE4B3C">
        <w:rPr>
          <w:rFonts w:ascii="Garamond" w:eastAsia="Garamond" w:hAnsi="Garamond" w:cs="Garamond"/>
          <w:color w:val="222222"/>
          <w:highlight w:val="white"/>
        </w:rPr>
        <w:t xml:space="preserve"> to study     </w:t>
      </w:r>
      <w:r>
        <w:rPr>
          <w:rFonts w:ascii="Garamond" w:eastAsia="Garamond" w:hAnsi="Garamond" w:cs="Garamond"/>
          <w:color w:val="222222"/>
          <w:highlight w:val="white"/>
        </w:rPr>
        <w:t xml:space="preserve">both the creation and the current condition of the artwork, for conservation purposes and      beyond. You could use computational methods to </w:t>
      </w:r>
      <w:proofErr w:type="spellStart"/>
      <w:r>
        <w:rPr>
          <w:rFonts w:ascii="Garamond" w:eastAsia="Garamond" w:hAnsi="Garamond" w:cs="Garamond"/>
          <w:color w:val="222222"/>
          <w:highlight w:val="white"/>
        </w:rPr>
        <w:t>analyse</w:t>
      </w:r>
      <w:proofErr w:type="spellEnd"/>
      <w:r>
        <w:rPr>
          <w:rFonts w:ascii="Garamond" w:eastAsia="Garamond" w:hAnsi="Garamond" w:cs="Garamond"/>
          <w:color w:val="222222"/>
          <w:highlight w:val="white"/>
        </w:rPr>
        <w:t xml:space="preserve"> the angles and perspectives of the   human figure in Degas’ artworks. You could virtually recreate the Cirque Fernando in 3D to investigate the artist’s perspective of Miss La </w:t>
      </w:r>
      <w:proofErr w:type="spellStart"/>
      <w:r>
        <w:rPr>
          <w:rFonts w:ascii="Garamond" w:eastAsia="Garamond" w:hAnsi="Garamond" w:cs="Garamond"/>
          <w:color w:val="222222"/>
          <w:highlight w:val="white"/>
        </w:rPr>
        <w:t>La</w:t>
      </w:r>
      <w:proofErr w:type="spellEnd"/>
      <w:r>
        <w:rPr>
          <w:rFonts w:ascii="Garamond" w:eastAsia="Garamond" w:hAnsi="Garamond" w:cs="Garamond"/>
          <w:color w:val="222222"/>
          <w:highlight w:val="white"/>
        </w:rPr>
        <w:t xml:space="preserve">. If you didn’t know how to do any of </w:t>
      </w:r>
      <w:proofErr w:type="gramStart"/>
      <w:r>
        <w:rPr>
          <w:rFonts w:ascii="Garamond" w:eastAsia="Garamond" w:hAnsi="Garamond" w:cs="Garamond"/>
          <w:color w:val="222222"/>
          <w:highlight w:val="white"/>
        </w:rPr>
        <w:t xml:space="preserve">this,   </w:t>
      </w:r>
      <w:proofErr w:type="gramEnd"/>
      <w:r>
        <w:rPr>
          <w:rFonts w:ascii="Garamond" w:eastAsia="Garamond" w:hAnsi="Garamond" w:cs="Garamond"/>
          <w:color w:val="222222"/>
          <w:highlight w:val="white"/>
        </w:rPr>
        <w:t xml:space="preserve">     you could ask twitter for some pointers, and within minutes someone in the DH community   would have responded. Post a </w:t>
      </w:r>
      <w:hyperlink r:id="rId22">
        <w:r>
          <w:rPr>
            <w:rFonts w:ascii="Garamond" w:eastAsia="Garamond" w:hAnsi="Garamond" w:cs="Garamond"/>
            <w:color w:val="7C93A1"/>
            <w:highlight w:val="white"/>
            <w:u w:val="single"/>
          </w:rPr>
          <w:t>question on DH answers</w:t>
        </w:r>
      </w:hyperlink>
      <w:r>
        <w:rPr>
          <w:rFonts w:ascii="Garamond" w:eastAsia="Garamond" w:hAnsi="Garamond" w:cs="Garamond"/>
          <w:color w:val="222222"/>
          <w:highlight w:val="white"/>
        </w:rPr>
        <w:t>, and within 24 hours you would   have the best advice on how to study perspective in modern art, using computational methods.</w:t>
      </w:r>
    </w:p>
    <w:p w14:paraId="09E268AD" w14:textId="05108B6E" w:rsidR="00157F6E" w:rsidRDefault="00744497" w:rsidP="002314E2">
      <w:pPr>
        <w:widowControl w:val="0"/>
        <w:spacing w:after="240" w:line="480" w:lineRule="auto"/>
        <w:rPr>
          <w:rFonts w:ascii="Garamond" w:eastAsia="Garamond" w:hAnsi="Garamond" w:cs="Garamond"/>
        </w:rPr>
      </w:pPr>
      <w:r>
        <w:rPr>
          <w:rFonts w:ascii="Garamond" w:eastAsia="Garamond" w:hAnsi="Garamond" w:cs="Garamond"/>
        </w:rPr>
        <w:t>Now obviously</w:t>
      </w:r>
      <w:r w:rsidR="00F3573A">
        <w:rPr>
          <w:rFonts w:ascii="Garamond" w:eastAsia="Garamond" w:hAnsi="Garamond" w:cs="Garamond"/>
        </w:rPr>
        <w:t xml:space="preserve">, </w:t>
      </w:r>
      <w:proofErr w:type="spellStart"/>
      <w:r w:rsidR="00F3573A">
        <w:rPr>
          <w:rFonts w:ascii="Garamond" w:eastAsia="Garamond" w:hAnsi="Garamond" w:cs="Garamond"/>
        </w:rPr>
        <w:t>Terras</w:t>
      </w:r>
      <w:proofErr w:type="spellEnd"/>
      <w:r>
        <w:rPr>
          <w:rFonts w:ascii="Garamond" w:eastAsia="Garamond" w:hAnsi="Garamond" w:cs="Garamond"/>
        </w:rPr>
        <w:t xml:space="preserve"> here is </w:t>
      </w:r>
      <w:r w:rsidR="00F3573A">
        <w:rPr>
          <w:rFonts w:ascii="Garamond" w:eastAsia="Garamond" w:hAnsi="Garamond" w:cs="Garamond"/>
        </w:rPr>
        <w:t>focused on</w:t>
      </w:r>
      <w:r>
        <w:rPr>
          <w:rFonts w:ascii="Garamond" w:eastAsia="Garamond" w:hAnsi="Garamond" w:cs="Garamond"/>
        </w:rPr>
        <w:t xml:space="preserve"> </w:t>
      </w:r>
      <w:ins w:id="32" w:author="Laurie Ellen Gries" w:date="2018-02-13T03:34:00Z">
        <w:r w:rsidR="00CB26D4">
          <w:rPr>
            <w:rFonts w:ascii="Garamond" w:eastAsia="Garamond" w:hAnsi="Garamond" w:cs="Garamond"/>
          </w:rPr>
          <w:t xml:space="preserve">how DH </w:t>
        </w:r>
      </w:ins>
      <w:r>
        <w:rPr>
          <w:rFonts w:ascii="Garamond" w:eastAsia="Garamond" w:hAnsi="Garamond" w:cs="Garamond"/>
        </w:rPr>
        <w:t xml:space="preserve">research </w:t>
      </w:r>
      <w:ins w:id="33" w:author="Laurie Ellen Gries" w:date="2018-02-13T03:34:00Z">
        <w:r w:rsidR="00CB26D4">
          <w:rPr>
            <w:rFonts w:ascii="Garamond" w:eastAsia="Garamond" w:hAnsi="Garamond" w:cs="Garamond"/>
          </w:rPr>
          <w:t>is transforming</w:t>
        </w:r>
      </w:ins>
      <w:del w:id="34" w:author="Laurie Ellen Gries" w:date="2018-02-13T03:34:00Z">
        <w:r w:rsidDel="00CB26D4">
          <w:rPr>
            <w:rFonts w:ascii="Garamond" w:eastAsia="Garamond" w:hAnsi="Garamond" w:cs="Garamond"/>
          </w:rPr>
          <w:delText>of</w:delText>
        </w:r>
      </w:del>
      <w:r>
        <w:rPr>
          <w:rFonts w:ascii="Garamond" w:eastAsia="Garamond" w:hAnsi="Garamond" w:cs="Garamond"/>
        </w:rPr>
        <w:t xml:space="preserve"> art history, </w:t>
      </w:r>
      <w:r w:rsidR="008A7E53">
        <w:rPr>
          <w:rFonts w:ascii="Garamond" w:eastAsia="Garamond" w:hAnsi="Garamond" w:cs="Garamond"/>
        </w:rPr>
        <w:t xml:space="preserve">a field of study with </w:t>
      </w:r>
      <w:r>
        <w:rPr>
          <w:rFonts w:ascii="Garamond" w:eastAsia="Garamond" w:hAnsi="Garamond" w:cs="Garamond"/>
        </w:rPr>
        <w:t>a much narrower scope of inquiry than visual studies (</w:t>
      </w:r>
      <w:proofErr w:type="spellStart"/>
      <w:r w:rsidR="008A7E53">
        <w:rPr>
          <w:rFonts w:ascii="Garamond" w:eastAsia="Garamond" w:hAnsi="Garamond" w:cs="Garamond"/>
        </w:rPr>
        <w:t>Dikovitskaya</w:t>
      </w:r>
      <w:proofErr w:type="spellEnd"/>
      <w:r w:rsidR="008A7E53">
        <w:rPr>
          <w:rFonts w:ascii="Garamond" w:eastAsia="Garamond" w:hAnsi="Garamond" w:cs="Garamond"/>
        </w:rPr>
        <w:t xml:space="preserve"> </w:t>
      </w:r>
      <w:r>
        <w:rPr>
          <w:rFonts w:ascii="Garamond" w:eastAsia="Garamond" w:hAnsi="Garamond" w:cs="Garamond"/>
        </w:rPr>
        <w:t>147),</w:t>
      </w:r>
      <w:r w:rsidR="00C531FF">
        <w:rPr>
          <w:rFonts w:ascii="Garamond" w:eastAsia="Garamond" w:hAnsi="Garamond" w:cs="Garamond"/>
        </w:rPr>
        <w:t xml:space="preserve"> the latter of</w:t>
      </w:r>
      <w:r>
        <w:rPr>
          <w:rFonts w:ascii="Garamond" w:eastAsia="Garamond" w:hAnsi="Garamond" w:cs="Garamond"/>
        </w:rPr>
        <w:t xml:space="preserve"> </w:t>
      </w:r>
      <w:r w:rsidR="00AE4B3C">
        <w:rPr>
          <w:rFonts w:ascii="Garamond" w:eastAsia="Garamond" w:hAnsi="Garamond" w:cs="Garamond"/>
        </w:rPr>
        <w:t>which</w:t>
      </w:r>
      <w:r>
        <w:rPr>
          <w:rFonts w:ascii="Garamond" w:eastAsia="Garamond" w:hAnsi="Garamond" w:cs="Garamond"/>
        </w:rPr>
        <w:t xml:space="preserve"> </w:t>
      </w:r>
      <w:r w:rsidR="008A7E53">
        <w:rPr>
          <w:rFonts w:ascii="Garamond" w:eastAsia="Garamond" w:hAnsi="Garamond" w:cs="Garamond"/>
        </w:rPr>
        <w:t>tends to embrace</w:t>
      </w:r>
      <w:r>
        <w:rPr>
          <w:rFonts w:ascii="Garamond" w:eastAsia="Garamond" w:hAnsi="Garamond" w:cs="Garamond"/>
        </w:rPr>
        <w:t xml:space="preserve"> artifacts such as photography, film, visual propaganda, political art, memes, etc. not typically taken up by art historians. However, the contrast articulated by </w:t>
      </w:r>
      <w:proofErr w:type="spellStart"/>
      <w:r w:rsidR="00F3573A">
        <w:rPr>
          <w:rFonts w:ascii="Garamond" w:eastAsia="Garamond" w:hAnsi="Garamond" w:cs="Garamond"/>
        </w:rPr>
        <w:t>Terras</w:t>
      </w:r>
      <w:proofErr w:type="spellEnd"/>
      <w:r w:rsidR="00F3573A">
        <w:rPr>
          <w:rFonts w:ascii="Garamond" w:eastAsia="Garamond" w:hAnsi="Garamond" w:cs="Garamond"/>
        </w:rPr>
        <w:t xml:space="preserve"> </w:t>
      </w:r>
      <w:r>
        <w:rPr>
          <w:rFonts w:ascii="Garamond" w:eastAsia="Garamond" w:hAnsi="Garamond" w:cs="Garamond"/>
        </w:rPr>
        <w:t>does a remarkable job highlighting just how vast and varied the affordances of the digital are for every stage of the visual research process. As scholars intrigued by such affordances, we aim to</w:t>
      </w:r>
      <w:r w:rsidRPr="003B71BA">
        <w:rPr>
          <w:rFonts w:ascii="Garamond" w:eastAsia="Garamond" w:hAnsi="Garamond" w:cs="Garamond"/>
          <w:color w:val="FF0000"/>
        </w:rPr>
        <w:t xml:space="preserve"> explore how digital technologies--social media platforms, software programs, data visualizations, mobile devices, digital </w:t>
      </w:r>
      <w:commentRangeStart w:id="35"/>
      <w:r w:rsidRPr="003B71BA">
        <w:rPr>
          <w:rFonts w:ascii="Garamond" w:eastAsia="Garamond" w:hAnsi="Garamond" w:cs="Garamond"/>
          <w:color w:val="FF0000"/>
        </w:rPr>
        <w:t>archives</w:t>
      </w:r>
      <w:commentRangeEnd w:id="35"/>
      <w:r w:rsidR="003B71BA">
        <w:rPr>
          <w:rStyle w:val="CommentReference"/>
          <w:rFonts w:ascii="Calibri" w:hAnsi="Calibri" w:cs="Calibri"/>
          <w:color w:val="000000"/>
        </w:rPr>
        <w:commentReference w:id="35"/>
      </w:r>
      <w:r w:rsidRPr="003B71BA">
        <w:rPr>
          <w:rFonts w:ascii="Garamond" w:eastAsia="Garamond" w:hAnsi="Garamond" w:cs="Garamond"/>
          <w:color w:val="FF0000"/>
        </w:rPr>
        <w:t xml:space="preserve">, </w:t>
      </w:r>
      <w:proofErr w:type="spellStart"/>
      <w:r w:rsidRPr="003B71BA">
        <w:rPr>
          <w:rFonts w:ascii="Garamond" w:eastAsia="Garamond" w:hAnsi="Garamond" w:cs="Garamond"/>
          <w:color w:val="FF0000"/>
        </w:rPr>
        <w:t>etc</w:t>
      </w:r>
      <w:proofErr w:type="spellEnd"/>
      <w:r w:rsidRPr="003B71BA">
        <w:rPr>
          <w:rFonts w:ascii="Garamond" w:eastAsia="Garamond" w:hAnsi="Garamond" w:cs="Garamond"/>
          <w:color w:val="FF0000"/>
        </w:rPr>
        <w:t xml:space="preserve">---make possible innovative ways of doing visual studies from an interdisciplinary methodological perspective. For the purposes of this collection, we call this work </w:t>
      </w:r>
      <w:r w:rsidRPr="003B71BA">
        <w:rPr>
          <w:rFonts w:ascii="Garamond" w:eastAsia="Garamond" w:hAnsi="Garamond" w:cs="Garamond"/>
          <w:i/>
          <w:color w:val="FF0000"/>
        </w:rPr>
        <w:t>digital visual studies</w:t>
      </w:r>
      <w:r w:rsidRPr="003B71BA">
        <w:rPr>
          <w:rFonts w:ascii="Garamond" w:eastAsia="Garamond" w:hAnsi="Garamond" w:cs="Garamond"/>
          <w:color w:val="FF0000"/>
        </w:rPr>
        <w:t xml:space="preserve">, </w:t>
      </w:r>
      <w:r>
        <w:rPr>
          <w:rFonts w:ascii="Garamond" w:eastAsia="Garamond" w:hAnsi="Garamond" w:cs="Garamond"/>
        </w:rPr>
        <w:t>which brings different methodologies to bear on a single visual object of study yet shares a commitment to</w:t>
      </w:r>
      <w:r w:rsidR="008A7E53">
        <w:rPr>
          <w:rFonts w:ascii="Garamond" w:eastAsia="Garamond" w:hAnsi="Garamond" w:cs="Garamond"/>
        </w:rPr>
        <w:t xml:space="preserve"> engage in experimental digital-visual </w:t>
      </w:r>
      <w:r>
        <w:rPr>
          <w:rFonts w:ascii="Garamond" w:eastAsia="Garamond" w:hAnsi="Garamond" w:cs="Garamond"/>
        </w:rPr>
        <w:t>research.</w:t>
      </w:r>
    </w:p>
    <w:p w14:paraId="4DD66F71" w14:textId="391DB051" w:rsidR="00157F6E" w:rsidRDefault="00744497" w:rsidP="008F263B">
      <w:pPr>
        <w:widowControl w:val="0"/>
        <w:spacing w:line="480" w:lineRule="auto"/>
        <w:rPr>
          <w:rFonts w:ascii="Garamond" w:eastAsia="Garamond" w:hAnsi="Garamond" w:cs="Garamond"/>
          <w:b/>
        </w:rPr>
      </w:pPr>
      <w:r>
        <w:rPr>
          <w:rFonts w:ascii="Garamond" w:eastAsia="Garamond" w:hAnsi="Garamond" w:cs="Garamond"/>
          <w:b/>
        </w:rPr>
        <w:t xml:space="preserve">Digital Visual </w:t>
      </w:r>
      <w:commentRangeStart w:id="36"/>
      <w:r>
        <w:rPr>
          <w:rFonts w:ascii="Garamond" w:eastAsia="Garamond" w:hAnsi="Garamond" w:cs="Garamond"/>
          <w:b/>
        </w:rPr>
        <w:t>Studies</w:t>
      </w:r>
      <w:commentRangeEnd w:id="36"/>
      <w:r w:rsidR="003561E4">
        <w:rPr>
          <w:rStyle w:val="CommentReference"/>
          <w:rFonts w:ascii="Calibri" w:hAnsi="Calibri" w:cs="Calibri"/>
          <w:color w:val="000000"/>
        </w:rPr>
        <w:commentReference w:id="36"/>
      </w:r>
      <w:ins w:id="37" w:author="Laurie Ellen Gries" w:date="2018-02-28T07:57:00Z">
        <w:r w:rsidR="003561E4">
          <w:rPr>
            <w:rFonts w:ascii="Garamond" w:eastAsia="Garamond" w:hAnsi="Garamond" w:cs="Garamond"/>
            <w:b/>
          </w:rPr>
          <w:t xml:space="preserve">   </w:t>
        </w:r>
      </w:ins>
      <w:del w:id="38" w:author="Laurie Ellen Gries" w:date="2018-02-28T07:57:00Z">
        <w:r w:rsidDel="003561E4">
          <w:rPr>
            <w:rFonts w:ascii="Garamond" w:eastAsia="Garamond" w:hAnsi="Garamond" w:cs="Garamond"/>
            <w:b/>
          </w:rPr>
          <w:delText>--Working Commitments and Assumptions</w:delText>
        </w:r>
      </w:del>
    </w:p>
    <w:p w14:paraId="41F59920" w14:textId="772F8003" w:rsidR="003B2FC8" w:rsidRDefault="00744497" w:rsidP="002314E2">
      <w:pPr>
        <w:widowControl w:val="0"/>
        <w:spacing w:line="480" w:lineRule="auto"/>
        <w:ind w:firstLine="720"/>
        <w:rPr>
          <w:rFonts w:ascii="Garamond" w:eastAsia="Garamond" w:hAnsi="Garamond" w:cs="Garamond"/>
        </w:rPr>
      </w:pPr>
      <w:r>
        <w:rPr>
          <w:rFonts w:ascii="Garamond" w:eastAsia="Garamond" w:hAnsi="Garamond" w:cs="Garamond"/>
        </w:rPr>
        <w:t xml:space="preserve">In </w:t>
      </w:r>
      <w:r w:rsidR="003B2FC8">
        <w:rPr>
          <w:rFonts w:ascii="Garamond" w:eastAsia="Garamond" w:hAnsi="Garamond" w:cs="Garamond"/>
        </w:rPr>
        <w:t>giving name to</w:t>
      </w:r>
      <w:r>
        <w:rPr>
          <w:rFonts w:ascii="Garamond" w:eastAsia="Garamond" w:hAnsi="Garamond" w:cs="Garamond"/>
        </w:rPr>
        <w:t xml:space="preserve"> digital visual studies, we do not aim to introduce a new area of research per se</w:t>
      </w:r>
      <w:r w:rsidR="000078E2">
        <w:rPr>
          <w:rFonts w:ascii="Garamond" w:eastAsia="Garamond" w:hAnsi="Garamond" w:cs="Garamond"/>
        </w:rPr>
        <w:t xml:space="preserve">. </w:t>
      </w:r>
      <w:r w:rsidR="000664FD">
        <w:rPr>
          <w:rFonts w:ascii="Garamond" w:eastAsia="Garamond" w:hAnsi="Garamond" w:cs="Garamond"/>
        </w:rPr>
        <w:t xml:space="preserve">But we do hope to </w:t>
      </w:r>
      <w:r w:rsidR="003B2FC8">
        <w:rPr>
          <w:rFonts w:ascii="Garamond" w:eastAsia="Garamond" w:hAnsi="Garamond" w:cs="Garamond"/>
        </w:rPr>
        <w:t>underscore</w:t>
      </w:r>
      <w:r w:rsidR="00CC65A3">
        <w:rPr>
          <w:rFonts w:ascii="Garamond" w:eastAsia="Garamond" w:hAnsi="Garamond" w:cs="Garamond"/>
        </w:rPr>
        <w:t xml:space="preserve"> the potentiality</w:t>
      </w:r>
      <w:r w:rsidR="000664FD">
        <w:rPr>
          <w:rFonts w:ascii="Garamond" w:eastAsia="Garamond" w:hAnsi="Garamond" w:cs="Garamond"/>
        </w:rPr>
        <w:t xml:space="preserve"> of digital visual research that is </w:t>
      </w:r>
      <w:r w:rsidR="003B2FC8">
        <w:rPr>
          <w:rFonts w:ascii="Garamond" w:eastAsia="Garamond" w:hAnsi="Garamond" w:cs="Garamond"/>
        </w:rPr>
        <w:t>emerging across the humanities and to which we hope to contribute.</w:t>
      </w:r>
      <w:r w:rsidR="000664FD">
        <w:rPr>
          <w:rFonts w:ascii="Garamond" w:eastAsia="Garamond" w:hAnsi="Garamond" w:cs="Garamond"/>
        </w:rPr>
        <w:t xml:space="preserve"> </w:t>
      </w:r>
      <w:r w:rsidR="00F95CB5">
        <w:rPr>
          <w:rFonts w:ascii="Garamond" w:eastAsia="Garamond" w:hAnsi="Garamond" w:cs="Garamond"/>
        </w:rPr>
        <w:t>We are excited, for instance, about</w:t>
      </w:r>
      <w:r w:rsidR="00E56437">
        <w:rPr>
          <w:rFonts w:ascii="Garamond" w:eastAsia="Garamond" w:hAnsi="Garamond" w:cs="Garamond"/>
        </w:rPr>
        <w:t xml:space="preserve"> </w:t>
      </w:r>
      <w:r w:rsidR="000078E2">
        <w:rPr>
          <w:rFonts w:ascii="Garamond" w:eastAsia="Garamond" w:hAnsi="Garamond" w:cs="Garamond"/>
        </w:rPr>
        <w:t xml:space="preserve">Edgar </w:t>
      </w:r>
      <w:r w:rsidR="00CC65A3" w:rsidRPr="00CC65A3">
        <w:rPr>
          <w:rFonts w:ascii="Garamond" w:eastAsia="Garamond" w:hAnsi="Garamond" w:cs="Garamond"/>
          <w:bCs/>
        </w:rPr>
        <w:t>Gómez</w:t>
      </w:r>
      <w:r w:rsidR="000078E2">
        <w:rPr>
          <w:rFonts w:ascii="Garamond" w:eastAsia="Garamond" w:hAnsi="Garamond" w:cs="Garamond"/>
        </w:rPr>
        <w:t xml:space="preserve"> Cruz, S</w:t>
      </w:r>
      <w:r w:rsidR="00E56437">
        <w:rPr>
          <w:rFonts w:ascii="Garamond" w:eastAsia="Garamond" w:hAnsi="Garamond" w:cs="Garamond"/>
        </w:rPr>
        <w:t xml:space="preserve">hanti </w:t>
      </w:r>
      <w:proofErr w:type="spellStart"/>
      <w:r w:rsidR="00E56437">
        <w:rPr>
          <w:rFonts w:ascii="Garamond" w:eastAsia="Garamond" w:hAnsi="Garamond" w:cs="Garamond"/>
        </w:rPr>
        <w:t>Sumartojo</w:t>
      </w:r>
      <w:proofErr w:type="spellEnd"/>
      <w:r w:rsidR="00E56437">
        <w:rPr>
          <w:rFonts w:ascii="Garamond" w:eastAsia="Garamond" w:hAnsi="Garamond" w:cs="Garamond"/>
        </w:rPr>
        <w:t>, and Sarah Pink’s</w:t>
      </w:r>
      <w:r w:rsidR="000078E2">
        <w:rPr>
          <w:rFonts w:ascii="Garamond" w:eastAsia="Garamond" w:hAnsi="Garamond" w:cs="Garamond"/>
        </w:rPr>
        <w:t xml:space="preserve"> recently published collection </w:t>
      </w:r>
      <w:r w:rsidR="000078E2">
        <w:rPr>
          <w:rFonts w:ascii="Garamond" w:eastAsia="Garamond" w:hAnsi="Garamond" w:cs="Garamond"/>
          <w:i/>
        </w:rPr>
        <w:t>Reconfiguring Techniques in Digital Visual Research</w:t>
      </w:r>
      <w:r w:rsidR="00C90307">
        <w:rPr>
          <w:rStyle w:val="FootnoteReference"/>
          <w:rFonts w:ascii="Garamond" w:eastAsia="Garamond" w:hAnsi="Garamond" w:cs="Garamond"/>
          <w:i/>
        </w:rPr>
        <w:footnoteReference w:id="2"/>
      </w:r>
      <w:r w:rsidR="00C90307">
        <w:rPr>
          <w:rFonts w:ascii="Garamond" w:eastAsia="Garamond" w:hAnsi="Garamond" w:cs="Garamond"/>
        </w:rPr>
        <w:t xml:space="preserve">, </w:t>
      </w:r>
      <w:r w:rsidR="00F95CB5">
        <w:rPr>
          <w:rFonts w:ascii="Garamond" w:eastAsia="Garamond" w:hAnsi="Garamond" w:cs="Garamond"/>
        </w:rPr>
        <w:t>in which</w:t>
      </w:r>
      <w:r w:rsidR="003B2FC8">
        <w:rPr>
          <w:rFonts w:ascii="Garamond" w:eastAsia="Garamond" w:hAnsi="Garamond" w:cs="Garamond"/>
        </w:rPr>
        <w:t xml:space="preserve"> </w:t>
      </w:r>
      <w:r w:rsidR="00E56437">
        <w:rPr>
          <w:rFonts w:ascii="Garamond" w:eastAsia="Garamond" w:hAnsi="Garamond" w:cs="Garamond"/>
        </w:rPr>
        <w:t xml:space="preserve">scholars from across the humanities </w:t>
      </w:r>
      <w:r w:rsidR="003B2FC8">
        <w:rPr>
          <w:rFonts w:ascii="Garamond" w:eastAsia="Garamond" w:hAnsi="Garamond" w:cs="Garamond"/>
        </w:rPr>
        <w:t xml:space="preserve">explore </w:t>
      </w:r>
      <w:r w:rsidR="00E56437">
        <w:rPr>
          <w:rFonts w:ascii="Garamond" w:eastAsia="Garamond" w:hAnsi="Garamond" w:cs="Garamond"/>
        </w:rPr>
        <w:t xml:space="preserve">how digital </w:t>
      </w:r>
      <w:r w:rsidR="003B2FC8">
        <w:rPr>
          <w:rFonts w:ascii="Garamond" w:eastAsia="Garamond" w:hAnsi="Garamond" w:cs="Garamond"/>
        </w:rPr>
        <w:t xml:space="preserve">visual </w:t>
      </w:r>
      <w:r w:rsidR="00E56437">
        <w:rPr>
          <w:rFonts w:ascii="Garamond" w:eastAsia="Garamond" w:hAnsi="Garamond" w:cs="Garamond"/>
        </w:rPr>
        <w:t>technologies</w:t>
      </w:r>
      <w:r w:rsidR="00CC65A3">
        <w:rPr>
          <w:rFonts w:ascii="Garamond" w:eastAsia="Garamond" w:hAnsi="Garamond" w:cs="Garamond"/>
        </w:rPr>
        <w:t>,</w:t>
      </w:r>
      <w:r w:rsidR="003B2FC8">
        <w:rPr>
          <w:rFonts w:ascii="Garamond" w:eastAsia="Garamond" w:hAnsi="Garamond" w:cs="Garamond"/>
        </w:rPr>
        <w:t xml:space="preserve"> such as drone cameras, Go-Pro cameras, eye-tracking technologies, and 360 degrees cameras</w:t>
      </w:r>
      <w:r w:rsidR="00F95CB5">
        <w:rPr>
          <w:rFonts w:ascii="Garamond" w:eastAsia="Garamond" w:hAnsi="Garamond" w:cs="Garamond"/>
        </w:rPr>
        <w:t>,</w:t>
      </w:r>
      <w:r w:rsidR="00E56437">
        <w:rPr>
          <w:rFonts w:ascii="Garamond" w:eastAsia="Garamond" w:hAnsi="Garamond" w:cs="Garamond"/>
        </w:rPr>
        <w:t xml:space="preserve"> are </w:t>
      </w:r>
      <w:r w:rsidR="00F95CB5">
        <w:rPr>
          <w:rFonts w:ascii="Garamond" w:eastAsia="Garamond" w:hAnsi="Garamond" w:cs="Garamond"/>
        </w:rPr>
        <w:t>helping to invent new research techniques</w:t>
      </w:r>
      <w:r w:rsidR="00E56437">
        <w:rPr>
          <w:rFonts w:ascii="Garamond" w:eastAsia="Garamond" w:hAnsi="Garamond" w:cs="Garamond"/>
        </w:rPr>
        <w:t xml:space="preserve"> for </w:t>
      </w:r>
      <w:r w:rsidR="00C90307">
        <w:rPr>
          <w:rFonts w:ascii="Garamond" w:eastAsia="Garamond" w:hAnsi="Garamond" w:cs="Garamond"/>
        </w:rPr>
        <w:t>ethnographic research—</w:t>
      </w:r>
      <w:proofErr w:type="spellStart"/>
      <w:r w:rsidR="00C90307">
        <w:rPr>
          <w:rFonts w:ascii="Garamond" w:eastAsia="Garamond" w:hAnsi="Garamond" w:cs="Garamond"/>
        </w:rPr>
        <w:t>research</w:t>
      </w:r>
      <w:proofErr w:type="spellEnd"/>
      <w:r w:rsidR="003B2FC8">
        <w:rPr>
          <w:rFonts w:ascii="Garamond" w:eastAsia="Garamond" w:hAnsi="Garamond" w:cs="Garamond"/>
        </w:rPr>
        <w:t xml:space="preserve"> that </w:t>
      </w:r>
      <w:r w:rsidR="00C90307">
        <w:rPr>
          <w:rFonts w:ascii="Garamond" w:eastAsia="Garamond" w:hAnsi="Garamond" w:cs="Garamond"/>
        </w:rPr>
        <w:t xml:space="preserve">we believe </w:t>
      </w:r>
      <w:r w:rsidR="000078E2">
        <w:rPr>
          <w:rFonts w:ascii="Garamond" w:eastAsia="Garamond" w:hAnsi="Garamond" w:cs="Garamond"/>
        </w:rPr>
        <w:t xml:space="preserve">scholars interested in rhetorical field methods will </w:t>
      </w:r>
      <w:r w:rsidR="00C90307">
        <w:rPr>
          <w:rFonts w:ascii="Garamond" w:eastAsia="Garamond" w:hAnsi="Garamond" w:cs="Garamond"/>
        </w:rPr>
        <w:t xml:space="preserve">particularly </w:t>
      </w:r>
      <w:r w:rsidR="000078E2">
        <w:rPr>
          <w:rFonts w:ascii="Garamond" w:eastAsia="Garamond" w:hAnsi="Garamond" w:cs="Garamond"/>
        </w:rPr>
        <w:t xml:space="preserve">find </w:t>
      </w:r>
      <w:r w:rsidR="00C90307">
        <w:rPr>
          <w:rFonts w:ascii="Garamond" w:eastAsia="Garamond" w:hAnsi="Garamond" w:cs="Garamond"/>
        </w:rPr>
        <w:t xml:space="preserve">useful. </w:t>
      </w:r>
      <w:r w:rsidR="00F95CB5">
        <w:rPr>
          <w:rFonts w:ascii="Garamond" w:eastAsia="Garamond" w:hAnsi="Garamond" w:cs="Garamond"/>
        </w:rPr>
        <w:t>We aim to extend such digital visual research by exploring</w:t>
      </w:r>
      <w:r>
        <w:rPr>
          <w:rFonts w:ascii="Garamond" w:eastAsia="Garamond" w:hAnsi="Garamond" w:cs="Garamond"/>
        </w:rPr>
        <w:t xml:space="preserve"> how digital research operating at the nexus of visual rhetoric, digital rhetoric, and the digital humanities </w:t>
      </w:r>
      <w:r w:rsidR="00F95CB5">
        <w:rPr>
          <w:rFonts w:ascii="Garamond" w:eastAsia="Garamond" w:hAnsi="Garamond" w:cs="Garamond"/>
        </w:rPr>
        <w:t xml:space="preserve">can be as equally productive, particularly for </w:t>
      </w:r>
      <w:r>
        <w:rPr>
          <w:rFonts w:ascii="Garamond" w:eastAsia="Garamond" w:hAnsi="Garamond" w:cs="Garamond"/>
        </w:rPr>
        <w:t xml:space="preserve">research </w:t>
      </w:r>
      <w:r w:rsidR="00F95CB5">
        <w:rPr>
          <w:rFonts w:ascii="Garamond" w:eastAsia="Garamond" w:hAnsi="Garamond" w:cs="Garamond"/>
        </w:rPr>
        <w:t xml:space="preserve">in </w:t>
      </w:r>
      <w:r>
        <w:rPr>
          <w:rFonts w:ascii="Garamond" w:eastAsia="Garamond" w:hAnsi="Garamond" w:cs="Garamond"/>
        </w:rPr>
        <w:t xml:space="preserve">RC/WS and Communication. </w:t>
      </w:r>
    </w:p>
    <w:p w14:paraId="1F4008A8" w14:textId="6F7AAB0C" w:rsidR="00157F6E" w:rsidRPr="003B71BA" w:rsidRDefault="00744497" w:rsidP="002314E2">
      <w:pPr>
        <w:widowControl w:val="0"/>
        <w:spacing w:line="480" w:lineRule="auto"/>
        <w:ind w:firstLine="720"/>
        <w:rPr>
          <w:rFonts w:ascii="Garamond" w:eastAsia="Garamond" w:hAnsi="Garamond" w:cs="Garamond"/>
          <w:color w:val="FF0000"/>
        </w:rPr>
      </w:pPr>
      <w:r>
        <w:rPr>
          <w:rFonts w:ascii="Garamond" w:eastAsia="Garamond" w:hAnsi="Garamond" w:cs="Garamond"/>
        </w:rPr>
        <w:t xml:space="preserve">We envision ourselves working at </w:t>
      </w:r>
      <w:r w:rsidR="00F95CB5">
        <w:rPr>
          <w:rFonts w:ascii="Garamond" w:eastAsia="Garamond" w:hAnsi="Garamond" w:cs="Garamond"/>
        </w:rPr>
        <w:t xml:space="preserve">the nexus of visual rhetoric, digital rhetoric, and the digital humanities </w:t>
      </w:r>
      <w:r>
        <w:rPr>
          <w:rFonts w:ascii="Garamond" w:eastAsia="Garamond" w:hAnsi="Garamond" w:cs="Garamond"/>
        </w:rPr>
        <w:t>because</w:t>
      </w:r>
      <w:ins w:id="39" w:author="Laurie Ellen Gries" w:date="2018-02-13T03:43:00Z">
        <w:r w:rsidR="00F05C42">
          <w:rPr>
            <w:rFonts w:ascii="Garamond" w:eastAsia="Garamond" w:hAnsi="Garamond" w:cs="Garamond"/>
          </w:rPr>
          <w:t>, most simply,</w:t>
        </w:r>
      </w:ins>
      <w:r>
        <w:rPr>
          <w:rFonts w:ascii="Garamond" w:eastAsia="Garamond" w:hAnsi="Garamond" w:cs="Garamond"/>
        </w:rPr>
        <w:t xml:space="preserve"> we share similar interests with and our research is most directly informed by each of these fields of study</w:t>
      </w:r>
      <w:r w:rsidR="00B4426F">
        <w:rPr>
          <w:rStyle w:val="FootnoteReference"/>
          <w:rFonts w:ascii="Garamond" w:eastAsia="Garamond" w:hAnsi="Garamond" w:cs="Garamond"/>
        </w:rPr>
        <w:footnoteReference w:id="3"/>
      </w:r>
      <w:r w:rsidR="00FF45CB">
        <w:rPr>
          <w:rFonts w:ascii="Garamond" w:eastAsia="Garamond" w:hAnsi="Garamond" w:cs="Garamond"/>
        </w:rPr>
        <w:t xml:space="preserve">. </w:t>
      </w:r>
      <w:r>
        <w:rPr>
          <w:rFonts w:ascii="Garamond" w:eastAsia="Garamond" w:hAnsi="Garamond" w:cs="Garamond"/>
        </w:rPr>
        <w:t>With visual rhetoric, for instance, we share an interest in the relations between visual phenomena and public life—most particularly how the design, production, distribution, and circulation of visual artifacts enable collective identification, participatory action, and civic engagement. We are inspired, for instance, by the</w:t>
      </w:r>
      <w:r w:rsidR="004C447D">
        <w:rPr>
          <w:rFonts w:ascii="Garamond" w:eastAsia="Garamond" w:hAnsi="Garamond" w:cs="Garamond"/>
        </w:rPr>
        <w:t xml:space="preserve"> recent</w:t>
      </w:r>
      <w:r>
        <w:rPr>
          <w:rFonts w:ascii="Garamond" w:eastAsia="Garamond" w:hAnsi="Garamond" w:cs="Garamond"/>
        </w:rPr>
        <w:t xml:space="preserve"> work of E. Cram, Melanie </w:t>
      </w:r>
      <w:proofErr w:type="spellStart"/>
      <w:r>
        <w:rPr>
          <w:rFonts w:ascii="Garamond" w:eastAsia="Garamond" w:hAnsi="Garamond" w:cs="Garamond"/>
        </w:rPr>
        <w:t>Loehwing</w:t>
      </w:r>
      <w:proofErr w:type="spellEnd"/>
      <w:r>
        <w:rPr>
          <w:rFonts w:ascii="Garamond" w:eastAsia="Garamond" w:hAnsi="Garamond" w:cs="Garamond"/>
        </w:rPr>
        <w:t xml:space="preserve">, and John Louis </w:t>
      </w:r>
      <w:proofErr w:type="spellStart"/>
      <w:r>
        <w:rPr>
          <w:rFonts w:ascii="Garamond" w:eastAsia="Garamond" w:hAnsi="Garamond" w:cs="Garamond"/>
        </w:rPr>
        <w:t>Lucaites</w:t>
      </w:r>
      <w:proofErr w:type="spellEnd"/>
      <w:r>
        <w:rPr>
          <w:rFonts w:ascii="Garamond" w:eastAsia="Garamond" w:hAnsi="Garamond" w:cs="Garamond"/>
        </w:rPr>
        <w:t xml:space="preserve"> (2016), which explores how digital </w:t>
      </w:r>
      <w:r w:rsidR="002314E2">
        <w:rPr>
          <w:rFonts w:ascii="Garamond" w:eastAsia="Garamond" w:hAnsi="Garamond" w:cs="Garamond"/>
        </w:rPr>
        <w:t>photography</w:t>
      </w:r>
      <w:r w:rsidR="007B1756">
        <w:rPr>
          <w:rFonts w:ascii="Garamond" w:eastAsia="Garamond" w:hAnsi="Garamond" w:cs="Garamond"/>
        </w:rPr>
        <w:t xml:space="preserve"> </w:t>
      </w:r>
      <w:r w:rsidR="002314E2">
        <w:rPr>
          <w:rFonts w:ascii="Garamond" w:eastAsia="Garamond" w:hAnsi="Garamond" w:cs="Garamond"/>
        </w:rPr>
        <w:t>is</w:t>
      </w:r>
      <w:r w:rsidR="007B1756">
        <w:rPr>
          <w:rFonts w:ascii="Garamond" w:eastAsia="Garamond" w:hAnsi="Garamond" w:cs="Garamond"/>
        </w:rPr>
        <w:t xml:space="preserve"> transforming civic engagement.</w:t>
      </w:r>
      <w:r>
        <w:rPr>
          <w:rFonts w:ascii="Garamond" w:eastAsia="Garamond" w:hAnsi="Garamond" w:cs="Garamond"/>
        </w:rPr>
        <w:t xml:space="preserve"> Digital photographs, they insist, are unique in that, most obviously, they </w:t>
      </w:r>
      <w:r>
        <w:rPr>
          <w:rFonts w:ascii="Garamond" w:eastAsia="Garamond" w:hAnsi="Garamond" w:cs="Garamond"/>
          <w:highlight w:val="white"/>
        </w:rPr>
        <w:t xml:space="preserve">not only are produced by digital cameras, smart phones or other digital devices but also “circulate through dynamic ecologies between physical places, device storage and clouds, social networking sites, and other forms of digital archiving.” Less obviously, perhaps, digital photographs </w:t>
      </w:r>
      <w:r>
        <w:rPr>
          <w:rFonts w:ascii="Garamond" w:eastAsia="Garamond" w:hAnsi="Garamond" w:cs="Garamond"/>
        </w:rPr>
        <w:t xml:space="preserve">remediate the conventions of analog photographs, make strategic use of </w:t>
      </w:r>
      <w:proofErr w:type="spellStart"/>
      <w:r>
        <w:rPr>
          <w:rFonts w:ascii="Garamond" w:eastAsia="Garamond" w:hAnsi="Garamond" w:cs="Garamond"/>
        </w:rPr>
        <w:t>indexicality</w:t>
      </w:r>
      <w:proofErr w:type="spellEnd"/>
      <w:r>
        <w:rPr>
          <w:rFonts w:ascii="Garamond" w:eastAsia="Garamond" w:hAnsi="Garamond" w:cs="Garamond"/>
        </w:rPr>
        <w:t xml:space="preserve">, circulation, and repetition, and move beyond representation to draw audience attention to both the content of a digital photograph and the form, style, genre, and medium of presentation. In an era of digital culture, </w:t>
      </w:r>
      <w:ins w:id="40" w:author="Laurie Ellen Gries" w:date="2018-02-13T03:45:00Z">
        <w:r w:rsidR="00F05C42">
          <w:rPr>
            <w:rFonts w:ascii="Garamond" w:eastAsia="Garamond" w:hAnsi="Garamond" w:cs="Garamond"/>
          </w:rPr>
          <w:t xml:space="preserve">they build on Richard Lanham to insist, </w:t>
        </w:r>
      </w:ins>
      <w:r>
        <w:rPr>
          <w:rFonts w:ascii="Garamond" w:eastAsia="Garamond" w:hAnsi="Garamond" w:cs="Garamond"/>
        </w:rPr>
        <w:t>we no longer, if we ever did, look at and through photographs</w:t>
      </w:r>
      <w:del w:id="41" w:author="Laurie Ellen Gries" w:date="2018-02-13T03:44:00Z">
        <w:r w:rsidDel="00F05C42">
          <w:rPr>
            <w:rFonts w:ascii="Garamond" w:eastAsia="Garamond" w:hAnsi="Garamond" w:cs="Garamond"/>
          </w:rPr>
          <w:delText>,</w:delText>
        </w:r>
      </w:del>
      <w:r>
        <w:rPr>
          <w:rFonts w:ascii="Garamond" w:eastAsia="Garamond" w:hAnsi="Garamond" w:cs="Garamond"/>
        </w:rPr>
        <w:t xml:space="preserve"> </w:t>
      </w:r>
      <w:del w:id="42" w:author="Laurie Ellen Gries" w:date="2018-02-13T03:45:00Z">
        <w:r w:rsidDel="00F05C42">
          <w:rPr>
            <w:rFonts w:ascii="Garamond" w:eastAsia="Garamond" w:hAnsi="Garamond" w:cs="Garamond"/>
          </w:rPr>
          <w:delText xml:space="preserve">they build on Richard Lanham to insist, </w:delText>
        </w:r>
      </w:del>
      <w:r>
        <w:rPr>
          <w:rFonts w:ascii="Garamond" w:eastAsia="Garamond" w:hAnsi="Garamond" w:cs="Garamond"/>
        </w:rPr>
        <w:t xml:space="preserve">but </w:t>
      </w:r>
      <w:del w:id="43" w:author="Laurie Ellen Gries" w:date="2018-02-13T03:45:00Z">
        <w:r w:rsidDel="00F05C42">
          <w:rPr>
            <w:rFonts w:ascii="Garamond" w:eastAsia="Garamond" w:hAnsi="Garamond" w:cs="Garamond"/>
          </w:rPr>
          <w:delText xml:space="preserve">also </w:delText>
        </w:r>
      </w:del>
      <w:ins w:id="44" w:author="Laurie Ellen Gries" w:date="2018-02-13T03:45:00Z">
        <w:r w:rsidR="00F05C42">
          <w:rPr>
            <w:rFonts w:ascii="Garamond" w:eastAsia="Garamond" w:hAnsi="Garamond" w:cs="Garamond"/>
          </w:rPr>
          <w:t xml:space="preserve">rather </w:t>
        </w:r>
      </w:ins>
      <w:r>
        <w:rPr>
          <w:rFonts w:ascii="Garamond" w:eastAsia="Garamond" w:hAnsi="Garamond" w:cs="Garamond"/>
          <w:i/>
        </w:rPr>
        <w:t>with</w:t>
      </w:r>
      <w:r>
        <w:rPr>
          <w:rFonts w:ascii="Garamond" w:eastAsia="Garamond" w:hAnsi="Garamond" w:cs="Garamond"/>
        </w:rPr>
        <w:t xml:space="preserve"> them--a multiplying perspective that enables “</w:t>
      </w:r>
      <w:r>
        <w:rPr>
          <w:rFonts w:ascii="Garamond" w:eastAsia="Garamond" w:hAnsi="Garamond" w:cs="Garamond"/>
          <w:highlight w:val="white"/>
        </w:rPr>
        <w:t xml:space="preserve">a new kind of civic practice that upends the traditional separation between those who act and those who see, making it possible for acts of seeing to fulfill the political functions of both </w:t>
      </w:r>
      <w:proofErr w:type="spellStart"/>
      <w:r>
        <w:rPr>
          <w:rFonts w:ascii="Garamond" w:eastAsia="Garamond" w:hAnsi="Garamond" w:cs="Garamond"/>
          <w:highlight w:val="white"/>
        </w:rPr>
        <w:t>rhetor</w:t>
      </w:r>
      <w:proofErr w:type="spellEnd"/>
      <w:r>
        <w:rPr>
          <w:rFonts w:ascii="Garamond" w:eastAsia="Garamond" w:hAnsi="Garamond" w:cs="Garamond"/>
          <w:highlight w:val="white"/>
        </w:rPr>
        <w:t xml:space="preserve"> and audience.” Digital visual studies recognizes such transformation in civic practice and participatory culture and aims to delve more deeply into how emergent digital technologies and new media practices are fueling this transformation in significant </w:t>
      </w:r>
      <w:commentRangeStart w:id="45"/>
      <w:r>
        <w:rPr>
          <w:rFonts w:ascii="Garamond" w:eastAsia="Garamond" w:hAnsi="Garamond" w:cs="Garamond"/>
          <w:highlight w:val="white"/>
        </w:rPr>
        <w:t>ways</w:t>
      </w:r>
      <w:commentRangeEnd w:id="45"/>
      <w:r w:rsidR="003B71BA">
        <w:rPr>
          <w:rStyle w:val="CommentReference"/>
          <w:rFonts w:ascii="Calibri" w:hAnsi="Calibri" w:cs="Calibri"/>
          <w:color w:val="000000"/>
        </w:rPr>
        <w:commentReference w:id="45"/>
      </w:r>
      <w:r>
        <w:rPr>
          <w:rFonts w:ascii="Garamond" w:eastAsia="Garamond" w:hAnsi="Garamond" w:cs="Garamond"/>
          <w:highlight w:val="white"/>
        </w:rPr>
        <w:t>.</w:t>
      </w:r>
      <w:r>
        <w:rPr>
          <w:rFonts w:eastAsia="Times New Roman"/>
        </w:rPr>
        <w:t xml:space="preserve"> </w:t>
      </w:r>
    </w:p>
    <w:p w14:paraId="288B8E42" w14:textId="2C0E4376" w:rsidR="0068100E" w:rsidRDefault="00744497" w:rsidP="002314E2">
      <w:pPr>
        <w:spacing w:line="480" w:lineRule="auto"/>
        <w:ind w:firstLine="720"/>
        <w:rPr>
          <w:rFonts w:eastAsia="Times New Roman"/>
        </w:rPr>
      </w:pPr>
      <w:r>
        <w:rPr>
          <w:rFonts w:ascii="Garamond" w:eastAsia="Garamond" w:hAnsi="Garamond" w:cs="Garamond"/>
        </w:rPr>
        <w:t>We are especially invested in exploring how social media, software programs, mobile devices, digital applications, and digital machines are shifting the ways we interact with visual media and what the implications of such shifts are for individual and collective life. We thus also share a str</w:t>
      </w:r>
      <w:r w:rsidR="00B6714E">
        <w:rPr>
          <w:rFonts w:ascii="Garamond" w:eastAsia="Garamond" w:hAnsi="Garamond" w:cs="Garamond"/>
        </w:rPr>
        <w:t>ong focus with digital rhetoric</w:t>
      </w:r>
      <w:r>
        <w:rPr>
          <w:rFonts w:ascii="Garamond" w:eastAsia="Garamond" w:hAnsi="Garamond" w:cs="Garamond"/>
        </w:rPr>
        <w:t xml:space="preserve">, which as a field of study is concerned with </w:t>
      </w:r>
      <w:r w:rsidR="00CE0FD5">
        <w:rPr>
          <w:rFonts w:ascii="Garamond" w:eastAsia="Garamond" w:hAnsi="Garamond" w:cs="Garamond"/>
        </w:rPr>
        <w:t xml:space="preserve">the analysis and production of </w:t>
      </w:r>
      <w:r>
        <w:rPr>
          <w:rFonts w:ascii="Garamond" w:eastAsia="Garamond" w:hAnsi="Garamond" w:cs="Garamond"/>
        </w:rPr>
        <w:t>a wide range of digital texts</w:t>
      </w:r>
      <w:r w:rsidR="00B6714E">
        <w:rPr>
          <w:rFonts w:ascii="Garamond" w:eastAsia="Garamond" w:hAnsi="Garamond" w:cs="Garamond"/>
        </w:rPr>
        <w:t>, genres, and practices, including</w:t>
      </w:r>
      <w:r>
        <w:rPr>
          <w:rFonts w:ascii="Garamond" w:eastAsia="Garamond" w:hAnsi="Garamond" w:cs="Garamond"/>
        </w:rPr>
        <w:t xml:space="preserve"> </w:t>
      </w:r>
      <w:r w:rsidR="0068100E">
        <w:rPr>
          <w:rFonts w:ascii="Garamond" w:eastAsia="Garamond" w:hAnsi="Garamond" w:cs="Garamond"/>
        </w:rPr>
        <w:t>new media images.</w:t>
      </w:r>
      <w:r w:rsidR="004F2533">
        <w:rPr>
          <w:rFonts w:eastAsia="Times New Roman"/>
        </w:rPr>
        <w:t xml:space="preserve"> </w:t>
      </w:r>
      <w:r>
        <w:rPr>
          <w:rFonts w:ascii="Garamond" w:eastAsia="Garamond" w:hAnsi="Garamond" w:cs="Garamond"/>
        </w:rPr>
        <w:t xml:space="preserve">In </w:t>
      </w:r>
      <w:r>
        <w:rPr>
          <w:rFonts w:ascii="Garamond" w:eastAsia="Garamond" w:hAnsi="Garamond" w:cs="Garamond"/>
          <w:i/>
        </w:rPr>
        <w:t xml:space="preserve">enculturation’s </w:t>
      </w:r>
      <w:r>
        <w:rPr>
          <w:rFonts w:ascii="Garamond" w:eastAsia="Garamond" w:hAnsi="Garamond" w:cs="Garamond"/>
        </w:rPr>
        <w:t xml:space="preserve">recent special issue devoted to digital </w:t>
      </w:r>
      <w:proofErr w:type="spellStart"/>
      <w:r>
        <w:rPr>
          <w:rFonts w:ascii="Garamond" w:eastAsia="Garamond" w:hAnsi="Garamond" w:cs="Garamond"/>
        </w:rPr>
        <w:t>rhetorics</w:t>
      </w:r>
      <w:proofErr w:type="spellEnd"/>
      <w:r>
        <w:rPr>
          <w:rFonts w:ascii="Garamond" w:eastAsia="Garamond" w:hAnsi="Garamond" w:cs="Garamond"/>
        </w:rPr>
        <w:t xml:space="preserve">, for instance, Jeff Rice explores how the digital aggregation of images, headlines, tweets, etc. leads to phenomena such as “digital rage” that takes place in social media environments. “Digital aggregation,” he explains, “foregrounds already held beliefs by </w:t>
      </w:r>
      <w:proofErr w:type="spellStart"/>
      <w:r>
        <w:rPr>
          <w:rFonts w:ascii="Garamond" w:eastAsia="Garamond" w:hAnsi="Garamond" w:cs="Garamond"/>
        </w:rPr>
        <w:t>computating</w:t>
      </w:r>
      <w:proofErr w:type="spellEnd"/>
      <w:r>
        <w:rPr>
          <w:rFonts w:ascii="Garamond" w:eastAsia="Garamond" w:hAnsi="Garamond" w:cs="Garamond"/>
        </w:rPr>
        <w:t xml:space="preserve"> them within a current, circulated image” such as the photograph of Cecil</w:t>
      </w:r>
      <w:del w:id="46" w:author="Laurie Ellen Gries" w:date="2018-02-13T03:46:00Z">
        <w:r w:rsidDel="00F05C42">
          <w:rPr>
            <w:rFonts w:ascii="Garamond" w:eastAsia="Garamond" w:hAnsi="Garamond" w:cs="Garamond"/>
          </w:rPr>
          <w:delText>,</w:delText>
        </w:r>
      </w:del>
      <w:ins w:id="47" w:author="Laurie Ellen Gries" w:date="2018-02-13T03:46:00Z">
        <w:r w:rsidR="00F05C42">
          <w:rPr>
            <w:rFonts w:ascii="Garamond" w:eastAsia="Garamond" w:hAnsi="Garamond" w:cs="Garamond"/>
          </w:rPr>
          <w:t>--</w:t>
        </w:r>
      </w:ins>
      <w:del w:id="48" w:author="Laurie Ellen Gries" w:date="2018-02-13T03:46:00Z">
        <w:r w:rsidDel="00F05C42">
          <w:rPr>
            <w:rFonts w:ascii="Garamond" w:eastAsia="Garamond" w:hAnsi="Garamond" w:cs="Garamond"/>
          </w:rPr>
          <w:delText xml:space="preserve"> </w:delText>
        </w:r>
      </w:del>
      <w:r>
        <w:rPr>
          <w:rFonts w:ascii="Garamond" w:eastAsia="Garamond" w:hAnsi="Garamond" w:cs="Garamond"/>
        </w:rPr>
        <w:t xml:space="preserve">the Zimbabwe lion killed </w:t>
      </w:r>
      <w:ins w:id="49" w:author="Laurie Ellen Gries" w:date="2018-02-13T03:46:00Z">
        <w:r w:rsidR="00F05C42">
          <w:rPr>
            <w:rFonts w:ascii="Garamond" w:eastAsia="Garamond" w:hAnsi="Garamond" w:cs="Garamond"/>
          </w:rPr>
          <w:t xml:space="preserve">in 2015 </w:t>
        </w:r>
      </w:ins>
      <w:r>
        <w:rPr>
          <w:rFonts w:ascii="Garamond" w:eastAsia="Garamond" w:hAnsi="Garamond" w:cs="Garamond"/>
        </w:rPr>
        <w:t xml:space="preserve">by a Minnesota dentist on an African safari hunt. “To compute the digital image of outrage,” in other words, one has to have “other accumulated aggregations stored in memory, emotion, action, personal history, or otherwise.” Such aggregations may develop via personal experiences, but in many cases, they are generated via news and popular culture, in this case for example, movies such as </w:t>
      </w:r>
      <w:r>
        <w:rPr>
          <w:rFonts w:ascii="Garamond" w:eastAsia="Garamond" w:hAnsi="Garamond" w:cs="Garamond"/>
          <w:i/>
        </w:rPr>
        <w:t xml:space="preserve">The Lion King </w:t>
      </w:r>
      <w:r>
        <w:rPr>
          <w:rFonts w:ascii="Garamond" w:eastAsia="Garamond" w:hAnsi="Garamond" w:cs="Garamond"/>
        </w:rPr>
        <w:t xml:space="preserve">or </w:t>
      </w:r>
      <w:r>
        <w:rPr>
          <w:rFonts w:ascii="Garamond" w:eastAsia="Garamond" w:hAnsi="Garamond" w:cs="Garamond"/>
          <w:i/>
        </w:rPr>
        <w:t xml:space="preserve">Born Free </w:t>
      </w:r>
      <w:r>
        <w:rPr>
          <w:rFonts w:ascii="Garamond" w:eastAsia="Garamond" w:hAnsi="Garamond" w:cs="Garamond"/>
        </w:rPr>
        <w:t>that create certain narratives about lions that we internalize. Such aggregations have always existed,” Rice notes, “but digital circulation and social media interactions make them extremely powerful today as technical images.” As scholars interested in digital visual studies, we work toward similar aims, identifying how digitally produced images in conjunction with social media and other digital technologies spread affect, trigger collective identification, alter ways of seeing and understanding, and in some cases, as</w:t>
      </w:r>
      <w:r w:rsidR="00245448">
        <w:rPr>
          <w:rFonts w:ascii="Garamond" w:eastAsia="Garamond" w:hAnsi="Garamond" w:cs="Garamond"/>
        </w:rPr>
        <w:t xml:space="preserve"> Rice notes, exacerbate already-</w:t>
      </w:r>
      <w:r>
        <w:rPr>
          <w:rFonts w:ascii="Garamond" w:eastAsia="Garamond" w:hAnsi="Garamond" w:cs="Garamond"/>
        </w:rPr>
        <w:t>existing human emotions and behaviors</w:t>
      </w:r>
      <w:r w:rsidR="00245448">
        <w:rPr>
          <w:rFonts w:ascii="Garamond" w:eastAsia="Garamond" w:hAnsi="Garamond" w:cs="Garamond"/>
        </w:rPr>
        <w:t xml:space="preserve"> a</w:t>
      </w:r>
      <w:ins w:id="50" w:author="Laurie Ellen Gries" w:date="2018-02-13T03:47:00Z">
        <w:r w:rsidR="00F05C42">
          <w:rPr>
            <w:rFonts w:ascii="Garamond" w:eastAsia="Garamond" w:hAnsi="Garamond" w:cs="Garamond"/>
          </w:rPr>
          <w:t>s well as</w:t>
        </w:r>
      </w:ins>
      <w:del w:id="51" w:author="Laurie Ellen Gries" w:date="2018-02-13T03:47:00Z">
        <w:r w:rsidR="00245448" w:rsidDel="00F05C42">
          <w:rPr>
            <w:rFonts w:ascii="Garamond" w:eastAsia="Garamond" w:hAnsi="Garamond" w:cs="Garamond"/>
          </w:rPr>
          <w:delText>nd</w:delText>
        </w:r>
      </w:del>
      <w:r w:rsidR="00245448">
        <w:rPr>
          <w:rFonts w:ascii="Garamond" w:eastAsia="Garamond" w:hAnsi="Garamond" w:cs="Garamond"/>
        </w:rPr>
        <w:t xml:space="preserve"> cultural phenomena</w:t>
      </w:r>
      <w:r>
        <w:rPr>
          <w:rFonts w:ascii="Garamond" w:eastAsia="Garamond" w:hAnsi="Garamond" w:cs="Garamond"/>
        </w:rPr>
        <w:t xml:space="preserve">.   </w:t>
      </w:r>
    </w:p>
    <w:p w14:paraId="3CBD503F" w14:textId="77777777" w:rsidR="002314E2" w:rsidRDefault="000360A9" w:rsidP="002314E2">
      <w:pPr>
        <w:spacing w:line="480" w:lineRule="auto"/>
        <w:ind w:firstLine="720"/>
        <w:rPr>
          <w:rFonts w:ascii="Garamond" w:eastAsia="Garamond" w:hAnsi="Garamond" w:cs="Garamond"/>
          <w:highlight w:val="white"/>
        </w:rPr>
      </w:pPr>
      <w:r>
        <w:rPr>
          <w:rFonts w:ascii="Garamond" w:eastAsia="Garamond" w:hAnsi="Garamond" w:cs="Garamond"/>
          <w:highlight w:val="white"/>
        </w:rPr>
        <w:t>In addition, alongside digital rhetoric, we value</w:t>
      </w:r>
      <w:r w:rsidR="00825A70">
        <w:rPr>
          <w:rFonts w:ascii="Garamond" w:eastAsia="Garamond" w:hAnsi="Garamond" w:cs="Garamond"/>
          <w:highlight w:val="white"/>
        </w:rPr>
        <w:t xml:space="preserve"> </w:t>
      </w:r>
      <w:r w:rsidR="00E341E3">
        <w:rPr>
          <w:rFonts w:ascii="Garamond" w:eastAsia="Garamond" w:hAnsi="Garamond" w:cs="Garamond"/>
          <w:highlight w:val="white"/>
        </w:rPr>
        <w:t xml:space="preserve">digital </w:t>
      </w:r>
      <w:r w:rsidR="00825A70">
        <w:rPr>
          <w:rFonts w:ascii="Garamond" w:eastAsia="Garamond" w:hAnsi="Garamond" w:cs="Garamond"/>
          <w:highlight w:val="white"/>
        </w:rPr>
        <w:t>experimentation</w:t>
      </w:r>
      <w:r w:rsidR="00E341E3">
        <w:rPr>
          <w:rFonts w:ascii="Garamond" w:eastAsia="Garamond" w:hAnsi="Garamond" w:cs="Garamond"/>
          <w:highlight w:val="white"/>
        </w:rPr>
        <w:t xml:space="preserve"> as a mode of </w:t>
      </w:r>
      <w:r>
        <w:rPr>
          <w:rFonts w:ascii="Garamond" w:eastAsia="Garamond" w:hAnsi="Garamond" w:cs="Garamond"/>
          <w:highlight w:val="white"/>
        </w:rPr>
        <w:t>knowledge production</w:t>
      </w:r>
      <w:r w:rsidR="00E341E3">
        <w:rPr>
          <w:rFonts w:ascii="Garamond" w:eastAsia="Garamond" w:hAnsi="Garamond" w:cs="Garamond"/>
          <w:highlight w:val="white"/>
        </w:rPr>
        <w:t xml:space="preserve">. We take inspiration from projects such as Sean Morey’s “Deepwater Horizon </w:t>
      </w:r>
      <w:r w:rsidR="00206842">
        <w:rPr>
          <w:rFonts w:ascii="Garamond" w:eastAsia="Garamond" w:hAnsi="Garamond" w:cs="Garamond"/>
          <w:highlight w:val="white"/>
        </w:rPr>
        <w:t xml:space="preserve">Roadkill Tollbooth (A </w:t>
      </w:r>
      <w:proofErr w:type="spellStart"/>
      <w:r w:rsidR="00206842">
        <w:rPr>
          <w:rFonts w:ascii="Garamond" w:eastAsia="Garamond" w:hAnsi="Garamond" w:cs="Garamond"/>
          <w:highlight w:val="white"/>
        </w:rPr>
        <w:t>MEm</w:t>
      </w:r>
      <w:r w:rsidR="00E341E3">
        <w:rPr>
          <w:rFonts w:ascii="Garamond" w:eastAsia="Garamond" w:hAnsi="Garamond" w:cs="Garamond"/>
          <w:highlight w:val="white"/>
        </w:rPr>
        <w:t>orial</w:t>
      </w:r>
      <w:proofErr w:type="spellEnd"/>
      <w:r w:rsidR="00E341E3">
        <w:rPr>
          <w:rFonts w:ascii="Garamond" w:eastAsia="Garamond" w:hAnsi="Garamond" w:cs="Garamond"/>
          <w:highlight w:val="white"/>
        </w:rPr>
        <w:t xml:space="preserve">),” which </w:t>
      </w:r>
      <w:r w:rsidR="00E5338A">
        <w:rPr>
          <w:rFonts w:ascii="Garamond" w:eastAsia="Garamond" w:hAnsi="Garamond" w:cs="Garamond"/>
          <w:highlight w:val="white"/>
        </w:rPr>
        <w:t xml:space="preserve">offers a </w:t>
      </w:r>
      <w:r w:rsidR="00206842">
        <w:rPr>
          <w:rFonts w:ascii="Garamond" w:eastAsia="Garamond" w:hAnsi="Garamond" w:cs="Garamond"/>
          <w:highlight w:val="white"/>
        </w:rPr>
        <w:t xml:space="preserve">methodology and virtual model for creating a </w:t>
      </w:r>
      <w:r w:rsidR="00E5338A">
        <w:rPr>
          <w:rFonts w:ascii="Garamond" w:eastAsia="Garamond" w:hAnsi="Garamond" w:cs="Garamond"/>
          <w:highlight w:val="white"/>
        </w:rPr>
        <w:t xml:space="preserve">digital, conceptual, and affective mapping of the Deepwater Horizon oil spill that occurred in 2010. </w:t>
      </w:r>
      <w:r w:rsidR="00E341E3">
        <w:rPr>
          <w:rFonts w:ascii="Garamond" w:eastAsia="Garamond" w:hAnsi="Garamond" w:cs="Garamond"/>
          <w:highlight w:val="white"/>
        </w:rPr>
        <w:t xml:space="preserve"> </w:t>
      </w:r>
      <w:r w:rsidR="00BE050B">
        <w:rPr>
          <w:rFonts w:ascii="Garamond" w:eastAsia="Garamond" w:hAnsi="Garamond" w:cs="Garamond"/>
          <w:highlight w:val="white"/>
        </w:rPr>
        <w:t>We especially appreciate how Morey acknowledges the conceptual gains from en</w:t>
      </w:r>
      <w:r w:rsidR="00743F6B">
        <w:rPr>
          <w:rFonts w:ascii="Garamond" w:eastAsia="Garamond" w:hAnsi="Garamond" w:cs="Garamond"/>
          <w:highlight w:val="white"/>
        </w:rPr>
        <w:t>g</w:t>
      </w:r>
      <w:r w:rsidR="00BE050B">
        <w:rPr>
          <w:rFonts w:ascii="Garamond" w:eastAsia="Garamond" w:hAnsi="Garamond" w:cs="Garamond"/>
          <w:highlight w:val="white"/>
        </w:rPr>
        <w:t xml:space="preserve">aging with such experimentation. As he notes, </w:t>
      </w:r>
      <w:r w:rsidR="00743F6B">
        <w:rPr>
          <w:rFonts w:ascii="Garamond" w:eastAsia="Garamond" w:hAnsi="Garamond" w:cs="Garamond"/>
          <w:highlight w:val="white"/>
        </w:rPr>
        <w:t xml:space="preserve">his actualization of the </w:t>
      </w:r>
      <w:proofErr w:type="spellStart"/>
      <w:r w:rsidR="00743F6B">
        <w:rPr>
          <w:rFonts w:ascii="Garamond" w:eastAsia="Garamond" w:hAnsi="Garamond" w:cs="Garamond"/>
          <w:highlight w:val="white"/>
        </w:rPr>
        <w:t>MEmorial</w:t>
      </w:r>
      <w:proofErr w:type="spellEnd"/>
      <w:r w:rsidR="00743F6B">
        <w:rPr>
          <w:rFonts w:ascii="Garamond" w:eastAsia="Garamond" w:hAnsi="Garamond" w:cs="Garamond"/>
          <w:highlight w:val="white"/>
        </w:rPr>
        <w:t xml:space="preserve">, now just “a plan for a virtual, potential </w:t>
      </w:r>
      <w:proofErr w:type="gramStart"/>
      <w:r w:rsidR="00743F6B">
        <w:rPr>
          <w:rFonts w:ascii="Garamond" w:eastAsia="Garamond" w:hAnsi="Garamond" w:cs="Garamond"/>
          <w:highlight w:val="white"/>
        </w:rPr>
        <w:t>M</w:t>
      </w:r>
      <w:r>
        <w:rPr>
          <w:rFonts w:ascii="Garamond" w:eastAsia="Garamond" w:hAnsi="Garamond" w:cs="Garamond"/>
          <w:highlight w:val="white"/>
        </w:rPr>
        <w:t>e</w:t>
      </w:r>
      <w:r w:rsidR="00743F6B">
        <w:rPr>
          <w:rFonts w:ascii="Garamond" w:eastAsia="Garamond" w:hAnsi="Garamond" w:cs="Garamond"/>
          <w:highlight w:val="white"/>
        </w:rPr>
        <w:t>morial</w:t>
      </w:r>
      <w:r>
        <w:rPr>
          <w:rFonts w:ascii="Garamond" w:eastAsia="Garamond" w:hAnsi="Garamond" w:cs="Garamond"/>
          <w:highlight w:val="white"/>
        </w:rPr>
        <w:t>,</w:t>
      </w:r>
      <w:r w:rsidR="00743F6B">
        <w:rPr>
          <w:rFonts w:ascii="Garamond" w:eastAsia="Garamond" w:hAnsi="Garamond" w:cs="Garamond"/>
          <w:highlight w:val="white"/>
        </w:rPr>
        <w:t>…</w:t>
      </w:r>
      <w:proofErr w:type="gramEnd"/>
      <w:r w:rsidR="00743F6B" w:rsidRPr="00743F6B">
        <w:rPr>
          <w:rFonts w:ascii="Garamond" w:eastAsia="Garamond" w:hAnsi="Garamond" w:cs="Garamond"/>
          <w:highlight w:val="white"/>
        </w:rPr>
        <w:t>is not necessary for the project to succeed</w:t>
      </w:r>
      <w:r w:rsidR="00743F6B">
        <w:rPr>
          <w:rFonts w:ascii="Garamond" w:eastAsia="Garamond" w:hAnsi="Garamond" w:cs="Garamond"/>
          <w:highlight w:val="white"/>
        </w:rPr>
        <w:t xml:space="preserve">.” </w:t>
      </w:r>
      <w:r w:rsidR="00F30E29">
        <w:rPr>
          <w:rFonts w:ascii="Garamond" w:eastAsia="Garamond" w:hAnsi="Garamond" w:cs="Garamond"/>
          <w:highlight w:val="white"/>
        </w:rPr>
        <w:t xml:space="preserve">Morey </w:t>
      </w:r>
      <w:r w:rsidR="00245448">
        <w:rPr>
          <w:rFonts w:ascii="Garamond" w:eastAsia="Garamond" w:hAnsi="Garamond" w:cs="Garamond"/>
          <w:highlight w:val="white"/>
        </w:rPr>
        <w:t>offers</w:t>
      </w:r>
      <w:r w:rsidR="00F30E29">
        <w:rPr>
          <w:rFonts w:ascii="Garamond" w:eastAsia="Garamond" w:hAnsi="Garamond" w:cs="Garamond"/>
          <w:highlight w:val="white"/>
        </w:rPr>
        <w:t xml:space="preserve"> a specific justification for such claim. </w:t>
      </w:r>
      <w:r w:rsidR="005E7B78">
        <w:rPr>
          <w:rFonts w:ascii="Garamond" w:eastAsia="Garamond" w:hAnsi="Garamond" w:cs="Garamond"/>
          <w:highlight w:val="white"/>
        </w:rPr>
        <w:t xml:space="preserve">In order to establish deep ecological relationships, </w:t>
      </w:r>
      <w:r w:rsidR="00F30E29">
        <w:rPr>
          <w:rFonts w:ascii="Garamond" w:eastAsia="Garamond" w:hAnsi="Garamond" w:cs="Garamond"/>
          <w:highlight w:val="white"/>
        </w:rPr>
        <w:t xml:space="preserve">he argues that </w:t>
      </w:r>
      <w:r w:rsidR="005E7B78">
        <w:rPr>
          <w:rFonts w:ascii="Garamond" w:eastAsia="Garamond" w:hAnsi="Garamond" w:cs="Garamond"/>
          <w:highlight w:val="white"/>
        </w:rPr>
        <w:t xml:space="preserve">we have </w:t>
      </w:r>
      <w:r w:rsidR="005D4B55">
        <w:rPr>
          <w:rFonts w:ascii="Garamond" w:eastAsia="Garamond" w:hAnsi="Garamond" w:cs="Garamond"/>
          <w:highlight w:val="white"/>
        </w:rPr>
        <w:t>to find ways to write about ecological disasters in ways that affect us</w:t>
      </w:r>
      <w:r w:rsidR="00245448">
        <w:rPr>
          <w:rFonts w:ascii="Garamond" w:eastAsia="Garamond" w:hAnsi="Garamond" w:cs="Garamond"/>
          <w:highlight w:val="white"/>
        </w:rPr>
        <w:t xml:space="preserve"> and others</w:t>
      </w:r>
      <w:r w:rsidR="005D4B55">
        <w:rPr>
          <w:rFonts w:ascii="Garamond" w:eastAsia="Garamond" w:hAnsi="Garamond" w:cs="Garamond"/>
          <w:highlight w:val="white"/>
        </w:rPr>
        <w:t xml:space="preserve"> and </w:t>
      </w:r>
      <w:r>
        <w:rPr>
          <w:rFonts w:ascii="Garamond" w:eastAsia="Garamond" w:hAnsi="Garamond" w:cs="Garamond"/>
          <w:highlight w:val="white"/>
        </w:rPr>
        <w:t xml:space="preserve">help </w:t>
      </w:r>
      <w:r w:rsidR="005D4B55">
        <w:rPr>
          <w:rFonts w:ascii="Garamond" w:eastAsia="Garamond" w:hAnsi="Garamond" w:cs="Garamond"/>
          <w:highlight w:val="white"/>
        </w:rPr>
        <w:t xml:space="preserve">tune us into our complex relations. Producing </w:t>
      </w:r>
      <w:proofErr w:type="spellStart"/>
      <w:r w:rsidR="005D4B55">
        <w:rPr>
          <w:rFonts w:ascii="Garamond" w:eastAsia="Garamond" w:hAnsi="Garamond" w:cs="Garamond"/>
          <w:highlight w:val="white"/>
        </w:rPr>
        <w:t>electrate</w:t>
      </w:r>
      <w:proofErr w:type="spellEnd"/>
      <w:r w:rsidR="005D4B55">
        <w:rPr>
          <w:rFonts w:ascii="Garamond" w:eastAsia="Garamond" w:hAnsi="Garamond" w:cs="Garamond"/>
          <w:highlight w:val="white"/>
        </w:rPr>
        <w:t xml:space="preserve"> </w:t>
      </w:r>
      <w:proofErr w:type="spellStart"/>
      <w:r w:rsidR="005D4B55">
        <w:rPr>
          <w:rFonts w:ascii="Garamond" w:eastAsia="Garamond" w:hAnsi="Garamond" w:cs="Garamond"/>
          <w:highlight w:val="white"/>
        </w:rPr>
        <w:t>ecompositions</w:t>
      </w:r>
      <w:proofErr w:type="spellEnd"/>
      <w:r w:rsidR="005D4B55">
        <w:rPr>
          <w:rFonts w:ascii="Garamond" w:eastAsia="Garamond" w:hAnsi="Garamond" w:cs="Garamond"/>
          <w:highlight w:val="white"/>
        </w:rPr>
        <w:t xml:space="preserve"> such as the Deepwater Horizon Roadkill </w:t>
      </w:r>
      <w:proofErr w:type="spellStart"/>
      <w:r w:rsidR="005D4B55">
        <w:rPr>
          <w:rFonts w:ascii="Garamond" w:eastAsia="Garamond" w:hAnsi="Garamond" w:cs="Garamond"/>
          <w:highlight w:val="white"/>
        </w:rPr>
        <w:t>Tollboth</w:t>
      </w:r>
      <w:proofErr w:type="spellEnd"/>
      <w:r w:rsidR="005D4B55">
        <w:rPr>
          <w:rFonts w:ascii="Garamond" w:eastAsia="Garamond" w:hAnsi="Garamond" w:cs="Garamond"/>
          <w:highlight w:val="white"/>
        </w:rPr>
        <w:t xml:space="preserve">, Morey </w:t>
      </w:r>
      <w:r w:rsidR="00F30E29">
        <w:rPr>
          <w:rFonts w:ascii="Garamond" w:eastAsia="Garamond" w:hAnsi="Garamond" w:cs="Garamond"/>
          <w:highlight w:val="white"/>
        </w:rPr>
        <w:t>insists</w:t>
      </w:r>
      <w:r w:rsidR="005D4B55">
        <w:rPr>
          <w:rFonts w:ascii="Garamond" w:eastAsia="Garamond" w:hAnsi="Garamond" w:cs="Garamond"/>
          <w:highlight w:val="white"/>
        </w:rPr>
        <w:t xml:space="preserve">, can help foster such </w:t>
      </w:r>
      <w:r w:rsidR="00F30E29">
        <w:rPr>
          <w:rFonts w:ascii="Garamond" w:eastAsia="Garamond" w:hAnsi="Garamond" w:cs="Garamond"/>
          <w:highlight w:val="white"/>
        </w:rPr>
        <w:t xml:space="preserve">modes of composition and affective </w:t>
      </w:r>
      <w:r w:rsidR="005D4B55">
        <w:rPr>
          <w:rFonts w:ascii="Garamond" w:eastAsia="Garamond" w:hAnsi="Garamond" w:cs="Garamond"/>
          <w:highlight w:val="white"/>
        </w:rPr>
        <w:t xml:space="preserve">experiences. </w:t>
      </w:r>
      <w:r>
        <w:rPr>
          <w:rFonts w:ascii="Garamond" w:eastAsia="Garamond" w:hAnsi="Garamond" w:cs="Garamond"/>
          <w:highlight w:val="white"/>
        </w:rPr>
        <w:t>While we agree with such specific benefit,</w:t>
      </w:r>
      <w:r w:rsidR="00F30E29">
        <w:rPr>
          <w:rFonts w:ascii="Garamond" w:eastAsia="Garamond" w:hAnsi="Garamond" w:cs="Garamond"/>
          <w:highlight w:val="white"/>
        </w:rPr>
        <w:t xml:space="preserve"> we also think that, in general, speculative projects </w:t>
      </w:r>
      <w:r>
        <w:rPr>
          <w:rFonts w:ascii="Garamond" w:eastAsia="Garamond" w:hAnsi="Garamond" w:cs="Garamond"/>
          <w:highlight w:val="white"/>
        </w:rPr>
        <w:t xml:space="preserve">such as Morey’s </w:t>
      </w:r>
      <w:r w:rsidR="00BE5CF8">
        <w:rPr>
          <w:rFonts w:ascii="Garamond" w:eastAsia="Garamond" w:hAnsi="Garamond" w:cs="Garamond"/>
          <w:highlight w:val="white"/>
        </w:rPr>
        <w:t>are productive for opening up novel, unexpected paths of scholarly research. Digital visual studies</w:t>
      </w:r>
      <w:r w:rsidR="00245448">
        <w:rPr>
          <w:rFonts w:ascii="Garamond" w:eastAsia="Garamond" w:hAnsi="Garamond" w:cs="Garamond"/>
          <w:highlight w:val="white"/>
        </w:rPr>
        <w:t xml:space="preserve"> </w:t>
      </w:r>
      <w:proofErr w:type="gramStart"/>
      <w:r w:rsidR="00BE5CF8">
        <w:rPr>
          <w:rFonts w:ascii="Garamond" w:eastAsia="Garamond" w:hAnsi="Garamond" w:cs="Garamond"/>
          <w:highlight w:val="white"/>
        </w:rPr>
        <w:t>is</w:t>
      </w:r>
      <w:proofErr w:type="gramEnd"/>
      <w:r w:rsidR="00BE5CF8">
        <w:rPr>
          <w:rFonts w:ascii="Garamond" w:eastAsia="Garamond" w:hAnsi="Garamond" w:cs="Garamond"/>
          <w:highlight w:val="white"/>
        </w:rPr>
        <w:t xml:space="preserve"> similarly committed to the potentiality of </w:t>
      </w:r>
      <w:r>
        <w:rPr>
          <w:rFonts w:ascii="Garamond" w:eastAsia="Garamond" w:hAnsi="Garamond" w:cs="Garamond"/>
          <w:highlight w:val="white"/>
        </w:rPr>
        <w:t xml:space="preserve">digital </w:t>
      </w:r>
      <w:r w:rsidR="00BE5CF8">
        <w:rPr>
          <w:rFonts w:ascii="Garamond" w:eastAsia="Garamond" w:hAnsi="Garamond" w:cs="Garamond"/>
          <w:highlight w:val="white"/>
        </w:rPr>
        <w:t xml:space="preserve">research, the </w:t>
      </w:r>
      <w:r>
        <w:rPr>
          <w:rFonts w:ascii="Garamond" w:eastAsia="Garamond" w:hAnsi="Garamond" w:cs="Garamond"/>
          <w:highlight w:val="white"/>
        </w:rPr>
        <w:t>not-yet-</w:t>
      </w:r>
      <w:r w:rsidR="00450341">
        <w:rPr>
          <w:rFonts w:ascii="Garamond" w:eastAsia="Garamond" w:hAnsi="Garamond" w:cs="Garamond"/>
          <w:highlight w:val="white"/>
        </w:rPr>
        <w:t>realized possibilities that can only come through risk taking and experimentation</w:t>
      </w:r>
      <w:r w:rsidR="00B4090F">
        <w:rPr>
          <w:rFonts w:ascii="Garamond" w:eastAsia="Garamond" w:hAnsi="Garamond" w:cs="Garamond"/>
          <w:highlight w:val="white"/>
        </w:rPr>
        <w:t xml:space="preserve"> with digital research and production</w:t>
      </w:r>
      <w:r w:rsidR="00450341">
        <w:rPr>
          <w:rFonts w:ascii="Garamond" w:eastAsia="Garamond" w:hAnsi="Garamond" w:cs="Garamond"/>
          <w:highlight w:val="white"/>
        </w:rPr>
        <w:t xml:space="preserve">. </w:t>
      </w:r>
      <w:r w:rsidR="00BE5CF8">
        <w:rPr>
          <w:rFonts w:ascii="Garamond" w:eastAsia="Garamond" w:hAnsi="Garamond" w:cs="Garamond"/>
          <w:highlight w:val="white"/>
        </w:rPr>
        <w:t xml:space="preserve">   </w:t>
      </w:r>
      <w:r w:rsidR="003B71BA">
        <w:rPr>
          <w:rStyle w:val="CommentReference"/>
          <w:rFonts w:ascii="Calibri" w:hAnsi="Calibri" w:cs="Calibri"/>
          <w:color w:val="000000"/>
        </w:rPr>
        <w:commentReference w:id="52"/>
      </w:r>
    </w:p>
    <w:p w14:paraId="61E8CB83" w14:textId="46408C3C" w:rsidR="00157F6E" w:rsidRPr="002C7E3A" w:rsidRDefault="00450341" w:rsidP="000A70F8">
      <w:pPr>
        <w:spacing w:line="480" w:lineRule="auto"/>
        <w:ind w:firstLine="720"/>
        <w:rPr>
          <w:rFonts w:ascii="Garamond" w:eastAsia="Garamond" w:hAnsi="Garamond" w:cs="Garamond"/>
          <w:highlight w:val="white"/>
        </w:rPr>
      </w:pPr>
      <w:r>
        <w:rPr>
          <w:rFonts w:ascii="Garamond" w:eastAsia="Garamond" w:hAnsi="Garamond" w:cs="Garamond"/>
          <w:highlight w:val="white"/>
        </w:rPr>
        <w:t>In this sense, we also share a commitment to</w:t>
      </w:r>
      <w:r w:rsidR="00744497">
        <w:rPr>
          <w:rFonts w:ascii="Garamond" w:eastAsia="Garamond" w:hAnsi="Garamond" w:cs="Garamond"/>
          <w:highlight w:val="white"/>
        </w:rPr>
        <w:t xml:space="preserve"> </w:t>
      </w:r>
      <w:r w:rsidR="002C7E3A">
        <w:rPr>
          <w:rFonts w:ascii="Garamond" w:eastAsia="Garamond" w:hAnsi="Garamond" w:cs="Garamond"/>
          <w:highlight w:val="white"/>
        </w:rPr>
        <w:t>methodological innovation</w:t>
      </w:r>
      <w:r>
        <w:rPr>
          <w:rFonts w:ascii="Garamond" w:eastAsia="Garamond" w:hAnsi="Garamond" w:cs="Garamond"/>
          <w:highlight w:val="white"/>
        </w:rPr>
        <w:t xml:space="preserve">, a </w:t>
      </w:r>
      <w:r w:rsidR="000360A9">
        <w:rPr>
          <w:rFonts w:ascii="Garamond" w:eastAsia="Garamond" w:hAnsi="Garamond" w:cs="Garamond"/>
          <w:highlight w:val="white"/>
        </w:rPr>
        <w:t>commitment</w:t>
      </w:r>
      <w:r w:rsidR="00744497">
        <w:rPr>
          <w:rFonts w:ascii="Garamond" w:eastAsia="Garamond" w:hAnsi="Garamond" w:cs="Garamond"/>
          <w:highlight w:val="white"/>
        </w:rPr>
        <w:t xml:space="preserve"> that is indicative of both digital </w:t>
      </w:r>
      <w:proofErr w:type="spellStart"/>
      <w:r w:rsidR="00744497">
        <w:rPr>
          <w:rFonts w:ascii="Garamond" w:eastAsia="Garamond" w:hAnsi="Garamond" w:cs="Garamond"/>
          <w:highlight w:val="white"/>
        </w:rPr>
        <w:t>rhetorics</w:t>
      </w:r>
      <w:proofErr w:type="spellEnd"/>
      <w:r w:rsidR="00744497">
        <w:rPr>
          <w:rFonts w:ascii="Garamond" w:eastAsia="Garamond" w:hAnsi="Garamond" w:cs="Garamond"/>
          <w:highlight w:val="white"/>
        </w:rPr>
        <w:t xml:space="preserve"> and the digital humanities. As </w:t>
      </w:r>
      <w:r w:rsidR="00744497">
        <w:rPr>
          <w:rFonts w:ascii="Garamond" w:eastAsia="Garamond" w:hAnsi="Garamond" w:cs="Garamond"/>
        </w:rPr>
        <w:t xml:space="preserve">Jim </w:t>
      </w:r>
      <w:proofErr w:type="spellStart"/>
      <w:r w:rsidR="00744497">
        <w:rPr>
          <w:rFonts w:ascii="Garamond" w:eastAsia="Garamond" w:hAnsi="Garamond" w:cs="Garamond"/>
        </w:rPr>
        <w:t>Ridolfo</w:t>
      </w:r>
      <w:proofErr w:type="spellEnd"/>
      <w:r w:rsidR="00744497">
        <w:rPr>
          <w:rFonts w:ascii="Garamond" w:eastAsia="Garamond" w:hAnsi="Garamond" w:cs="Garamond"/>
        </w:rPr>
        <w:t xml:space="preserve"> and William Hart-Davidson argue in the introduction to </w:t>
      </w:r>
      <w:r w:rsidR="00744497">
        <w:rPr>
          <w:rFonts w:ascii="Garamond" w:eastAsia="Garamond" w:hAnsi="Garamond" w:cs="Garamond"/>
          <w:i/>
        </w:rPr>
        <w:t>Rhetoric and the Digital Humanities</w:t>
      </w:r>
      <w:r w:rsidR="00744497">
        <w:rPr>
          <w:rFonts w:ascii="Garamond" w:eastAsia="Garamond" w:hAnsi="Garamond" w:cs="Garamond"/>
        </w:rPr>
        <w:t xml:space="preserve">, digital rhetoric and the digital humanities have developed with parallel and complementary trajectories. One of the parallel trajectories has been the transition from ideologically guided praxis to methodologically focused making and research. In the 2012 edition of </w:t>
      </w:r>
      <w:r w:rsidR="00744497">
        <w:rPr>
          <w:rFonts w:ascii="Garamond" w:eastAsia="Garamond" w:hAnsi="Garamond" w:cs="Garamond"/>
          <w:i/>
        </w:rPr>
        <w:t>Debates in the Digital Humanities</w:t>
      </w:r>
      <w:r w:rsidR="00744497">
        <w:rPr>
          <w:rFonts w:ascii="Garamond" w:eastAsia="Garamond" w:hAnsi="Garamond" w:cs="Garamond"/>
        </w:rPr>
        <w:t xml:space="preserve">, Tom </w:t>
      </w:r>
      <w:proofErr w:type="spellStart"/>
      <w:r w:rsidR="00744497">
        <w:rPr>
          <w:rFonts w:ascii="Garamond" w:eastAsia="Garamond" w:hAnsi="Garamond" w:cs="Garamond"/>
        </w:rPr>
        <w:t>Scheinfeldt’s</w:t>
      </w:r>
      <w:proofErr w:type="spellEnd"/>
      <w:r w:rsidR="00744497">
        <w:rPr>
          <w:rFonts w:ascii="Garamond" w:eastAsia="Garamond" w:hAnsi="Garamond" w:cs="Garamond"/>
        </w:rPr>
        <w:t xml:space="preserve"> chapter asks if this trajectory signals the “Sunset for Ideology, Sunrise for Methodology?” As a digital humanities scholar, </w:t>
      </w:r>
      <w:proofErr w:type="spellStart"/>
      <w:r w:rsidR="00744497">
        <w:rPr>
          <w:rFonts w:ascii="Garamond" w:eastAsia="Garamond" w:hAnsi="Garamond" w:cs="Garamond"/>
        </w:rPr>
        <w:t>Scheinfeldt</w:t>
      </w:r>
      <w:proofErr w:type="spellEnd"/>
      <w:r w:rsidR="00744497">
        <w:rPr>
          <w:rFonts w:ascii="Garamond" w:eastAsia="Garamond" w:hAnsi="Garamond" w:cs="Garamond"/>
        </w:rPr>
        <w:t xml:space="preserve"> explains that he “traffic[</w:t>
      </w:r>
      <w:proofErr w:type="spellStart"/>
      <w:r w:rsidR="00744497">
        <w:rPr>
          <w:rFonts w:ascii="Garamond" w:eastAsia="Garamond" w:hAnsi="Garamond" w:cs="Garamond"/>
        </w:rPr>
        <w:t>s</w:t>
      </w:r>
      <w:proofErr w:type="spellEnd"/>
      <w:r w:rsidR="00744497">
        <w:rPr>
          <w:rFonts w:ascii="Garamond" w:eastAsia="Garamond" w:hAnsi="Garamond" w:cs="Garamond"/>
        </w:rPr>
        <w:t>] far less in n</w:t>
      </w:r>
      <w:r w:rsidR="00D36E88">
        <w:rPr>
          <w:rFonts w:ascii="Garamond" w:eastAsia="Garamond" w:hAnsi="Garamond" w:cs="Garamond"/>
        </w:rPr>
        <w:t>ew theories than in new methods</w:t>
      </w:r>
      <w:r w:rsidR="00744497">
        <w:rPr>
          <w:rFonts w:ascii="Garamond" w:eastAsia="Garamond" w:hAnsi="Garamond" w:cs="Garamond"/>
        </w:rPr>
        <w:t>”</w:t>
      </w:r>
      <w:r w:rsidR="00D36E88">
        <w:rPr>
          <w:rFonts w:ascii="Garamond" w:eastAsia="Garamond" w:hAnsi="Garamond" w:cs="Garamond"/>
        </w:rPr>
        <w:t xml:space="preserve"> (125).</w:t>
      </w:r>
      <w:r w:rsidR="00744497">
        <w:rPr>
          <w:rFonts w:ascii="Garamond" w:eastAsia="Garamond" w:hAnsi="Garamond" w:cs="Garamond"/>
        </w:rPr>
        <w:t xml:space="preserve"> </w:t>
      </w:r>
      <w:proofErr w:type="spellStart"/>
      <w:r w:rsidR="00744497">
        <w:rPr>
          <w:rFonts w:ascii="Garamond" w:eastAsia="Garamond" w:hAnsi="Garamond" w:cs="Garamond"/>
        </w:rPr>
        <w:t>Scheinfeldt</w:t>
      </w:r>
      <w:proofErr w:type="spellEnd"/>
      <w:r w:rsidR="00744497">
        <w:rPr>
          <w:rFonts w:ascii="Garamond" w:eastAsia="Garamond" w:hAnsi="Garamond" w:cs="Garamond"/>
        </w:rPr>
        <w:t xml:space="preserve"> describes this as shifting from “think[</w:t>
      </w:r>
      <w:proofErr w:type="spellStart"/>
      <w:r w:rsidR="00744497">
        <w:rPr>
          <w:rFonts w:ascii="Garamond" w:eastAsia="Garamond" w:hAnsi="Garamond" w:cs="Garamond"/>
        </w:rPr>
        <w:t>ing</w:t>
      </w:r>
      <w:proofErr w:type="spellEnd"/>
      <w:r w:rsidR="00744497">
        <w:rPr>
          <w:rFonts w:ascii="Garamond" w:eastAsia="Garamond" w:hAnsi="Garamond" w:cs="Garamond"/>
        </w:rPr>
        <w:t xml:space="preserve">] about our world in terms of ideologies and our work in terms of theories” </w:t>
      </w:r>
      <w:r w:rsidR="00304E53">
        <w:rPr>
          <w:rFonts w:ascii="Garamond" w:eastAsia="Garamond" w:hAnsi="Garamond" w:cs="Garamond"/>
        </w:rPr>
        <w:t xml:space="preserve">(124) </w:t>
      </w:r>
      <w:r w:rsidR="00744497">
        <w:rPr>
          <w:rFonts w:ascii="Garamond" w:eastAsia="Garamond" w:hAnsi="Garamond" w:cs="Garamond"/>
        </w:rPr>
        <w:t>to thinking about our work in terms of “organizing activities, in terms of both organizing knowledge and or</w:t>
      </w:r>
      <w:r w:rsidR="00304E53">
        <w:rPr>
          <w:rFonts w:ascii="Garamond" w:eastAsia="Garamond" w:hAnsi="Garamond" w:cs="Garamond"/>
        </w:rPr>
        <w:t>ganizing ourselves and our work</w:t>
      </w:r>
      <w:r w:rsidR="00744497">
        <w:rPr>
          <w:rFonts w:ascii="Garamond" w:eastAsia="Garamond" w:hAnsi="Garamond" w:cs="Garamond"/>
        </w:rPr>
        <w:t>”</w:t>
      </w:r>
      <w:r w:rsidR="00304E53">
        <w:rPr>
          <w:rFonts w:ascii="Garamond" w:eastAsia="Garamond" w:hAnsi="Garamond" w:cs="Garamond"/>
        </w:rPr>
        <w:t xml:space="preserve"> (125).</w:t>
      </w:r>
      <w:r w:rsidR="00744497">
        <w:rPr>
          <w:rFonts w:ascii="Garamond" w:eastAsia="Garamond" w:hAnsi="Garamond" w:cs="Garamond"/>
        </w:rPr>
        <w:t xml:space="preserve"> </w:t>
      </w:r>
      <w:r w:rsidR="00744497">
        <w:rPr>
          <w:rFonts w:ascii="Garamond" w:eastAsia="Garamond" w:hAnsi="Garamond" w:cs="Garamond"/>
          <w:color w:val="333333"/>
          <w:highlight w:val="white"/>
        </w:rPr>
        <w:t xml:space="preserve">Digital visual studies shares similar concerns in that we wonder, most importantly, how </w:t>
      </w:r>
      <w:commentRangeStart w:id="53"/>
      <w:r w:rsidR="00744497">
        <w:rPr>
          <w:rFonts w:ascii="Garamond" w:eastAsia="Garamond" w:hAnsi="Garamond" w:cs="Garamond"/>
          <w:color w:val="333333"/>
          <w:highlight w:val="white"/>
        </w:rPr>
        <w:t xml:space="preserve">our research in visual studies </w:t>
      </w:r>
      <w:commentRangeEnd w:id="53"/>
      <w:r w:rsidR="000B6D8D">
        <w:rPr>
          <w:rStyle w:val="CommentReference"/>
          <w:rFonts w:ascii="Calibri" w:hAnsi="Calibri" w:cs="Calibri"/>
          <w:color w:val="000000"/>
        </w:rPr>
        <w:commentReference w:id="53"/>
      </w:r>
      <w:r w:rsidR="00744497">
        <w:rPr>
          <w:rFonts w:ascii="Garamond" w:eastAsia="Garamond" w:hAnsi="Garamond" w:cs="Garamond"/>
          <w:color w:val="333333"/>
          <w:highlight w:val="white"/>
        </w:rPr>
        <w:t xml:space="preserve">can be enriched by diversifying our methodological perspectives and privileging the digital throughout the entire knowledge production process—from object of focus to research practice to presentation. </w:t>
      </w:r>
      <w:ins w:id="54" w:author="Laurie Ellen Gries" w:date="2018-02-13T03:52:00Z">
        <w:r w:rsidR="00646B85">
          <w:rPr>
            <w:rFonts w:ascii="Garamond" w:eastAsia="Garamond" w:hAnsi="Garamond" w:cs="Garamond"/>
            <w:color w:val="333333"/>
            <w:highlight w:val="white"/>
          </w:rPr>
          <w:t xml:space="preserve">This is not to say, of course, that digital visual studies </w:t>
        </w:r>
        <w:proofErr w:type="gramStart"/>
        <w:r w:rsidR="00646B85">
          <w:rPr>
            <w:rFonts w:ascii="Garamond" w:eastAsia="Garamond" w:hAnsi="Garamond" w:cs="Garamond"/>
            <w:color w:val="333333"/>
            <w:highlight w:val="white"/>
          </w:rPr>
          <w:t>is</w:t>
        </w:r>
        <w:proofErr w:type="gramEnd"/>
        <w:r w:rsidR="00646B85">
          <w:rPr>
            <w:rFonts w:ascii="Garamond" w:eastAsia="Garamond" w:hAnsi="Garamond" w:cs="Garamond"/>
            <w:color w:val="333333"/>
            <w:highlight w:val="white"/>
          </w:rPr>
          <w:t xml:space="preserve"> theoretically void; </w:t>
        </w:r>
      </w:ins>
      <w:ins w:id="55" w:author="Laurie Ellen Gries" w:date="2018-02-13T03:53:00Z">
        <w:r w:rsidR="00646B85">
          <w:rPr>
            <w:rFonts w:ascii="Garamond" w:eastAsia="Garamond" w:hAnsi="Garamond" w:cs="Garamond"/>
            <w:color w:val="333333"/>
            <w:highlight w:val="white"/>
          </w:rPr>
          <w:t xml:space="preserve">many chapters in this collection forward </w:t>
        </w:r>
      </w:ins>
      <w:ins w:id="56" w:author="Laurie Ellen Gries" w:date="2018-02-13T03:55:00Z">
        <w:r w:rsidR="00646B85">
          <w:rPr>
            <w:rFonts w:ascii="Garamond" w:eastAsia="Garamond" w:hAnsi="Garamond" w:cs="Garamond"/>
            <w:color w:val="333333"/>
            <w:highlight w:val="white"/>
          </w:rPr>
          <w:t>productive</w:t>
        </w:r>
      </w:ins>
      <w:ins w:id="57" w:author="Laurie Ellen Gries" w:date="2018-02-13T03:53:00Z">
        <w:r w:rsidR="00646B85">
          <w:rPr>
            <w:rFonts w:ascii="Garamond" w:eastAsia="Garamond" w:hAnsi="Garamond" w:cs="Garamond"/>
            <w:color w:val="333333"/>
            <w:highlight w:val="white"/>
          </w:rPr>
          <w:t xml:space="preserve"> theories that emerge from digital research (cultural politics of circulation; isotropic </w:t>
        </w:r>
        <w:proofErr w:type="spellStart"/>
        <w:r w:rsidR="00646B85">
          <w:rPr>
            <w:rFonts w:ascii="Garamond" w:eastAsia="Garamond" w:hAnsi="Garamond" w:cs="Garamond"/>
            <w:color w:val="333333"/>
            <w:highlight w:val="white"/>
          </w:rPr>
          <w:t>rhetorics</w:t>
        </w:r>
        <w:proofErr w:type="spellEnd"/>
        <w:r w:rsidR="00646B85">
          <w:rPr>
            <w:rFonts w:ascii="Garamond" w:eastAsia="Garamond" w:hAnsi="Garamond" w:cs="Garamond"/>
            <w:color w:val="333333"/>
            <w:highlight w:val="white"/>
          </w:rPr>
          <w:t xml:space="preserve">, </w:t>
        </w:r>
        <w:proofErr w:type="spellStart"/>
        <w:r w:rsidR="00646B85">
          <w:rPr>
            <w:rFonts w:ascii="Garamond" w:eastAsia="Garamond" w:hAnsi="Garamond" w:cs="Garamond"/>
            <w:color w:val="333333"/>
            <w:highlight w:val="white"/>
          </w:rPr>
          <w:t>etc</w:t>
        </w:r>
        <w:proofErr w:type="spellEnd"/>
        <w:r w:rsidR="00646B85">
          <w:rPr>
            <w:rFonts w:ascii="Garamond" w:eastAsia="Garamond" w:hAnsi="Garamond" w:cs="Garamond"/>
            <w:color w:val="333333"/>
            <w:highlight w:val="white"/>
          </w:rPr>
          <w:t xml:space="preserve">). However, like the digital humanities, </w:t>
        </w:r>
      </w:ins>
      <w:ins w:id="58" w:author="Laurie Ellen Gries" w:date="2018-02-13T03:55:00Z">
        <w:r w:rsidR="00646B85">
          <w:rPr>
            <w:rFonts w:ascii="Garamond" w:eastAsia="Garamond" w:hAnsi="Garamond" w:cs="Garamond"/>
            <w:color w:val="333333"/>
            <w:highlight w:val="white"/>
          </w:rPr>
          <w:t xml:space="preserve">digital visual studies simply </w:t>
        </w:r>
        <w:proofErr w:type="gramStart"/>
        <w:r w:rsidR="00646B85">
          <w:rPr>
            <w:rFonts w:ascii="Garamond" w:eastAsia="Garamond" w:hAnsi="Garamond" w:cs="Garamond"/>
            <w:color w:val="333333"/>
            <w:highlight w:val="white"/>
          </w:rPr>
          <w:t>puts</w:t>
        </w:r>
        <w:proofErr w:type="gramEnd"/>
        <w:r w:rsidR="00646B85">
          <w:rPr>
            <w:rFonts w:ascii="Garamond" w:eastAsia="Garamond" w:hAnsi="Garamond" w:cs="Garamond"/>
            <w:color w:val="333333"/>
            <w:highlight w:val="white"/>
          </w:rPr>
          <w:t xml:space="preserve"> </w:t>
        </w:r>
      </w:ins>
      <w:ins w:id="59" w:author="Laurie Ellen Gries" w:date="2018-02-13T03:54:00Z">
        <w:r w:rsidR="00646B85">
          <w:rPr>
            <w:rFonts w:ascii="Garamond" w:eastAsia="Garamond" w:hAnsi="Garamond" w:cs="Garamond"/>
            <w:color w:val="333333"/>
            <w:highlight w:val="white"/>
          </w:rPr>
          <w:t xml:space="preserve">the invention of digital research approaches at the center of </w:t>
        </w:r>
      </w:ins>
      <w:ins w:id="60" w:author="Laurie Ellen Gries" w:date="2018-02-13T03:55:00Z">
        <w:r w:rsidR="00646B85">
          <w:rPr>
            <w:rFonts w:ascii="Garamond" w:eastAsia="Garamond" w:hAnsi="Garamond" w:cs="Garamond"/>
            <w:color w:val="333333"/>
            <w:highlight w:val="white"/>
          </w:rPr>
          <w:t>methodological</w:t>
        </w:r>
      </w:ins>
      <w:ins w:id="61" w:author="Laurie Ellen Gries" w:date="2018-02-13T03:54:00Z">
        <w:r w:rsidR="00646B85">
          <w:rPr>
            <w:rFonts w:ascii="Garamond" w:eastAsia="Garamond" w:hAnsi="Garamond" w:cs="Garamond"/>
            <w:color w:val="333333"/>
            <w:highlight w:val="white"/>
          </w:rPr>
          <w:t xml:space="preserve"> </w:t>
        </w:r>
      </w:ins>
      <w:ins w:id="62" w:author="Laurie Ellen Gries" w:date="2018-02-13T03:55:00Z">
        <w:r w:rsidR="00646B85">
          <w:rPr>
            <w:rFonts w:ascii="Garamond" w:eastAsia="Garamond" w:hAnsi="Garamond" w:cs="Garamond"/>
            <w:color w:val="333333"/>
            <w:highlight w:val="white"/>
          </w:rPr>
          <w:t>concerns</w:t>
        </w:r>
      </w:ins>
      <w:ins w:id="63" w:author="Laurie Ellen Gries" w:date="2018-02-13T03:56:00Z">
        <w:r w:rsidR="00646B85">
          <w:rPr>
            <w:rFonts w:ascii="Garamond" w:eastAsia="Garamond" w:hAnsi="Garamond" w:cs="Garamond"/>
            <w:color w:val="333333"/>
            <w:highlight w:val="white"/>
          </w:rPr>
          <w:t xml:space="preserve"> in order to expand the </w:t>
        </w:r>
      </w:ins>
      <w:ins w:id="64" w:author="Laurie Ellen Gries" w:date="2018-02-13T03:58:00Z">
        <w:r w:rsidR="00876337">
          <w:rPr>
            <w:rFonts w:ascii="Garamond" w:eastAsia="Garamond" w:hAnsi="Garamond" w:cs="Garamond"/>
            <w:color w:val="333333"/>
            <w:highlight w:val="white"/>
          </w:rPr>
          <w:t>scope and potential</w:t>
        </w:r>
      </w:ins>
      <w:ins w:id="65" w:author="Laurie Ellen Gries" w:date="2018-02-13T03:56:00Z">
        <w:r w:rsidR="00646B85">
          <w:rPr>
            <w:rFonts w:ascii="Garamond" w:eastAsia="Garamond" w:hAnsi="Garamond" w:cs="Garamond"/>
            <w:color w:val="333333"/>
            <w:highlight w:val="white"/>
          </w:rPr>
          <w:t xml:space="preserve"> of</w:t>
        </w:r>
        <w:r w:rsidR="00876337">
          <w:rPr>
            <w:rFonts w:ascii="Garamond" w:eastAsia="Garamond" w:hAnsi="Garamond" w:cs="Garamond"/>
            <w:color w:val="333333"/>
            <w:highlight w:val="white"/>
          </w:rPr>
          <w:t xml:space="preserve"> visual studies</w:t>
        </w:r>
      </w:ins>
      <w:ins w:id="66" w:author="Laurie Ellen Gries" w:date="2018-02-13T03:55:00Z">
        <w:r w:rsidR="00646B85">
          <w:rPr>
            <w:rFonts w:ascii="Garamond" w:eastAsia="Garamond" w:hAnsi="Garamond" w:cs="Garamond"/>
            <w:color w:val="333333"/>
            <w:highlight w:val="white"/>
          </w:rPr>
          <w:t>.</w:t>
        </w:r>
      </w:ins>
    </w:p>
    <w:p w14:paraId="4AB4A31B" w14:textId="77777777" w:rsidR="003561E4" w:rsidRDefault="00744497" w:rsidP="002314E2">
      <w:pPr>
        <w:spacing w:after="240" w:line="480" w:lineRule="auto"/>
        <w:ind w:firstLine="720"/>
        <w:rPr>
          <w:ins w:id="67" w:author="Laurie Ellen Gries" w:date="2018-02-28T07:55:00Z"/>
          <w:rFonts w:ascii="Garamond" w:eastAsia="Garamond" w:hAnsi="Garamond" w:cs="Garamond"/>
        </w:rPr>
      </w:pPr>
      <w:r>
        <w:rPr>
          <w:rFonts w:ascii="Garamond" w:eastAsia="Garamond" w:hAnsi="Garamond" w:cs="Garamond"/>
        </w:rPr>
        <w:t xml:space="preserve">We are especially excited about </w:t>
      </w:r>
      <w:r w:rsidR="00450341">
        <w:rPr>
          <w:rFonts w:ascii="Garamond" w:eastAsia="Garamond" w:hAnsi="Garamond" w:cs="Garamond"/>
        </w:rPr>
        <w:t xml:space="preserve">doing digital visual studies </w:t>
      </w:r>
      <w:r>
        <w:rPr>
          <w:rFonts w:ascii="Garamond" w:eastAsia="Garamond" w:hAnsi="Garamond" w:cs="Garamond"/>
        </w:rPr>
        <w:t>because we think that scholars in RC/WS and Communication who are interested in the visual and the digital c</w:t>
      </w:r>
      <w:r w:rsidR="00B4090F">
        <w:rPr>
          <w:rFonts w:ascii="Garamond" w:eastAsia="Garamond" w:hAnsi="Garamond" w:cs="Garamond"/>
        </w:rPr>
        <w:t>an</w:t>
      </w:r>
      <w:r>
        <w:rPr>
          <w:rFonts w:ascii="Garamond" w:eastAsia="Garamond" w:hAnsi="Garamond" w:cs="Garamond"/>
        </w:rPr>
        <w:t xml:space="preserve"> make stronger efforts to consult and build upon each other’s research. Largely invested in their own disciplinary conversations, visual communication, visual rhetoric, and digital rhetoric scholars often miss out on the opportunity to forge connections between their already existing research projects and to collaborate on new, innovative ones. As a</w:t>
      </w:r>
      <w:r w:rsidR="00B4090F">
        <w:rPr>
          <w:rFonts w:ascii="Garamond" w:eastAsia="Garamond" w:hAnsi="Garamond" w:cs="Garamond"/>
        </w:rPr>
        <w:t>n interdisciplinary enterprise</w:t>
      </w:r>
      <w:r>
        <w:rPr>
          <w:rFonts w:ascii="Garamond" w:eastAsia="Garamond" w:hAnsi="Garamond" w:cs="Garamond"/>
        </w:rPr>
        <w:t xml:space="preserve">, digital visual studies can help build a community of scholars invested in experimenting with digital objects and digital research to enrich visual studies across our disciplinary domains. In bringing together scholars from both RC/WS and Communication for this collection, we hope to model what productive avenues such collaborative efforts might open up. </w:t>
      </w:r>
    </w:p>
    <w:p w14:paraId="3AD4521B" w14:textId="205CD609" w:rsidR="00157F6E" w:rsidRPr="003561E4" w:rsidRDefault="003561E4" w:rsidP="003561E4">
      <w:pPr>
        <w:spacing w:after="240" w:line="480" w:lineRule="auto"/>
        <w:rPr>
          <w:rFonts w:ascii="Garamond" w:eastAsia="Garamond" w:hAnsi="Garamond" w:cs="Garamond"/>
          <w:i/>
          <w:rPrChange w:id="68" w:author="Laurie Ellen Gries" w:date="2018-02-28T07:58:00Z">
            <w:rPr>
              <w:rFonts w:ascii="Garamond" w:eastAsia="Garamond" w:hAnsi="Garamond" w:cs="Garamond"/>
            </w:rPr>
          </w:rPrChange>
        </w:rPr>
        <w:pPrChange w:id="69" w:author="Laurie Ellen Gries" w:date="2018-02-28T07:58:00Z">
          <w:pPr>
            <w:spacing w:after="240" w:line="480" w:lineRule="auto"/>
            <w:ind w:firstLine="720"/>
          </w:pPr>
        </w:pPrChange>
      </w:pPr>
      <w:commentRangeStart w:id="70"/>
      <w:ins w:id="71" w:author="Laurie Ellen Gries" w:date="2018-02-28T07:55:00Z">
        <w:r w:rsidRPr="003561E4">
          <w:rPr>
            <w:rFonts w:ascii="Garamond" w:eastAsia="Garamond" w:hAnsi="Garamond" w:cs="Garamond"/>
            <w:b/>
            <w:rPrChange w:id="72" w:author="Laurie Ellen Gries" w:date="2018-02-28T07:58:00Z">
              <w:rPr>
                <w:rFonts w:ascii="Garamond" w:eastAsia="Garamond" w:hAnsi="Garamond" w:cs="Garamond"/>
              </w:rPr>
            </w:rPrChange>
          </w:rPr>
          <w:t xml:space="preserve"> “Working Assumptions”</w:t>
        </w:r>
      </w:ins>
      <w:moveFromRangeStart w:id="73" w:author="Laurie Ellen Gries" w:date="2018-02-28T07:53:00Z" w:name="move507567746"/>
      <w:moveFrom w:id="74" w:author="Laurie Ellen Gries" w:date="2018-02-28T07:53:00Z">
        <w:r w:rsidR="00744497" w:rsidRPr="003561E4" w:rsidDel="003561E4">
          <w:rPr>
            <w:rFonts w:ascii="Garamond" w:eastAsia="Garamond" w:hAnsi="Garamond" w:cs="Garamond"/>
            <w:i/>
            <w:rPrChange w:id="75" w:author="Laurie Ellen Gries" w:date="2018-02-28T07:58:00Z">
              <w:rPr>
                <w:rFonts w:ascii="Garamond" w:eastAsia="Garamond" w:hAnsi="Garamond" w:cs="Garamond"/>
              </w:rPr>
            </w:rPrChange>
          </w:rPr>
          <w:t xml:space="preserve">In what follows, we thus identify the governing commitments and assumptions that guide our collaborative efforts </w:t>
        </w:r>
        <w:r w:rsidR="000360A9" w:rsidRPr="003561E4" w:rsidDel="003561E4">
          <w:rPr>
            <w:rFonts w:ascii="Garamond" w:eastAsia="Garamond" w:hAnsi="Garamond" w:cs="Garamond"/>
            <w:i/>
            <w:rPrChange w:id="76" w:author="Laurie Ellen Gries" w:date="2018-02-28T07:58:00Z">
              <w:rPr>
                <w:rFonts w:ascii="Garamond" w:eastAsia="Garamond" w:hAnsi="Garamond" w:cs="Garamond"/>
              </w:rPr>
            </w:rPrChange>
          </w:rPr>
          <w:t xml:space="preserve">in order </w:t>
        </w:r>
        <w:r w:rsidR="00744497" w:rsidRPr="003561E4" w:rsidDel="003561E4">
          <w:rPr>
            <w:rFonts w:ascii="Garamond" w:eastAsia="Garamond" w:hAnsi="Garamond" w:cs="Garamond"/>
            <w:i/>
            <w:rPrChange w:id="77" w:author="Laurie Ellen Gries" w:date="2018-02-28T07:58:00Z">
              <w:rPr>
                <w:rFonts w:ascii="Garamond" w:eastAsia="Garamond" w:hAnsi="Garamond" w:cs="Garamond"/>
              </w:rPr>
            </w:rPrChange>
          </w:rPr>
          <w:t>to make our shared scholarly efforts even more transparent.</w:t>
        </w:r>
      </w:moveFrom>
      <w:moveFromRangeEnd w:id="73"/>
      <w:commentRangeEnd w:id="70"/>
      <w:r>
        <w:rPr>
          <w:rStyle w:val="CommentReference"/>
          <w:rFonts w:ascii="Calibri" w:hAnsi="Calibri" w:cs="Calibri"/>
          <w:color w:val="000000"/>
        </w:rPr>
        <w:commentReference w:id="70"/>
      </w:r>
    </w:p>
    <w:p w14:paraId="3E3716E6" w14:textId="77777777" w:rsidR="00245448" w:rsidRDefault="00744497" w:rsidP="00A40DD2">
      <w:pPr>
        <w:spacing w:line="480" w:lineRule="auto"/>
        <w:rPr>
          <w:rFonts w:ascii="Garamond" w:eastAsia="Garamond" w:hAnsi="Garamond" w:cs="Garamond"/>
          <w:i/>
        </w:rPr>
      </w:pPr>
      <w:r>
        <w:rPr>
          <w:rFonts w:ascii="Garamond" w:eastAsia="Garamond" w:hAnsi="Garamond" w:cs="Garamond"/>
          <w:i/>
        </w:rPr>
        <w:t>Investigating Digital Visual Phenomena and Preserving Digital Visual History</w:t>
      </w:r>
    </w:p>
    <w:p w14:paraId="69BF21EE" w14:textId="2B53D8E5" w:rsidR="00FF45CB" w:rsidRPr="00EF5140" w:rsidRDefault="003561E4" w:rsidP="000A70F8">
      <w:pPr>
        <w:spacing w:line="480" w:lineRule="auto"/>
        <w:ind w:firstLine="720"/>
        <w:rPr>
          <w:rFonts w:ascii="Garamond" w:eastAsia="Garamond" w:hAnsi="Garamond" w:cs="Garamond"/>
          <w:i/>
        </w:rPr>
      </w:pPr>
      <w:ins w:id="78" w:author="Laurie Ellen Gries" w:date="2018-02-28T07:54:00Z">
        <w:r>
          <w:rPr>
            <w:rFonts w:ascii="Garamond" w:eastAsia="Garamond" w:hAnsi="Garamond" w:cs="Garamond"/>
          </w:rPr>
          <w:t>I</w:t>
        </w:r>
        <w:r>
          <w:rPr>
            <w:rFonts w:ascii="Garamond" w:eastAsia="Garamond" w:hAnsi="Garamond" w:cs="Garamond"/>
          </w:rPr>
          <w:t xml:space="preserve">n order to make our shared scholarly efforts </w:t>
        </w:r>
      </w:ins>
      <w:ins w:id="79" w:author="Laurie Ellen Gries" w:date="2018-02-28T07:55:00Z">
        <w:r>
          <w:rPr>
            <w:rFonts w:ascii="Garamond" w:eastAsia="Garamond" w:hAnsi="Garamond" w:cs="Garamond"/>
          </w:rPr>
          <w:t>as</w:t>
        </w:r>
      </w:ins>
      <w:ins w:id="80" w:author="Laurie Ellen Gries" w:date="2018-02-28T07:54:00Z">
        <w:r>
          <w:rPr>
            <w:rFonts w:ascii="Garamond" w:eastAsia="Garamond" w:hAnsi="Garamond" w:cs="Garamond"/>
          </w:rPr>
          <w:t xml:space="preserve"> transparent</w:t>
        </w:r>
        <w:r>
          <w:rPr>
            <w:rFonts w:ascii="Garamond" w:eastAsia="Garamond" w:hAnsi="Garamond" w:cs="Garamond"/>
          </w:rPr>
          <w:t xml:space="preserve"> as possible,  </w:t>
        </w:r>
      </w:ins>
      <w:moveToRangeStart w:id="81" w:author="Laurie Ellen Gries" w:date="2018-02-28T07:53:00Z" w:name="move507567746"/>
      <w:moveTo w:id="82" w:author="Laurie Ellen Gries" w:date="2018-02-28T07:53:00Z">
        <w:del w:id="83" w:author="Laurie Ellen Gries" w:date="2018-02-28T07:54:00Z">
          <w:r w:rsidDel="003561E4">
            <w:rPr>
              <w:rFonts w:ascii="Garamond" w:eastAsia="Garamond" w:hAnsi="Garamond" w:cs="Garamond"/>
            </w:rPr>
            <w:delText xml:space="preserve">In </w:delText>
          </w:r>
        </w:del>
        <w:del w:id="84" w:author="Laurie Ellen Gries" w:date="2018-02-28T07:53:00Z">
          <w:r w:rsidDel="003561E4">
            <w:rPr>
              <w:rFonts w:ascii="Garamond" w:eastAsia="Garamond" w:hAnsi="Garamond" w:cs="Garamond"/>
            </w:rPr>
            <w:delText>what follows</w:delText>
          </w:r>
        </w:del>
        <w:del w:id="85" w:author="Laurie Ellen Gries" w:date="2018-02-28T07:54:00Z">
          <w:r w:rsidDel="003561E4">
            <w:rPr>
              <w:rFonts w:ascii="Garamond" w:eastAsia="Garamond" w:hAnsi="Garamond" w:cs="Garamond"/>
            </w:rPr>
            <w:delText xml:space="preserve">, </w:delText>
          </w:r>
        </w:del>
        <w:r>
          <w:rPr>
            <w:rFonts w:ascii="Garamond" w:eastAsia="Garamond" w:hAnsi="Garamond" w:cs="Garamond"/>
          </w:rPr>
          <w:t>we</w:t>
        </w:r>
      </w:moveTo>
      <w:ins w:id="86" w:author="Laurie Ellen Gries" w:date="2018-02-28T07:55:00Z">
        <w:r>
          <w:rPr>
            <w:rFonts w:ascii="Garamond" w:eastAsia="Garamond" w:hAnsi="Garamond" w:cs="Garamond"/>
          </w:rPr>
          <w:t xml:space="preserve"> work here to</w:t>
        </w:r>
      </w:ins>
      <w:moveTo w:id="87" w:author="Laurie Ellen Gries" w:date="2018-02-28T07:53:00Z">
        <w:r>
          <w:rPr>
            <w:rFonts w:ascii="Garamond" w:eastAsia="Garamond" w:hAnsi="Garamond" w:cs="Garamond"/>
          </w:rPr>
          <w:t xml:space="preserve"> </w:t>
        </w:r>
        <w:del w:id="88" w:author="Laurie Ellen Gries" w:date="2018-02-28T07:53:00Z">
          <w:r w:rsidDel="003561E4">
            <w:rPr>
              <w:rFonts w:ascii="Garamond" w:eastAsia="Garamond" w:hAnsi="Garamond" w:cs="Garamond"/>
            </w:rPr>
            <w:delText>thus</w:delText>
          </w:r>
        </w:del>
        <w:r>
          <w:rPr>
            <w:rFonts w:ascii="Garamond" w:eastAsia="Garamond" w:hAnsi="Garamond" w:cs="Garamond"/>
          </w:rPr>
          <w:t xml:space="preserve"> identify the governing commitments and assumptions that guide our collaborative efforts</w:t>
        </w:r>
        <w:del w:id="89" w:author="Laurie Ellen Gries" w:date="2018-02-28T07:54:00Z">
          <w:r w:rsidDel="003561E4">
            <w:rPr>
              <w:rFonts w:ascii="Garamond" w:eastAsia="Garamond" w:hAnsi="Garamond" w:cs="Garamond"/>
            </w:rPr>
            <w:delText xml:space="preserve"> in order to make our shared scholarly efforts even more transparent</w:delText>
          </w:r>
        </w:del>
        <w:r>
          <w:rPr>
            <w:rFonts w:ascii="Garamond" w:eastAsia="Garamond" w:hAnsi="Garamond" w:cs="Garamond"/>
          </w:rPr>
          <w:t>.</w:t>
        </w:r>
      </w:moveTo>
      <w:moveToRangeEnd w:id="81"/>
      <w:ins w:id="90" w:author="Laurie Ellen Gries" w:date="2018-02-28T07:54:00Z">
        <w:r>
          <w:rPr>
            <w:rFonts w:ascii="Garamond" w:eastAsia="Garamond" w:hAnsi="Garamond" w:cs="Garamond"/>
          </w:rPr>
          <w:t xml:space="preserve"> </w:t>
        </w:r>
      </w:ins>
      <w:r w:rsidR="00744497" w:rsidRPr="00FF45CB">
        <w:rPr>
          <w:rFonts w:ascii="Garamond" w:eastAsia="Garamond" w:hAnsi="Garamond" w:cs="Garamond"/>
        </w:rPr>
        <w:t xml:space="preserve">Most obviously, digital visual studies (henceforth referred to as DVS) is committed to studying artifacts that are either born </w:t>
      </w:r>
      <w:commentRangeStart w:id="91"/>
      <w:r w:rsidR="00744497" w:rsidRPr="00FF45CB">
        <w:rPr>
          <w:rFonts w:ascii="Garamond" w:eastAsia="Garamond" w:hAnsi="Garamond" w:cs="Garamond"/>
        </w:rPr>
        <w:t>digital</w:t>
      </w:r>
      <w:commentRangeEnd w:id="91"/>
      <w:r w:rsidR="003B71BA">
        <w:rPr>
          <w:rStyle w:val="CommentReference"/>
          <w:rFonts w:ascii="Calibri" w:hAnsi="Calibri" w:cs="Calibri"/>
          <w:color w:val="000000"/>
        </w:rPr>
        <w:commentReference w:id="91"/>
      </w:r>
      <w:r w:rsidR="00744497" w:rsidRPr="00FF45CB">
        <w:rPr>
          <w:rFonts w:ascii="Garamond" w:eastAsia="Garamond" w:hAnsi="Garamond" w:cs="Garamond"/>
        </w:rPr>
        <w:t xml:space="preserve"> or become digitized and to generating new </w:t>
      </w:r>
      <w:del w:id="92" w:author="Laurie Ellen Gries" w:date="2018-02-13T03:59:00Z">
        <w:r w:rsidR="00744497" w:rsidRPr="00FF45CB" w:rsidDel="00876337">
          <w:rPr>
            <w:rFonts w:ascii="Garamond" w:eastAsia="Garamond" w:hAnsi="Garamond" w:cs="Garamond"/>
          </w:rPr>
          <w:delText>theories as</w:delText>
        </w:r>
      </w:del>
      <w:ins w:id="93" w:author="Laurie Ellen Gries" w:date="2018-02-13T03:59:00Z">
        <w:r w:rsidR="00876337">
          <w:rPr>
            <w:rFonts w:ascii="Garamond" w:eastAsia="Garamond" w:hAnsi="Garamond" w:cs="Garamond"/>
          </w:rPr>
          <w:t>approaches for studying</w:t>
        </w:r>
      </w:ins>
      <w:r w:rsidR="00744497" w:rsidRPr="00FF45CB">
        <w:rPr>
          <w:rFonts w:ascii="Garamond" w:eastAsia="Garamond" w:hAnsi="Garamond" w:cs="Garamond"/>
        </w:rPr>
        <w:t xml:space="preserve"> </w:t>
      </w:r>
      <w:del w:id="94" w:author="Laurie Ellen Gries" w:date="2018-02-13T04:00:00Z">
        <w:r w:rsidR="00744497" w:rsidRPr="00FF45CB" w:rsidDel="00876337">
          <w:rPr>
            <w:rFonts w:ascii="Garamond" w:eastAsia="Garamond" w:hAnsi="Garamond" w:cs="Garamond"/>
          </w:rPr>
          <w:delText xml:space="preserve">to </w:delText>
        </w:r>
      </w:del>
      <w:r w:rsidR="00744497" w:rsidRPr="00FF45CB">
        <w:rPr>
          <w:rFonts w:ascii="Garamond" w:eastAsia="Garamond" w:hAnsi="Garamond" w:cs="Garamond"/>
        </w:rPr>
        <w:t>how such digital visual phenomena are shifting public participation and impacting collective life.</w:t>
      </w:r>
      <w:r w:rsidR="00744497">
        <w:rPr>
          <w:rFonts w:ascii="Garamond" w:eastAsia="Garamond" w:hAnsi="Garamond" w:cs="Garamond"/>
        </w:rPr>
        <w:t xml:space="preserve"> While we acknowled</w:t>
      </w:r>
      <w:r w:rsidR="000360A9">
        <w:rPr>
          <w:rFonts w:ascii="Garamond" w:eastAsia="Garamond" w:hAnsi="Garamond" w:cs="Garamond"/>
        </w:rPr>
        <w:t>ge that a wide array of digital-</w:t>
      </w:r>
      <w:r w:rsidR="00744497">
        <w:rPr>
          <w:rFonts w:ascii="Garamond" w:eastAsia="Garamond" w:hAnsi="Garamond" w:cs="Garamond"/>
        </w:rPr>
        <w:t>visual objects may be appropriate for study (</w:t>
      </w:r>
      <w:r w:rsidR="000360A9">
        <w:rPr>
          <w:rFonts w:ascii="Garamond" w:eastAsia="Garamond" w:hAnsi="Garamond" w:cs="Garamond"/>
        </w:rPr>
        <w:t>digital political art</w:t>
      </w:r>
      <w:r w:rsidR="00744497">
        <w:rPr>
          <w:rFonts w:ascii="Garamond" w:eastAsia="Garamond" w:hAnsi="Garamond" w:cs="Garamond"/>
        </w:rPr>
        <w:t xml:space="preserve">, digital archives, digital </w:t>
      </w:r>
      <w:r w:rsidR="000360A9">
        <w:rPr>
          <w:rFonts w:ascii="Garamond" w:eastAsia="Garamond" w:hAnsi="Garamond" w:cs="Garamond"/>
        </w:rPr>
        <w:t>advertisements, video games</w:t>
      </w:r>
      <w:r w:rsidR="00744497">
        <w:rPr>
          <w:rFonts w:ascii="Garamond" w:eastAsia="Garamond" w:hAnsi="Garamond" w:cs="Garamond"/>
        </w:rPr>
        <w:t xml:space="preserve">, etc.), in this collection, we take as our object of study the now iconic red, white, and blue digitized version of Obama Hope. This image was first captured in 2006 by Mannie Garcia in a digital photograph </w:t>
      </w:r>
      <w:del w:id="95" w:author="Laurie Ellen Gries" w:date="2018-02-13T04:00:00Z">
        <w:r w:rsidR="00744497" w:rsidDel="00902E84">
          <w:rPr>
            <w:rFonts w:ascii="Garamond" w:eastAsia="Garamond" w:hAnsi="Garamond" w:cs="Garamond"/>
          </w:rPr>
          <w:delText xml:space="preserve">and </w:delText>
        </w:r>
      </w:del>
      <w:ins w:id="96" w:author="Laurie Ellen Gries" w:date="2018-02-13T04:00:00Z">
        <w:r w:rsidR="00902E84">
          <w:rPr>
            <w:rFonts w:ascii="Garamond" w:eastAsia="Garamond" w:hAnsi="Garamond" w:cs="Garamond"/>
          </w:rPr>
          <w:t xml:space="preserve">that </w:t>
        </w:r>
      </w:ins>
      <w:r w:rsidR="00744497">
        <w:rPr>
          <w:rFonts w:ascii="Garamond" w:eastAsia="Garamond" w:hAnsi="Garamond" w:cs="Garamond"/>
        </w:rPr>
        <w:t>circulated minimally in news photos on various online websites</w:t>
      </w:r>
      <w:ins w:id="97" w:author="Laurie Ellen Gries" w:date="2018-02-13T04:01:00Z">
        <w:r w:rsidR="00902E84">
          <w:rPr>
            <w:rFonts w:ascii="Garamond" w:eastAsia="Garamond" w:hAnsi="Garamond" w:cs="Garamond"/>
          </w:rPr>
          <w:t xml:space="preserve"> (see Figure </w:t>
        </w:r>
        <w:commentRangeStart w:id="98"/>
        <w:r w:rsidR="00902E84">
          <w:rPr>
            <w:rFonts w:ascii="Garamond" w:eastAsia="Garamond" w:hAnsi="Garamond" w:cs="Garamond"/>
          </w:rPr>
          <w:t>3</w:t>
        </w:r>
      </w:ins>
      <w:commentRangeEnd w:id="98"/>
      <w:ins w:id="99" w:author="Laurie Ellen Gries" w:date="2018-02-13T04:06:00Z">
        <w:r w:rsidR="006F20CE">
          <w:rPr>
            <w:rStyle w:val="CommentReference"/>
            <w:rFonts w:ascii="Calibri" w:hAnsi="Calibri" w:cs="Calibri"/>
            <w:color w:val="000000"/>
          </w:rPr>
          <w:commentReference w:id="98"/>
        </w:r>
      </w:ins>
      <w:ins w:id="100" w:author="Laurie Ellen Gries" w:date="2018-02-13T04:01:00Z">
        <w:r w:rsidR="00902E84">
          <w:rPr>
            <w:rFonts w:ascii="Garamond" w:eastAsia="Garamond" w:hAnsi="Garamond" w:cs="Garamond"/>
          </w:rPr>
          <w:t>)</w:t>
        </w:r>
      </w:ins>
      <w:r w:rsidR="00744497">
        <w:rPr>
          <w:rFonts w:ascii="Garamond" w:eastAsia="Garamond" w:hAnsi="Garamond" w:cs="Garamond"/>
        </w:rPr>
        <w:t xml:space="preserve">. In 2008, Shepard </w:t>
      </w:r>
      <w:proofErr w:type="spellStart"/>
      <w:r w:rsidR="00744497">
        <w:rPr>
          <w:rFonts w:ascii="Garamond" w:eastAsia="Garamond" w:hAnsi="Garamond" w:cs="Garamond"/>
        </w:rPr>
        <w:t>Fairey</w:t>
      </w:r>
      <w:proofErr w:type="spellEnd"/>
      <w:r w:rsidR="00744497">
        <w:rPr>
          <w:rFonts w:ascii="Garamond" w:eastAsia="Garamond" w:hAnsi="Garamond" w:cs="Garamond"/>
        </w:rPr>
        <w:t xml:space="preserve"> found Garcia’s photograph in a Google Image Search and then, using Photoshop and other digital technologies, transformed it into the “</w:t>
      </w:r>
      <w:proofErr w:type="spellStart"/>
      <w:r w:rsidR="00744497">
        <w:rPr>
          <w:rFonts w:ascii="Garamond" w:eastAsia="Garamond" w:hAnsi="Garamond" w:cs="Garamond"/>
        </w:rPr>
        <w:t>Faireyized</w:t>
      </w:r>
      <w:proofErr w:type="spellEnd"/>
      <w:r w:rsidR="00744497">
        <w:rPr>
          <w:rFonts w:ascii="Garamond" w:eastAsia="Garamond" w:hAnsi="Garamond" w:cs="Garamond"/>
        </w:rPr>
        <w:t>” version that become widely recognized during Obama’s first presidential e</w:t>
      </w:r>
      <w:r w:rsidR="00A65C4E">
        <w:rPr>
          <w:rFonts w:ascii="Garamond" w:eastAsia="Garamond" w:hAnsi="Garamond" w:cs="Garamond"/>
        </w:rPr>
        <w:t xml:space="preserve">lection season. As </w:t>
      </w:r>
      <w:r w:rsidR="007B5A7B">
        <w:rPr>
          <w:rFonts w:ascii="Garamond" w:eastAsia="Garamond" w:hAnsi="Garamond" w:cs="Garamond"/>
        </w:rPr>
        <w:t>my</w:t>
      </w:r>
      <w:r w:rsidR="0068100E">
        <w:rPr>
          <w:rFonts w:ascii="Garamond" w:eastAsia="Garamond" w:hAnsi="Garamond" w:cs="Garamond"/>
        </w:rPr>
        <w:t xml:space="preserve"> four-</w:t>
      </w:r>
      <w:r w:rsidR="00744497">
        <w:rPr>
          <w:rFonts w:ascii="Garamond" w:eastAsia="Garamond" w:hAnsi="Garamond" w:cs="Garamond"/>
        </w:rPr>
        <w:t xml:space="preserve">part case study in </w:t>
      </w:r>
      <w:r w:rsidR="00744497">
        <w:rPr>
          <w:rFonts w:ascii="Garamond" w:eastAsia="Garamond" w:hAnsi="Garamond" w:cs="Garamond"/>
          <w:i/>
        </w:rPr>
        <w:t xml:space="preserve">Still Life with Rhetoric </w:t>
      </w:r>
      <w:r w:rsidR="00744497">
        <w:rPr>
          <w:rFonts w:ascii="Garamond" w:eastAsia="Garamond" w:hAnsi="Garamond" w:cs="Garamond"/>
        </w:rPr>
        <w:t xml:space="preserve">details, this image experienced not only viral circulation but also viral transformation as citizens from all over the world appropriated and </w:t>
      </w:r>
      <w:proofErr w:type="spellStart"/>
      <w:r w:rsidR="00744497">
        <w:rPr>
          <w:rFonts w:ascii="Garamond" w:eastAsia="Garamond" w:hAnsi="Garamond" w:cs="Garamond"/>
        </w:rPr>
        <w:t>reappropriated</w:t>
      </w:r>
      <w:proofErr w:type="spellEnd"/>
      <w:r w:rsidR="00744497">
        <w:rPr>
          <w:rFonts w:ascii="Garamond" w:eastAsia="Garamond" w:hAnsi="Garamond" w:cs="Garamond"/>
        </w:rPr>
        <w:t xml:space="preserve"> it for various individual reasons and collective causes</w:t>
      </w:r>
      <w:ins w:id="101" w:author="Laurie Ellen Gries" w:date="2018-02-13T04:36:00Z">
        <w:r w:rsidR="000D3DFD">
          <w:rPr>
            <w:rFonts w:ascii="Garamond" w:eastAsia="Garamond" w:hAnsi="Garamond" w:cs="Garamond"/>
          </w:rPr>
          <w:t xml:space="preserve">—a phenomenon that, as many chapters in this collection make evident, </w:t>
        </w:r>
        <w:r w:rsidR="0072781F">
          <w:rPr>
            <w:rFonts w:ascii="Garamond" w:eastAsia="Garamond" w:hAnsi="Garamond" w:cs="Garamond"/>
          </w:rPr>
          <w:t>has not ended (s</w:t>
        </w:r>
        <w:r w:rsidR="000D3DFD">
          <w:rPr>
            <w:rFonts w:ascii="Garamond" w:eastAsia="Garamond" w:hAnsi="Garamond" w:cs="Garamond"/>
          </w:rPr>
          <w:t>ee Figure 4)</w:t>
        </w:r>
      </w:ins>
      <w:r w:rsidR="00744497">
        <w:rPr>
          <w:rFonts w:ascii="Garamond" w:eastAsia="Garamond" w:hAnsi="Garamond" w:cs="Garamond"/>
        </w:rPr>
        <w:t xml:space="preserve">. As such, Obama Hope is an image that has a complex rhetorical history and much to teach us about </w:t>
      </w:r>
      <w:r w:rsidR="00FF45CB">
        <w:rPr>
          <w:rFonts w:ascii="Garamond" w:eastAsia="Garamond" w:hAnsi="Garamond" w:cs="Garamond"/>
        </w:rPr>
        <w:t xml:space="preserve">not only </w:t>
      </w:r>
      <w:r w:rsidR="00744497">
        <w:rPr>
          <w:rFonts w:ascii="Garamond" w:eastAsia="Garamond" w:hAnsi="Garamond" w:cs="Garamond"/>
        </w:rPr>
        <w:t>how new media images circulate, transform, and impact collective life</w:t>
      </w:r>
      <w:r w:rsidR="00FF45CB">
        <w:rPr>
          <w:rFonts w:ascii="Garamond" w:eastAsia="Garamond" w:hAnsi="Garamond" w:cs="Garamond"/>
        </w:rPr>
        <w:t xml:space="preserve"> but also how emergent technologies</w:t>
      </w:r>
      <w:r w:rsidR="00EF5140">
        <w:rPr>
          <w:rFonts w:ascii="Garamond" w:eastAsia="Garamond" w:hAnsi="Garamond" w:cs="Garamond"/>
        </w:rPr>
        <w:t xml:space="preserve">, cultural practices, and human thoughts and actions </w:t>
      </w:r>
      <w:r w:rsidR="00FF45CB">
        <w:rPr>
          <w:rFonts w:ascii="Garamond" w:eastAsia="Garamond" w:hAnsi="Garamond" w:cs="Garamond"/>
        </w:rPr>
        <w:t xml:space="preserve">feed into such </w:t>
      </w:r>
      <w:commentRangeStart w:id="102"/>
      <w:r w:rsidR="00FF45CB">
        <w:rPr>
          <w:rFonts w:ascii="Garamond" w:eastAsia="Garamond" w:hAnsi="Garamond" w:cs="Garamond"/>
        </w:rPr>
        <w:t>phenomenon</w:t>
      </w:r>
      <w:commentRangeEnd w:id="102"/>
      <w:r w:rsidR="001160E5">
        <w:rPr>
          <w:rStyle w:val="CommentReference"/>
          <w:rFonts w:ascii="Calibri" w:hAnsi="Calibri" w:cs="Calibri"/>
          <w:color w:val="000000"/>
        </w:rPr>
        <w:commentReference w:id="102"/>
      </w:r>
      <w:r w:rsidR="00744497">
        <w:rPr>
          <w:rFonts w:ascii="Garamond" w:eastAsia="Garamond" w:hAnsi="Garamond" w:cs="Garamond"/>
        </w:rPr>
        <w:t>.</w:t>
      </w:r>
    </w:p>
    <w:p w14:paraId="2E5B3580" w14:textId="5F196D0A" w:rsidR="00157F6E" w:rsidRDefault="00744497" w:rsidP="002314E2">
      <w:pPr>
        <w:spacing w:line="480" w:lineRule="auto"/>
        <w:ind w:firstLine="720"/>
        <w:rPr>
          <w:rFonts w:ascii="Garamond" w:eastAsia="Garamond" w:hAnsi="Garamond" w:cs="Garamond"/>
          <w:highlight w:val="white"/>
        </w:rPr>
      </w:pPr>
      <w:r>
        <w:rPr>
          <w:rFonts w:ascii="Garamond" w:eastAsia="Garamond" w:hAnsi="Garamond" w:cs="Garamond"/>
          <w:highlight w:val="white"/>
        </w:rPr>
        <w:t xml:space="preserve">In </w:t>
      </w:r>
      <w:del w:id="103" w:author="Laurie Ellen Gries" w:date="2018-02-13T04:02:00Z">
        <w:r w:rsidR="00737378" w:rsidDel="00902E84">
          <w:rPr>
            <w:rFonts w:ascii="Garamond" w:eastAsia="Garamond" w:hAnsi="Garamond" w:cs="Garamond"/>
            <w:highlight w:val="white"/>
          </w:rPr>
          <w:delText xml:space="preserve">my </w:delText>
        </w:r>
      </w:del>
      <w:ins w:id="104" w:author="Laurie Ellen Gries" w:date="2018-02-13T04:02:00Z">
        <w:r w:rsidR="00902E84">
          <w:rPr>
            <w:rFonts w:ascii="Garamond" w:eastAsia="Garamond" w:hAnsi="Garamond" w:cs="Garamond"/>
            <w:highlight w:val="white"/>
          </w:rPr>
          <w:t xml:space="preserve">our </w:t>
        </w:r>
      </w:ins>
      <w:r>
        <w:rPr>
          <w:rFonts w:ascii="Garamond" w:eastAsia="Garamond" w:hAnsi="Garamond" w:cs="Garamond"/>
          <w:highlight w:val="white"/>
        </w:rPr>
        <w:t xml:space="preserve">chapter for this collection, </w:t>
      </w:r>
      <w:r w:rsidR="003E5C73">
        <w:rPr>
          <w:rFonts w:ascii="Garamond" w:eastAsia="Garamond" w:hAnsi="Garamond" w:cs="Garamond"/>
          <w:highlight w:val="white"/>
        </w:rPr>
        <w:t xml:space="preserve">“From Hope to </w:t>
      </w:r>
      <w:proofErr w:type="spellStart"/>
      <w:r w:rsidR="003E5C73">
        <w:rPr>
          <w:rFonts w:ascii="Garamond" w:eastAsia="Garamond" w:hAnsi="Garamond" w:cs="Garamond"/>
          <w:highlight w:val="white"/>
        </w:rPr>
        <w:t>Drumph</w:t>
      </w:r>
      <w:proofErr w:type="spellEnd"/>
      <w:r w:rsidR="003E5C73">
        <w:rPr>
          <w:rFonts w:ascii="Garamond" w:eastAsia="Garamond" w:hAnsi="Garamond" w:cs="Garamond"/>
          <w:highlight w:val="white"/>
        </w:rPr>
        <w:t xml:space="preserve">,” </w:t>
      </w:r>
      <w:r w:rsidR="00EF5140">
        <w:rPr>
          <w:rFonts w:ascii="Garamond" w:eastAsia="Garamond" w:hAnsi="Garamond" w:cs="Garamond"/>
          <w:highlight w:val="white"/>
        </w:rPr>
        <w:t xml:space="preserve">for instance, </w:t>
      </w:r>
      <w:ins w:id="105" w:author="Laurie Ellen Gries" w:date="2018-02-13T04:03:00Z">
        <w:r w:rsidR="00A64867">
          <w:rPr>
            <w:rFonts w:ascii="Garamond" w:eastAsia="Garamond" w:hAnsi="Garamond" w:cs="Garamond"/>
            <w:highlight w:val="white"/>
          </w:rPr>
          <w:t xml:space="preserve">Phil </w:t>
        </w:r>
        <w:proofErr w:type="spellStart"/>
        <w:r w:rsidR="00A64867">
          <w:rPr>
            <w:rFonts w:ascii="Garamond" w:eastAsia="Garamond" w:hAnsi="Garamond" w:cs="Garamond"/>
            <w:highlight w:val="white"/>
          </w:rPr>
          <w:t>Bratta</w:t>
        </w:r>
        <w:proofErr w:type="spellEnd"/>
        <w:r w:rsidR="00A64867">
          <w:rPr>
            <w:rFonts w:ascii="Garamond" w:eastAsia="Garamond" w:hAnsi="Garamond" w:cs="Garamond"/>
            <w:highlight w:val="white"/>
          </w:rPr>
          <w:t xml:space="preserve"> and </w:t>
        </w:r>
      </w:ins>
      <w:r w:rsidR="007B5A7B">
        <w:rPr>
          <w:rFonts w:ascii="Garamond" w:eastAsia="Garamond" w:hAnsi="Garamond" w:cs="Garamond"/>
          <w:highlight w:val="white"/>
        </w:rPr>
        <w:t>I</w:t>
      </w:r>
      <w:r w:rsidR="00C32AB3">
        <w:rPr>
          <w:rFonts w:ascii="Garamond" w:eastAsia="Garamond" w:hAnsi="Garamond" w:cs="Garamond"/>
          <w:highlight w:val="white"/>
        </w:rPr>
        <w:t xml:space="preserve"> expand </w:t>
      </w:r>
      <w:r w:rsidR="007B5A7B">
        <w:rPr>
          <w:rFonts w:ascii="Garamond" w:eastAsia="Garamond" w:hAnsi="Garamond" w:cs="Garamond"/>
          <w:highlight w:val="white"/>
        </w:rPr>
        <w:t>my</w:t>
      </w:r>
      <w:r w:rsidR="00C32AB3">
        <w:rPr>
          <w:rFonts w:ascii="Garamond" w:eastAsia="Garamond" w:hAnsi="Garamond" w:cs="Garamond"/>
          <w:highlight w:val="white"/>
        </w:rPr>
        <w:t xml:space="preserve"> </w:t>
      </w:r>
      <w:r w:rsidR="00814CBD">
        <w:rPr>
          <w:rFonts w:ascii="Garamond" w:eastAsia="Garamond" w:hAnsi="Garamond" w:cs="Garamond"/>
          <w:highlight w:val="white"/>
        </w:rPr>
        <w:t>previous</w:t>
      </w:r>
      <w:r>
        <w:rPr>
          <w:rFonts w:ascii="Garamond" w:eastAsia="Garamond" w:hAnsi="Garamond" w:cs="Garamond"/>
          <w:highlight w:val="white"/>
        </w:rPr>
        <w:t xml:space="preserve"> research by exploring how the Obama Hope image continues to make an impact in popular culture and political history in the United States as it manifests in a proliferation of </w:t>
      </w:r>
      <w:proofErr w:type="spellStart"/>
      <w:r>
        <w:rPr>
          <w:rFonts w:ascii="Garamond" w:eastAsia="Garamond" w:hAnsi="Garamond" w:cs="Garamond"/>
          <w:highlight w:val="white"/>
        </w:rPr>
        <w:t>Trumpicons</w:t>
      </w:r>
      <w:proofErr w:type="spellEnd"/>
      <w:r>
        <w:rPr>
          <w:rFonts w:ascii="Garamond" w:eastAsia="Garamond" w:hAnsi="Garamond" w:cs="Garamond"/>
          <w:highlight w:val="white"/>
        </w:rPr>
        <w:t xml:space="preserve"> that serve a</w:t>
      </w:r>
      <w:r w:rsidR="0068100E">
        <w:rPr>
          <w:rFonts w:ascii="Garamond" w:eastAsia="Garamond" w:hAnsi="Garamond" w:cs="Garamond"/>
          <w:highlight w:val="white"/>
        </w:rPr>
        <w:t xml:space="preserve"> variety of political</w:t>
      </w:r>
      <w:r w:rsidR="00FF45CB">
        <w:rPr>
          <w:rFonts w:ascii="Garamond" w:eastAsia="Garamond" w:hAnsi="Garamond" w:cs="Garamond"/>
          <w:highlight w:val="white"/>
        </w:rPr>
        <w:t xml:space="preserve"> and cultural</w:t>
      </w:r>
      <w:r w:rsidR="0068100E">
        <w:rPr>
          <w:rFonts w:ascii="Garamond" w:eastAsia="Garamond" w:hAnsi="Garamond" w:cs="Garamond"/>
          <w:highlight w:val="white"/>
        </w:rPr>
        <w:t xml:space="preserve"> functions</w:t>
      </w:r>
      <w:ins w:id="106" w:author="Laurie Ellen Gries" w:date="2018-02-13T04:05:00Z">
        <w:r w:rsidR="006F20CE">
          <w:rPr>
            <w:rFonts w:ascii="Garamond" w:eastAsia="Garamond" w:hAnsi="Garamond" w:cs="Garamond"/>
            <w:highlight w:val="white"/>
          </w:rPr>
          <w:t xml:space="preserve"> (see Figure</w:t>
        </w:r>
      </w:ins>
      <w:ins w:id="107" w:author="Laurie Ellen Gries" w:date="2018-02-13T04:07:00Z">
        <w:r w:rsidR="000D3DFD">
          <w:rPr>
            <w:rFonts w:ascii="Garamond" w:eastAsia="Garamond" w:hAnsi="Garamond" w:cs="Garamond"/>
            <w:highlight w:val="white"/>
          </w:rPr>
          <w:t xml:space="preserve"> 5</w:t>
        </w:r>
        <w:r w:rsidR="006F20CE">
          <w:rPr>
            <w:rFonts w:ascii="Garamond" w:eastAsia="Garamond" w:hAnsi="Garamond" w:cs="Garamond"/>
            <w:highlight w:val="white"/>
          </w:rPr>
          <w:t>)</w:t>
        </w:r>
      </w:ins>
      <w:r w:rsidR="0068100E">
        <w:rPr>
          <w:rFonts w:ascii="Garamond" w:eastAsia="Garamond" w:hAnsi="Garamond" w:cs="Garamond"/>
          <w:highlight w:val="white"/>
        </w:rPr>
        <w:t xml:space="preserve">. </w:t>
      </w:r>
      <w:r w:rsidR="00EF5140">
        <w:rPr>
          <w:rFonts w:ascii="Garamond" w:eastAsia="Garamond" w:hAnsi="Garamond" w:cs="Garamond"/>
          <w:highlight w:val="white"/>
        </w:rPr>
        <w:t>Making use of digital visualization techniques first introduced in</w:t>
      </w:r>
      <w:r w:rsidR="00280497">
        <w:rPr>
          <w:rFonts w:ascii="Garamond" w:eastAsia="Garamond" w:hAnsi="Garamond" w:cs="Garamond"/>
          <w:highlight w:val="white"/>
        </w:rPr>
        <w:t xml:space="preserve"> my article</w:t>
      </w:r>
      <w:r w:rsidR="00EF5140">
        <w:rPr>
          <w:rFonts w:ascii="Garamond" w:eastAsia="Garamond" w:hAnsi="Garamond" w:cs="Garamond"/>
          <w:highlight w:val="white"/>
        </w:rPr>
        <w:t xml:space="preserve"> </w:t>
      </w:r>
      <w:r w:rsidR="0068100E">
        <w:rPr>
          <w:rFonts w:ascii="Garamond" w:eastAsia="Garamond" w:hAnsi="Garamond" w:cs="Garamond"/>
          <w:highlight w:val="white"/>
        </w:rPr>
        <w:t>“Mapping Obama Hope: A Data Visualizati</w:t>
      </w:r>
      <w:r w:rsidR="00EF5140">
        <w:rPr>
          <w:rFonts w:ascii="Garamond" w:eastAsia="Garamond" w:hAnsi="Garamond" w:cs="Garamond"/>
          <w:highlight w:val="white"/>
        </w:rPr>
        <w:t xml:space="preserve">on Project for Visual </w:t>
      </w:r>
      <w:proofErr w:type="spellStart"/>
      <w:r w:rsidR="00EF5140">
        <w:rPr>
          <w:rFonts w:ascii="Garamond" w:eastAsia="Garamond" w:hAnsi="Garamond" w:cs="Garamond"/>
          <w:highlight w:val="white"/>
        </w:rPr>
        <w:t>Rhetorics</w:t>
      </w:r>
      <w:proofErr w:type="spellEnd"/>
      <w:r w:rsidR="00280497">
        <w:rPr>
          <w:rFonts w:ascii="Garamond" w:eastAsia="Garamond" w:hAnsi="Garamond" w:cs="Garamond"/>
          <w:highlight w:val="white"/>
        </w:rPr>
        <w:t>,</w:t>
      </w:r>
      <w:r w:rsidR="0068100E">
        <w:rPr>
          <w:rFonts w:ascii="Garamond" w:eastAsia="Garamond" w:hAnsi="Garamond" w:cs="Garamond"/>
          <w:highlight w:val="white"/>
        </w:rPr>
        <w:t xml:space="preserve">” </w:t>
      </w:r>
      <w:ins w:id="108" w:author="Laurie Ellen Gries" w:date="2018-02-13T04:03:00Z">
        <w:r w:rsidR="00A64867">
          <w:rPr>
            <w:rFonts w:ascii="Garamond" w:eastAsia="Garamond" w:hAnsi="Garamond" w:cs="Garamond"/>
            <w:highlight w:val="white"/>
          </w:rPr>
          <w:t>we</w:t>
        </w:r>
      </w:ins>
      <w:del w:id="109" w:author="Laurie Ellen Gries" w:date="2018-02-13T04:03:00Z">
        <w:r w:rsidR="007B5A7B" w:rsidDel="00A64867">
          <w:rPr>
            <w:rFonts w:ascii="Garamond" w:eastAsia="Garamond" w:hAnsi="Garamond" w:cs="Garamond"/>
            <w:highlight w:val="white"/>
          </w:rPr>
          <w:delText>I</w:delText>
        </w:r>
      </w:del>
      <w:r w:rsidR="007B5A7B">
        <w:rPr>
          <w:rFonts w:ascii="Garamond" w:eastAsia="Garamond" w:hAnsi="Garamond" w:cs="Garamond"/>
          <w:highlight w:val="white"/>
        </w:rPr>
        <w:t xml:space="preserve"> </w:t>
      </w:r>
      <w:r w:rsidR="00814CBD">
        <w:rPr>
          <w:rFonts w:ascii="Garamond" w:eastAsia="Garamond" w:hAnsi="Garamond" w:cs="Garamond"/>
          <w:highlight w:val="white"/>
        </w:rPr>
        <w:t xml:space="preserve">specifically </w:t>
      </w:r>
      <w:r w:rsidR="00C32AB3">
        <w:rPr>
          <w:rFonts w:ascii="Garamond" w:eastAsia="Garamond" w:hAnsi="Garamond" w:cs="Garamond"/>
          <w:highlight w:val="white"/>
        </w:rPr>
        <w:t>demonstrate</w:t>
      </w:r>
      <w:r w:rsidR="0068100E">
        <w:rPr>
          <w:rFonts w:ascii="Garamond" w:eastAsia="Garamond" w:hAnsi="Garamond" w:cs="Garamond"/>
          <w:highlight w:val="white"/>
        </w:rPr>
        <w:t xml:space="preserve"> how iconographic tracking can help </w:t>
      </w:r>
      <w:r w:rsidR="00C32AB3">
        <w:rPr>
          <w:rFonts w:ascii="Garamond" w:eastAsia="Garamond" w:hAnsi="Garamond" w:cs="Garamond"/>
          <w:highlight w:val="white"/>
        </w:rPr>
        <w:t xml:space="preserve">account for what </w:t>
      </w:r>
      <w:r w:rsidR="007B5A7B">
        <w:rPr>
          <w:rFonts w:ascii="Garamond" w:eastAsia="Garamond" w:hAnsi="Garamond" w:cs="Garamond"/>
          <w:highlight w:val="white"/>
        </w:rPr>
        <w:t>we</w:t>
      </w:r>
      <w:r w:rsidR="00C32AB3">
        <w:rPr>
          <w:rFonts w:ascii="Garamond" w:eastAsia="Garamond" w:hAnsi="Garamond" w:cs="Garamond"/>
          <w:highlight w:val="white"/>
        </w:rPr>
        <w:t xml:space="preserve"> call “the cultural politics of circulation”</w:t>
      </w:r>
      <w:r w:rsidR="009B447E">
        <w:rPr>
          <w:rFonts w:ascii="Garamond" w:eastAsia="Garamond" w:hAnsi="Garamond" w:cs="Garamond"/>
          <w:highlight w:val="white"/>
        </w:rPr>
        <w:t>—</w:t>
      </w:r>
      <w:r w:rsidR="00C32AB3">
        <w:rPr>
          <w:rFonts w:ascii="Garamond" w:eastAsia="Garamond" w:hAnsi="Garamond" w:cs="Garamond"/>
          <w:highlight w:val="white"/>
        </w:rPr>
        <w:t xml:space="preserve">which refers to the ways in which cultural constructs such as race and gender impact the </w:t>
      </w:r>
      <w:r w:rsidR="00EF5140">
        <w:rPr>
          <w:rFonts w:ascii="Garamond" w:eastAsia="Garamond" w:hAnsi="Garamond" w:cs="Garamond"/>
          <w:highlight w:val="white"/>
        </w:rPr>
        <w:t>pace</w:t>
      </w:r>
      <w:r w:rsidR="00C32AB3">
        <w:rPr>
          <w:rFonts w:ascii="Garamond" w:eastAsia="Garamond" w:hAnsi="Garamond" w:cs="Garamond"/>
          <w:highlight w:val="white"/>
        </w:rPr>
        <w:t xml:space="preserve"> at which images and texts circulate. </w:t>
      </w:r>
      <w:r w:rsidR="00CF20B0">
        <w:rPr>
          <w:rFonts w:ascii="Garamond" w:eastAsia="Garamond" w:hAnsi="Garamond" w:cs="Garamond"/>
          <w:highlight w:val="white"/>
        </w:rPr>
        <w:t>Such work is especial</w:t>
      </w:r>
      <w:r w:rsidR="008276BF">
        <w:rPr>
          <w:rFonts w:ascii="Garamond" w:eastAsia="Garamond" w:hAnsi="Garamond" w:cs="Garamond"/>
          <w:highlight w:val="white"/>
        </w:rPr>
        <w:t>ly important</w:t>
      </w:r>
      <w:r w:rsidR="00EF5140">
        <w:rPr>
          <w:rFonts w:ascii="Garamond" w:eastAsia="Garamond" w:hAnsi="Garamond" w:cs="Garamond"/>
          <w:highlight w:val="white"/>
        </w:rPr>
        <w:t>,</w:t>
      </w:r>
      <w:r w:rsidR="008276BF">
        <w:rPr>
          <w:rFonts w:ascii="Garamond" w:eastAsia="Garamond" w:hAnsi="Garamond" w:cs="Garamond"/>
          <w:highlight w:val="white"/>
        </w:rPr>
        <w:t xml:space="preserve"> </w:t>
      </w:r>
      <w:ins w:id="110" w:author="Laurie Ellen Gries" w:date="2018-02-13T04:04:00Z">
        <w:r w:rsidR="00A64867">
          <w:rPr>
            <w:rFonts w:ascii="Garamond" w:eastAsia="Garamond" w:hAnsi="Garamond" w:cs="Garamond"/>
            <w:highlight w:val="white"/>
          </w:rPr>
          <w:t>we</w:t>
        </w:r>
      </w:ins>
      <w:del w:id="111" w:author="Laurie Ellen Gries" w:date="2018-02-13T04:04:00Z">
        <w:r w:rsidR="00737378" w:rsidDel="00A64867">
          <w:rPr>
            <w:rFonts w:ascii="Garamond" w:eastAsia="Garamond" w:hAnsi="Garamond" w:cs="Garamond"/>
            <w:highlight w:val="white"/>
          </w:rPr>
          <w:delText>I</w:delText>
        </w:r>
      </w:del>
      <w:r w:rsidR="007B5A7B">
        <w:rPr>
          <w:rFonts w:ascii="Garamond" w:eastAsia="Garamond" w:hAnsi="Garamond" w:cs="Garamond"/>
          <w:highlight w:val="white"/>
        </w:rPr>
        <w:t xml:space="preserve"> argue</w:t>
      </w:r>
      <w:r w:rsidR="00EF5140">
        <w:rPr>
          <w:rFonts w:ascii="Garamond" w:eastAsia="Garamond" w:hAnsi="Garamond" w:cs="Garamond"/>
          <w:highlight w:val="white"/>
        </w:rPr>
        <w:t>,</w:t>
      </w:r>
      <w:r w:rsidR="008276BF">
        <w:rPr>
          <w:rFonts w:ascii="Garamond" w:eastAsia="Garamond" w:hAnsi="Garamond" w:cs="Garamond"/>
          <w:highlight w:val="white"/>
        </w:rPr>
        <w:t xml:space="preserve"> in order to </w:t>
      </w:r>
      <w:r w:rsidR="007B5A7B">
        <w:rPr>
          <w:rFonts w:ascii="Garamond" w:eastAsia="Garamond" w:hAnsi="Garamond" w:cs="Garamond"/>
          <w:highlight w:val="white"/>
        </w:rPr>
        <w:t xml:space="preserve">not only </w:t>
      </w:r>
      <w:r w:rsidR="008276BF">
        <w:rPr>
          <w:rFonts w:ascii="Garamond" w:eastAsia="Garamond" w:hAnsi="Garamond" w:cs="Garamond"/>
          <w:highlight w:val="white"/>
        </w:rPr>
        <w:t xml:space="preserve">explicate </w:t>
      </w:r>
      <w:r w:rsidR="007B5A7B">
        <w:rPr>
          <w:rFonts w:ascii="Garamond" w:eastAsia="Garamond" w:hAnsi="Garamond" w:cs="Garamond"/>
          <w:highlight w:val="white"/>
        </w:rPr>
        <w:t xml:space="preserve">the cultural phenomena that contribute to an image’s rhetorical transformation but also help account for how </w:t>
      </w:r>
      <w:r w:rsidR="008276BF">
        <w:rPr>
          <w:rFonts w:ascii="Garamond" w:eastAsia="Garamond" w:hAnsi="Garamond" w:cs="Garamond"/>
          <w:highlight w:val="white"/>
        </w:rPr>
        <w:t>e</w:t>
      </w:r>
      <w:r w:rsidR="00075EBD">
        <w:rPr>
          <w:rFonts w:ascii="Garamond" w:eastAsia="Garamond" w:hAnsi="Garamond" w:cs="Garamond"/>
          <w:highlight w:val="white"/>
        </w:rPr>
        <w:t>phemeral</w:t>
      </w:r>
      <w:r w:rsidR="008276BF">
        <w:rPr>
          <w:rFonts w:ascii="Garamond" w:eastAsia="Garamond" w:hAnsi="Garamond" w:cs="Garamond"/>
          <w:highlight w:val="white"/>
        </w:rPr>
        <w:t xml:space="preserve"> new media genres </w:t>
      </w:r>
      <w:r w:rsidR="00EF5140">
        <w:rPr>
          <w:rFonts w:ascii="Garamond" w:eastAsia="Garamond" w:hAnsi="Garamond" w:cs="Garamond"/>
          <w:highlight w:val="white"/>
        </w:rPr>
        <w:t xml:space="preserve">such as Obama Hope </w:t>
      </w:r>
      <w:r w:rsidR="00E34275">
        <w:rPr>
          <w:rFonts w:ascii="Garamond" w:eastAsia="Garamond" w:hAnsi="Garamond" w:cs="Garamond"/>
          <w:highlight w:val="white"/>
        </w:rPr>
        <w:t>continue to be rhetorically reliable</w:t>
      </w:r>
      <w:r w:rsidR="008276BF">
        <w:rPr>
          <w:rFonts w:ascii="Garamond" w:eastAsia="Garamond" w:hAnsi="Garamond" w:cs="Garamond"/>
          <w:highlight w:val="white"/>
        </w:rPr>
        <w:t xml:space="preserve"> in participatory culture.</w:t>
      </w:r>
      <w:r w:rsidR="00075EBD">
        <w:rPr>
          <w:rFonts w:ascii="Garamond" w:eastAsia="Garamond" w:hAnsi="Garamond" w:cs="Garamond"/>
          <w:highlight w:val="white"/>
        </w:rPr>
        <w:t xml:space="preserve"> </w:t>
      </w:r>
    </w:p>
    <w:p w14:paraId="7C0F52C4" w14:textId="44EAA79C" w:rsidR="00157F6E" w:rsidRPr="002314E2" w:rsidRDefault="00744497" w:rsidP="002314E2">
      <w:pPr>
        <w:spacing w:line="480" w:lineRule="auto"/>
        <w:rPr>
          <w:rFonts w:ascii="Garamond" w:eastAsia="Garamond" w:hAnsi="Garamond" w:cs="Garamond"/>
          <w:highlight w:val="white"/>
        </w:rPr>
      </w:pPr>
      <w:r>
        <w:rPr>
          <w:rFonts w:ascii="Garamond" w:eastAsia="Garamond" w:hAnsi="Garamond" w:cs="Garamond"/>
          <w:highlight w:val="white"/>
        </w:rPr>
        <w:t xml:space="preserve"> </w:t>
      </w:r>
      <w:r w:rsidR="002314E2">
        <w:rPr>
          <w:rFonts w:ascii="Garamond" w:eastAsia="Garamond" w:hAnsi="Garamond" w:cs="Garamond"/>
          <w:highlight w:val="white"/>
        </w:rPr>
        <w:tab/>
      </w:r>
      <w:r>
        <w:rPr>
          <w:rFonts w:ascii="Garamond" w:eastAsia="Garamond" w:hAnsi="Garamond" w:cs="Garamond"/>
          <w:highlight w:val="white"/>
        </w:rPr>
        <w:t xml:space="preserve">Blake </w:t>
      </w:r>
      <w:r w:rsidR="00C90307">
        <w:rPr>
          <w:rFonts w:ascii="Garamond" w:eastAsia="Garamond" w:hAnsi="Garamond" w:cs="Garamond"/>
          <w:highlight w:val="white"/>
        </w:rPr>
        <w:t>Hallinan</w:t>
      </w:r>
      <w:r>
        <w:rPr>
          <w:rFonts w:ascii="Garamond" w:eastAsia="Garamond" w:hAnsi="Garamond" w:cs="Garamond"/>
          <w:highlight w:val="white"/>
        </w:rPr>
        <w:t>’s chapter reminds us that when it comes to digital images</w:t>
      </w:r>
      <w:r w:rsidR="00336AE0">
        <w:rPr>
          <w:rFonts w:ascii="Garamond" w:eastAsia="Garamond" w:hAnsi="Garamond" w:cs="Garamond"/>
          <w:highlight w:val="white"/>
        </w:rPr>
        <w:t xml:space="preserve">, </w:t>
      </w:r>
      <w:r w:rsidR="00E34275">
        <w:rPr>
          <w:rFonts w:ascii="Garamond" w:eastAsia="Garamond" w:hAnsi="Garamond" w:cs="Garamond"/>
          <w:highlight w:val="white"/>
        </w:rPr>
        <w:t xml:space="preserve">such </w:t>
      </w:r>
      <w:r w:rsidR="00336AE0">
        <w:rPr>
          <w:rFonts w:ascii="Garamond" w:eastAsia="Garamond" w:hAnsi="Garamond" w:cs="Garamond"/>
          <w:highlight w:val="white"/>
        </w:rPr>
        <w:t>visual studies</w:t>
      </w:r>
      <w:r>
        <w:rPr>
          <w:rFonts w:ascii="Garamond" w:eastAsia="Garamond" w:hAnsi="Garamond" w:cs="Garamond"/>
          <w:highlight w:val="white"/>
        </w:rPr>
        <w:t xml:space="preserve"> research is often time-sensitive. Due to planned obsolescence, </w:t>
      </w:r>
      <w:r w:rsidR="00EF5140">
        <w:rPr>
          <w:rFonts w:ascii="Garamond" w:eastAsia="Garamond" w:hAnsi="Garamond" w:cs="Garamond"/>
          <w:highlight w:val="white"/>
        </w:rPr>
        <w:t xml:space="preserve">link rot, and </w:t>
      </w:r>
      <w:r>
        <w:rPr>
          <w:rFonts w:ascii="Garamond" w:eastAsia="Garamond" w:hAnsi="Garamond" w:cs="Garamond"/>
          <w:highlight w:val="white"/>
        </w:rPr>
        <w:t>problems with the durability of media, many of the digital technologies and related new media practices that fuel certain contemporary civic participation will fade from popular practice before we have a chance to ful</w:t>
      </w:r>
      <w:r w:rsidR="00EE29A1">
        <w:rPr>
          <w:rFonts w:ascii="Garamond" w:eastAsia="Garamond" w:hAnsi="Garamond" w:cs="Garamond"/>
          <w:highlight w:val="white"/>
        </w:rPr>
        <w:t>ly investigate them. As Alexande</w:t>
      </w:r>
      <w:r>
        <w:rPr>
          <w:rFonts w:ascii="Garamond" w:eastAsia="Garamond" w:hAnsi="Garamond" w:cs="Garamond"/>
          <w:highlight w:val="white"/>
        </w:rPr>
        <w:t xml:space="preserve">r </w:t>
      </w:r>
      <w:proofErr w:type="spellStart"/>
      <w:r>
        <w:rPr>
          <w:rFonts w:ascii="Garamond" w:eastAsia="Garamond" w:hAnsi="Garamond" w:cs="Garamond"/>
          <w:highlight w:val="white"/>
        </w:rPr>
        <w:t>Still</w:t>
      </w:r>
      <w:r w:rsidR="00EE29A1">
        <w:rPr>
          <w:rFonts w:ascii="Garamond" w:eastAsia="Garamond" w:hAnsi="Garamond" w:cs="Garamond"/>
          <w:highlight w:val="white"/>
        </w:rPr>
        <w:t>e</w:t>
      </w:r>
      <w:proofErr w:type="spellEnd"/>
      <w:r w:rsidR="007B5A7B">
        <w:rPr>
          <w:rFonts w:ascii="Garamond" w:eastAsia="Garamond" w:hAnsi="Garamond" w:cs="Garamond"/>
          <w:highlight w:val="white"/>
        </w:rPr>
        <w:t xml:space="preserve"> has noted, “</w:t>
      </w:r>
      <w:r>
        <w:rPr>
          <w:rFonts w:ascii="Garamond" w:eastAsia="Garamond" w:hAnsi="Garamond" w:cs="Garamond"/>
          <w:highlight w:val="white"/>
        </w:rPr>
        <w:t>[A]s the pace of technological change increases, so does the speed at which each new generation of equipment supplan</w:t>
      </w:r>
      <w:r w:rsidR="00280497">
        <w:rPr>
          <w:rFonts w:ascii="Garamond" w:eastAsia="Garamond" w:hAnsi="Garamond" w:cs="Garamond"/>
          <w:highlight w:val="white"/>
        </w:rPr>
        <w:t>ts the last</w:t>
      </w:r>
      <w:r w:rsidR="00EE29A1">
        <w:rPr>
          <w:rFonts w:ascii="Garamond" w:eastAsia="Garamond" w:hAnsi="Garamond" w:cs="Garamond"/>
          <w:highlight w:val="white"/>
        </w:rPr>
        <w:t>”</w:t>
      </w:r>
      <w:r w:rsidR="00280497">
        <w:rPr>
          <w:rFonts w:ascii="Garamond" w:eastAsia="Garamond" w:hAnsi="Garamond" w:cs="Garamond"/>
          <w:highlight w:val="white"/>
        </w:rPr>
        <w:t xml:space="preserve"> (301-302).</w:t>
      </w:r>
      <w:r w:rsidR="00EE29A1">
        <w:rPr>
          <w:rFonts w:ascii="Garamond" w:eastAsia="Garamond" w:hAnsi="Garamond" w:cs="Garamond"/>
          <w:highlight w:val="white"/>
        </w:rPr>
        <w:t xml:space="preserve"> “In </w:t>
      </w:r>
      <w:commentRangeStart w:id="112"/>
      <w:r w:rsidR="00EE29A1">
        <w:rPr>
          <w:rFonts w:ascii="Garamond" w:eastAsia="Garamond" w:hAnsi="Garamond" w:cs="Garamond"/>
          <w:highlight w:val="white"/>
        </w:rPr>
        <w:t>fact</w:t>
      </w:r>
      <w:commentRangeEnd w:id="112"/>
      <w:r w:rsidR="001160E5">
        <w:rPr>
          <w:rStyle w:val="CommentReference"/>
          <w:rFonts w:ascii="Calibri" w:hAnsi="Calibri" w:cs="Calibri"/>
          <w:color w:val="000000"/>
        </w:rPr>
        <w:commentReference w:id="112"/>
      </w:r>
      <w:r w:rsidR="00EE29A1">
        <w:rPr>
          <w:rFonts w:ascii="Garamond" w:eastAsia="Garamond" w:hAnsi="Garamond" w:cs="Garamond"/>
          <w:highlight w:val="white"/>
        </w:rPr>
        <w:t xml:space="preserve">, </w:t>
      </w:r>
      <w:proofErr w:type="spellStart"/>
      <w:r w:rsidR="00EE29A1">
        <w:rPr>
          <w:rFonts w:ascii="Garamond" w:eastAsia="Garamond" w:hAnsi="Garamond" w:cs="Garamond"/>
          <w:highlight w:val="white"/>
        </w:rPr>
        <w:t>Stille</w:t>
      </w:r>
      <w:proofErr w:type="spellEnd"/>
      <w:r>
        <w:rPr>
          <w:rFonts w:ascii="Garamond" w:eastAsia="Garamond" w:hAnsi="Garamond" w:cs="Garamond"/>
          <w:highlight w:val="white"/>
        </w:rPr>
        <w:t xml:space="preserve"> explains, “there appears to be a direct relationship between the newness </w:t>
      </w:r>
      <w:r w:rsidR="00280497">
        <w:rPr>
          <w:rFonts w:ascii="Garamond" w:eastAsia="Garamond" w:hAnsi="Garamond" w:cs="Garamond"/>
          <w:highlight w:val="white"/>
        </w:rPr>
        <w:t>of technology and its fragility</w:t>
      </w:r>
      <w:r>
        <w:rPr>
          <w:rFonts w:ascii="Garamond" w:eastAsia="Garamond" w:hAnsi="Garamond" w:cs="Garamond"/>
          <w:highlight w:val="white"/>
        </w:rPr>
        <w:t>”</w:t>
      </w:r>
      <w:r w:rsidR="00280497">
        <w:rPr>
          <w:rFonts w:ascii="Garamond" w:eastAsia="Garamond" w:hAnsi="Garamond" w:cs="Garamond"/>
          <w:highlight w:val="white"/>
        </w:rPr>
        <w:t xml:space="preserve"> (302).</w:t>
      </w:r>
      <w:r>
        <w:rPr>
          <w:rFonts w:ascii="Garamond" w:eastAsia="Garamond" w:hAnsi="Garamond" w:cs="Garamond"/>
          <w:highlight w:val="white"/>
        </w:rPr>
        <w:t xml:space="preserve"> As evidence, he cites the research of Paul Conway, a Yale University librarian, who has produced a digital graph dating back to ancient Mesopotamia illustrating that “while the quantity of information being saved in the digital era has increased exponentially, the durability of media has d</w:t>
      </w:r>
      <w:r w:rsidR="00280497">
        <w:rPr>
          <w:rFonts w:ascii="Garamond" w:eastAsia="Garamond" w:hAnsi="Garamond" w:cs="Garamond"/>
          <w:highlight w:val="white"/>
        </w:rPr>
        <w:t>ecreased almost as dramatically</w:t>
      </w:r>
      <w:r>
        <w:rPr>
          <w:rFonts w:ascii="Garamond" w:eastAsia="Garamond" w:hAnsi="Garamond" w:cs="Garamond"/>
          <w:highlight w:val="white"/>
        </w:rPr>
        <w:t>”</w:t>
      </w:r>
      <w:r w:rsidR="00280497">
        <w:rPr>
          <w:rFonts w:ascii="Garamond" w:eastAsia="Garamond" w:hAnsi="Garamond" w:cs="Garamond"/>
          <w:highlight w:val="white"/>
        </w:rPr>
        <w:t xml:space="preserve"> (302).</w:t>
      </w:r>
      <w:r>
        <w:rPr>
          <w:rFonts w:ascii="Verdana" w:eastAsia="Verdana" w:hAnsi="Verdana" w:cs="Verdana"/>
          <w:sz w:val="17"/>
          <w:szCs w:val="17"/>
          <w:highlight w:val="white"/>
        </w:rPr>
        <w:t xml:space="preserve"> </w:t>
      </w:r>
      <w:r w:rsidRPr="00336AE0">
        <w:rPr>
          <w:rFonts w:ascii="Garamond" w:eastAsia="Garamond" w:hAnsi="Garamond" w:cs="Garamond"/>
          <w:highlight w:val="white"/>
        </w:rPr>
        <w:t>Such phenomenon is an especially important concern for digital visual studies in that another commitment of digital visual studies is to preserve digital visual history so that we can keep record of the digital technologies, new media practices, and digital visual artifacts that make civic participation and collective action possible</w:t>
      </w:r>
      <w:r w:rsidR="007B5A7B">
        <w:rPr>
          <w:rFonts w:ascii="Garamond" w:eastAsia="Garamond" w:hAnsi="Garamond" w:cs="Garamond"/>
          <w:highlight w:val="white"/>
        </w:rPr>
        <w:t xml:space="preserve"> in our contemporary </w:t>
      </w:r>
      <w:commentRangeStart w:id="113"/>
      <w:r w:rsidR="007B5A7B">
        <w:rPr>
          <w:rFonts w:ascii="Garamond" w:eastAsia="Garamond" w:hAnsi="Garamond" w:cs="Garamond"/>
          <w:highlight w:val="white"/>
        </w:rPr>
        <w:t>era</w:t>
      </w:r>
      <w:commentRangeEnd w:id="113"/>
      <w:r w:rsidR="003B71BA">
        <w:rPr>
          <w:rStyle w:val="CommentReference"/>
          <w:rFonts w:ascii="Calibri" w:hAnsi="Calibri" w:cs="Calibri"/>
          <w:color w:val="000000"/>
        </w:rPr>
        <w:commentReference w:id="113"/>
      </w:r>
      <w:r w:rsidRPr="00336AE0">
        <w:rPr>
          <w:rFonts w:ascii="Garamond" w:eastAsia="Garamond" w:hAnsi="Garamond" w:cs="Garamond"/>
          <w:highlight w:val="white"/>
        </w:rPr>
        <w:t>.</w:t>
      </w:r>
    </w:p>
    <w:p w14:paraId="2D032BCC" w14:textId="4A532BE5" w:rsidR="00157F6E" w:rsidRDefault="00744497" w:rsidP="002314E2">
      <w:pPr>
        <w:spacing w:line="480" w:lineRule="auto"/>
        <w:rPr>
          <w:rFonts w:eastAsia="Times New Roman"/>
        </w:rPr>
      </w:pPr>
      <w:r>
        <w:rPr>
          <w:rFonts w:eastAsia="Times New Roman"/>
        </w:rPr>
        <w:t xml:space="preserve"> </w:t>
      </w:r>
      <w:r w:rsidR="002314E2">
        <w:rPr>
          <w:rFonts w:eastAsia="Times New Roman"/>
        </w:rPr>
        <w:tab/>
      </w:r>
      <w:r>
        <w:rPr>
          <w:rFonts w:ascii="Garamond" w:eastAsia="Garamond" w:hAnsi="Garamond" w:cs="Garamond"/>
          <w:highlight w:val="white"/>
        </w:rPr>
        <w:t>In this</w:t>
      </w:r>
      <w:r w:rsidR="007B5A7B">
        <w:rPr>
          <w:rFonts w:ascii="Garamond" w:eastAsia="Garamond" w:hAnsi="Garamond" w:cs="Garamond"/>
          <w:highlight w:val="white"/>
        </w:rPr>
        <w:t xml:space="preserve"> collection, we offer two methodological </w:t>
      </w:r>
      <w:r>
        <w:rPr>
          <w:rFonts w:ascii="Garamond" w:eastAsia="Garamond" w:hAnsi="Garamond" w:cs="Garamond"/>
          <w:highlight w:val="white"/>
        </w:rPr>
        <w:t xml:space="preserve">approaches to help achieve this goal. First, we </w:t>
      </w:r>
      <w:r w:rsidR="002B3020">
        <w:rPr>
          <w:rFonts w:ascii="Garamond" w:eastAsia="Garamond" w:hAnsi="Garamond" w:cs="Garamond"/>
          <w:highlight w:val="white"/>
        </w:rPr>
        <w:t xml:space="preserve">offer </w:t>
      </w:r>
      <w:r w:rsidR="00944F66">
        <w:rPr>
          <w:rFonts w:ascii="Garamond" w:eastAsia="Garamond" w:hAnsi="Garamond" w:cs="Garamond"/>
          <w:highlight w:val="white"/>
        </w:rPr>
        <w:t xml:space="preserve">links to </w:t>
      </w:r>
      <w:r>
        <w:rPr>
          <w:rFonts w:ascii="Garamond" w:eastAsia="Garamond" w:hAnsi="Garamond" w:cs="Garamond"/>
          <w:highlight w:val="white"/>
        </w:rPr>
        <w:t xml:space="preserve">two different digital archives documenting the rhetorical life of Obama Hope. The first, titled </w:t>
      </w:r>
      <w:r>
        <w:rPr>
          <w:rFonts w:ascii="Garamond" w:eastAsia="Garamond" w:hAnsi="Garamond" w:cs="Garamond"/>
          <w:i/>
          <w:highlight w:val="white"/>
        </w:rPr>
        <w:t xml:space="preserve">The Obama Hope Archive, </w:t>
      </w:r>
      <w:r>
        <w:rPr>
          <w:rFonts w:ascii="Garamond" w:eastAsia="Garamond" w:hAnsi="Garamond" w:cs="Garamond"/>
          <w:highlight w:val="white"/>
        </w:rPr>
        <w:t xml:space="preserve">builds off a boutique data set </w:t>
      </w:r>
      <w:r w:rsidR="007B5A7B">
        <w:rPr>
          <w:rFonts w:ascii="Garamond" w:eastAsia="Garamond" w:hAnsi="Garamond" w:cs="Garamond"/>
          <w:highlight w:val="white"/>
        </w:rPr>
        <w:t xml:space="preserve">I </w:t>
      </w:r>
      <w:r>
        <w:rPr>
          <w:rFonts w:ascii="Garamond" w:eastAsia="Garamond" w:hAnsi="Garamond" w:cs="Garamond"/>
          <w:highlight w:val="white"/>
        </w:rPr>
        <w:t xml:space="preserve">constructed that contains </w:t>
      </w:r>
      <w:r w:rsidR="00AF3F91">
        <w:rPr>
          <w:rFonts w:ascii="Garamond" w:eastAsia="Garamond" w:hAnsi="Garamond" w:cs="Garamond"/>
          <w:highlight w:val="white"/>
        </w:rPr>
        <w:t xml:space="preserve">over </w:t>
      </w:r>
      <w:r>
        <w:rPr>
          <w:rFonts w:ascii="Garamond" w:eastAsia="Garamond" w:hAnsi="Garamond" w:cs="Garamond"/>
          <w:highlight w:val="white"/>
        </w:rPr>
        <w:t xml:space="preserve">1000 pictures in which Obama Hope has surfaced since 2008. As Cheryl Ball, </w:t>
      </w:r>
      <w:proofErr w:type="spellStart"/>
      <w:r>
        <w:rPr>
          <w:rFonts w:ascii="Garamond" w:eastAsia="Garamond" w:hAnsi="Garamond" w:cs="Garamond"/>
          <w:highlight w:val="white"/>
        </w:rPr>
        <w:t>Tarez</w:t>
      </w:r>
      <w:proofErr w:type="spellEnd"/>
      <w:r>
        <w:rPr>
          <w:rFonts w:ascii="Garamond" w:eastAsia="Garamond" w:hAnsi="Garamond" w:cs="Garamond"/>
          <w:highlight w:val="white"/>
        </w:rPr>
        <w:t xml:space="preserve"> </w:t>
      </w:r>
      <w:proofErr w:type="spellStart"/>
      <w:r>
        <w:rPr>
          <w:rFonts w:ascii="Garamond" w:eastAsia="Garamond" w:hAnsi="Garamond" w:cs="Garamond"/>
          <w:highlight w:val="white"/>
        </w:rPr>
        <w:t>Graban</w:t>
      </w:r>
      <w:proofErr w:type="spellEnd"/>
      <w:r>
        <w:rPr>
          <w:rFonts w:ascii="Garamond" w:eastAsia="Garamond" w:hAnsi="Garamond" w:cs="Garamond"/>
          <w:highlight w:val="white"/>
        </w:rPr>
        <w:t xml:space="preserve">, and Michelle </w:t>
      </w:r>
      <w:proofErr w:type="spellStart"/>
      <w:r>
        <w:rPr>
          <w:rFonts w:ascii="Garamond" w:eastAsia="Garamond" w:hAnsi="Garamond" w:cs="Garamond"/>
          <w:highlight w:val="white"/>
        </w:rPr>
        <w:t>Sidler</w:t>
      </w:r>
      <w:proofErr w:type="spellEnd"/>
      <w:r>
        <w:rPr>
          <w:rFonts w:ascii="Garamond" w:eastAsia="Garamond" w:hAnsi="Garamond" w:cs="Garamond"/>
          <w:highlight w:val="white"/>
        </w:rPr>
        <w:t xml:space="preserve"> explain, a </w:t>
      </w:r>
      <w:r>
        <w:rPr>
          <w:rFonts w:ascii="Garamond" w:eastAsia="Garamond" w:hAnsi="Garamond" w:cs="Garamond"/>
          <w:color w:val="333333"/>
          <w:highlight w:val="white"/>
        </w:rPr>
        <w:t>boutique data set gives name to smaller data sets, based on quantitative and qualitative research, that have proven useful to individual scholars' own research projects but currently are inaccessible to other researchers (5). DVS advocates for publicizing boutique data sets of digital visual artifacts not only so that other scholars can draw on these data sets for their own research but also to ensure that digital artifacts and their related rhetorical activities are preserved before disappearing from the World Wide Web.</w:t>
      </w:r>
      <w:r w:rsidR="00376603">
        <w:rPr>
          <w:rFonts w:ascii="Garamond" w:eastAsia="Garamond" w:hAnsi="Garamond" w:cs="Garamond"/>
          <w:color w:val="333333"/>
          <w:highlight w:val="white"/>
        </w:rPr>
        <w:t xml:space="preserve"> As part of </w:t>
      </w:r>
      <w:r w:rsidR="007B5A7B">
        <w:rPr>
          <w:rFonts w:ascii="Garamond" w:eastAsia="Garamond" w:hAnsi="Garamond" w:cs="Garamond"/>
          <w:color w:val="333333"/>
          <w:highlight w:val="white"/>
        </w:rPr>
        <w:t>my</w:t>
      </w:r>
      <w:ins w:id="114" w:author="Laurie Ellen Gries" w:date="2018-02-13T04:09:00Z">
        <w:r w:rsidR="006F20CE">
          <w:rPr>
            <w:rFonts w:ascii="Garamond" w:eastAsia="Garamond" w:hAnsi="Garamond" w:cs="Garamond"/>
            <w:color w:val="333333"/>
            <w:highlight w:val="white"/>
          </w:rPr>
          <w:t xml:space="preserve"> and Hallinan’s</w:t>
        </w:r>
      </w:ins>
      <w:r w:rsidR="00376603">
        <w:rPr>
          <w:rFonts w:ascii="Garamond" w:eastAsia="Garamond" w:hAnsi="Garamond" w:cs="Garamond"/>
          <w:color w:val="333333"/>
          <w:highlight w:val="white"/>
        </w:rPr>
        <w:t xml:space="preserve"> contribution to this collection, then, </w:t>
      </w:r>
      <w:r w:rsidR="007B5A7B">
        <w:rPr>
          <w:rFonts w:ascii="Garamond" w:eastAsia="Garamond" w:hAnsi="Garamond" w:cs="Garamond"/>
          <w:color w:val="333333"/>
          <w:highlight w:val="white"/>
        </w:rPr>
        <w:t>we offer this</w:t>
      </w:r>
      <w:r w:rsidR="00376603">
        <w:rPr>
          <w:rFonts w:ascii="Garamond" w:eastAsia="Garamond" w:hAnsi="Garamond" w:cs="Garamond"/>
          <w:color w:val="333333"/>
          <w:highlight w:val="white"/>
        </w:rPr>
        <w:t xml:space="preserve"> link to </w:t>
      </w:r>
      <w:r w:rsidR="00376603">
        <w:rPr>
          <w:rFonts w:ascii="Garamond" w:eastAsia="Garamond" w:hAnsi="Garamond" w:cs="Garamond"/>
          <w:i/>
          <w:color w:val="333333"/>
          <w:highlight w:val="white"/>
        </w:rPr>
        <w:t xml:space="preserve">The Obama Hope Archive, </w:t>
      </w:r>
      <w:r w:rsidR="00376603">
        <w:rPr>
          <w:rFonts w:ascii="Garamond" w:eastAsia="Garamond" w:hAnsi="Garamond" w:cs="Garamond"/>
          <w:color w:val="333333"/>
          <w:highlight w:val="white"/>
        </w:rPr>
        <w:t xml:space="preserve">which </w:t>
      </w:r>
      <w:r w:rsidR="007B5A7B">
        <w:rPr>
          <w:rFonts w:ascii="Garamond" w:eastAsia="Garamond" w:hAnsi="Garamond" w:cs="Garamond"/>
          <w:color w:val="333333"/>
          <w:highlight w:val="white"/>
        </w:rPr>
        <w:t xml:space="preserve">was </w:t>
      </w:r>
      <w:r w:rsidR="00376603">
        <w:rPr>
          <w:rFonts w:ascii="Garamond" w:eastAsia="Garamond" w:hAnsi="Garamond" w:cs="Garamond"/>
          <w:color w:val="333333"/>
          <w:highlight w:val="white"/>
        </w:rPr>
        <w:t>produced and hosted with Omeka.com.</w:t>
      </w:r>
    </w:p>
    <w:p w14:paraId="6DB3F8E3" w14:textId="3E2F2F97" w:rsidR="00157F6E" w:rsidRDefault="00744497" w:rsidP="000A70F8">
      <w:pPr>
        <w:spacing w:line="480" w:lineRule="auto"/>
        <w:ind w:firstLine="720"/>
        <w:rPr>
          <w:rFonts w:ascii="Garamond" w:eastAsia="Garamond" w:hAnsi="Garamond" w:cs="Garamond"/>
          <w:color w:val="333333"/>
          <w:highlight w:val="white"/>
        </w:rPr>
      </w:pPr>
      <w:r>
        <w:rPr>
          <w:rFonts w:ascii="Garamond" w:eastAsia="Garamond" w:hAnsi="Garamond" w:cs="Garamond"/>
          <w:color w:val="333333"/>
          <w:highlight w:val="white"/>
        </w:rPr>
        <w:t xml:space="preserve">Sarah Beck, author of </w:t>
      </w:r>
      <w:r w:rsidR="00376603">
        <w:rPr>
          <w:rFonts w:ascii="Garamond" w:eastAsia="Garamond" w:hAnsi="Garamond" w:cs="Garamond"/>
          <w:color w:val="333333"/>
          <w:highlight w:val="white"/>
          <w:lang w:val="en"/>
        </w:rPr>
        <w:t>“Pinning Hope</w:t>
      </w:r>
      <w:r w:rsidR="000F3F66">
        <w:rPr>
          <w:rFonts w:ascii="Garamond" w:eastAsia="Garamond" w:hAnsi="Garamond" w:cs="Garamond"/>
          <w:color w:val="333333"/>
          <w:highlight w:val="white"/>
          <w:lang w:val="en"/>
        </w:rPr>
        <w:t>,</w:t>
      </w:r>
      <w:r w:rsidR="000F3F66" w:rsidRPr="000F3F66">
        <w:rPr>
          <w:rFonts w:ascii="Garamond" w:eastAsia="Garamond" w:hAnsi="Garamond" w:cs="Garamond"/>
          <w:color w:val="333333"/>
          <w:highlight w:val="white"/>
          <w:lang w:val="en"/>
        </w:rPr>
        <w:t>”</w:t>
      </w:r>
      <w:r>
        <w:rPr>
          <w:rFonts w:ascii="Garamond" w:eastAsia="Garamond" w:hAnsi="Garamond" w:cs="Garamond"/>
          <w:color w:val="333333"/>
          <w:highlight w:val="white"/>
        </w:rPr>
        <w:t xml:space="preserve"> has also generated a smaller digital archive documenting a visual history of Barack Obama’s relation to LGBT issues during his presidency</w:t>
      </w:r>
      <w:ins w:id="115" w:author="Laurie Ellen Gries" w:date="2018-02-13T04:54:00Z">
        <w:r w:rsidR="0072781F">
          <w:rPr>
            <w:rFonts w:ascii="Garamond" w:eastAsia="Garamond" w:hAnsi="Garamond" w:cs="Garamond"/>
            <w:color w:val="333333"/>
            <w:highlight w:val="white"/>
          </w:rPr>
          <w:t xml:space="preserve"> (s</w:t>
        </w:r>
        <w:r w:rsidR="001F16DC">
          <w:rPr>
            <w:rFonts w:ascii="Garamond" w:eastAsia="Garamond" w:hAnsi="Garamond" w:cs="Garamond"/>
            <w:color w:val="333333"/>
            <w:highlight w:val="white"/>
          </w:rPr>
          <w:t>ee Figure 6)</w:t>
        </w:r>
      </w:ins>
      <w:r>
        <w:rPr>
          <w:rFonts w:ascii="Garamond" w:eastAsia="Garamond" w:hAnsi="Garamond" w:cs="Garamond"/>
          <w:color w:val="333333"/>
          <w:highlight w:val="white"/>
        </w:rPr>
        <w:t xml:space="preserve">. Beck argues that using social media such as Pinterest can be a viable way to queer digital archives and document queer history. While </w:t>
      </w:r>
      <w:r>
        <w:rPr>
          <w:rFonts w:ascii="Garamond" w:eastAsia="Garamond" w:hAnsi="Garamond" w:cs="Garamond"/>
          <w:i/>
          <w:color w:val="333333"/>
          <w:highlight w:val="white"/>
        </w:rPr>
        <w:t xml:space="preserve">The Obama Hope Archive </w:t>
      </w:r>
      <w:r>
        <w:rPr>
          <w:rFonts w:ascii="Garamond" w:eastAsia="Garamond" w:hAnsi="Garamond" w:cs="Garamond"/>
          <w:color w:val="333333"/>
          <w:highlight w:val="white"/>
        </w:rPr>
        <w:t xml:space="preserve">was generated via </w:t>
      </w:r>
      <w:ins w:id="116" w:author="Laurie Ellen Gries" w:date="2018-02-13T04:10:00Z">
        <w:r w:rsidR="006F20CE">
          <w:rPr>
            <w:rFonts w:ascii="Garamond" w:eastAsia="Garamond" w:hAnsi="Garamond" w:cs="Garamond"/>
            <w:color w:val="333333"/>
            <w:highlight w:val="white"/>
          </w:rPr>
          <w:t xml:space="preserve">Omeka.com, </w:t>
        </w:r>
      </w:ins>
      <w:r w:rsidR="00376603">
        <w:rPr>
          <w:rFonts w:ascii="Garamond" w:eastAsia="Garamond" w:hAnsi="Garamond" w:cs="Garamond"/>
          <w:color w:val="333333"/>
          <w:highlight w:val="white"/>
        </w:rPr>
        <w:t>a software specifically designed for digital archives</w:t>
      </w:r>
      <w:r>
        <w:rPr>
          <w:rFonts w:ascii="Garamond" w:eastAsia="Garamond" w:hAnsi="Garamond" w:cs="Garamond"/>
          <w:color w:val="333333"/>
          <w:highlight w:val="white"/>
        </w:rPr>
        <w:t xml:space="preserve">, we applaud Sarah’s creative use of </w:t>
      </w:r>
      <w:r w:rsidR="00AF3F91" w:rsidRPr="00AF3F91">
        <w:rPr>
          <w:rFonts w:ascii="Garamond" w:eastAsia="Garamond" w:hAnsi="Garamond" w:cs="Garamond"/>
          <w:color w:val="333333"/>
          <w:highlight w:val="white"/>
        </w:rPr>
        <w:t>Pinterest</w:t>
      </w:r>
      <w:r w:rsidRPr="00AF3F91">
        <w:rPr>
          <w:rFonts w:ascii="Garamond" w:eastAsia="Garamond" w:hAnsi="Garamond" w:cs="Garamond"/>
          <w:color w:val="333333"/>
          <w:highlight w:val="white"/>
        </w:rPr>
        <w:t xml:space="preserve"> </w:t>
      </w:r>
      <w:r>
        <w:rPr>
          <w:rFonts w:ascii="Garamond" w:eastAsia="Garamond" w:hAnsi="Garamond" w:cs="Garamond"/>
          <w:color w:val="333333"/>
          <w:highlight w:val="white"/>
        </w:rPr>
        <w:t xml:space="preserve">to produce </w:t>
      </w:r>
      <w:del w:id="117" w:author="Laurie Ellen Gries" w:date="2018-02-13T04:10:00Z">
        <w:r w:rsidDel="006F20CE">
          <w:rPr>
            <w:rFonts w:ascii="Garamond" w:eastAsia="Garamond" w:hAnsi="Garamond" w:cs="Garamond"/>
            <w:color w:val="333333"/>
            <w:highlight w:val="white"/>
          </w:rPr>
          <w:delText xml:space="preserve">a </w:delText>
        </w:r>
      </w:del>
      <w:ins w:id="118" w:author="Laurie Ellen Gries" w:date="2018-02-13T04:10:00Z">
        <w:r w:rsidR="006F20CE">
          <w:rPr>
            <w:rFonts w:ascii="Garamond" w:eastAsia="Garamond" w:hAnsi="Garamond" w:cs="Garamond"/>
            <w:color w:val="333333"/>
            <w:highlight w:val="white"/>
          </w:rPr>
          <w:t xml:space="preserve">her own </w:t>
        </w:r>
      </w:ins>
      <w:r>
        <w:rPr>
          <w:rFonts w:ascii="Garamond" w:eastAsia="Garamond" w:hAnsi="Garamond" w:cs="Garamond"/>
          <w:color w:val="333333"/>
          <w:highlight w:val="white"/>
        </w:rPr>
        <w:t xml:space="preserve">digital archive, especially in that such exercise is a useful means for generating a boutique data set that quickly makes visible patterns and anomalies in visual data. Lev Manovich, of course, has gone to great lengths to produce </w:t>
      </w:r>
      <w:proofErr w:type="spellStart"/>
      <w:r>
        <w:rPr>
          <w:rFonts w:ascii="Garamond" w:eastAsia="Garamond" w:hAnsi="Garamond" w:cs="Garamond"/>
          <w:color w:val="333333"/>
          <w:highlight w:val="white"/>
        </w:rPr>
        <w:t>ImagePlot</w:t>
      </w:r>
      <w:proofErr w:type="spellEnd"/>
      <w:r>
        <w:rPr>
          <w:rFonts w:ascii="Garamond" w:eastAsia="Garamond" w:hAnsi="Garamond" w:cs="Garamond"/>
          <w:color w:val="333333"/>
          <w:highlight w:val="white"/>
        </w:rPr>
        <w:t xml:space="preserve"> to </w:t>
      </w:r>
      <w:r w:rsidR="006412AB">
        <w:rPr>
          <w:rFonts w:ascii="Garamond" w:eastAsia="Garamond" w:hAnsi="Garamond" w:cs="Garamond"/>
          <w:color w:val="333333"/>
          <w:highlight w:val="white"/>
        </w:rPr>
        <w:t>make</w:t>
      </w:r>
      <w:r>
        <w:rPr>
          <w:rFonts w:ascii="Garamond" w:eastAsia="Garamond" w:hAnsi="Garamond" w:cs="Garamond"/>
          <w:color w:val="333333"/>
          <w:highlight w:val="white"/>
        </w:rPr>
        <w:t xml:space="preserve"> </w:t>
      </w:r>
      <w:r w:rsidR="006412AB">
        <w:rPr>
          <w:rFonts w:ascii="Garamond" w:eastAsia="Garamond" w:hAnsi="Garamond" w:cs="Garamond"/>
          <w:color w:val="333333"/>
          <w:highlight w:val="white"/>
        </w:rPr>
        <w:t xml:space="preserve">content pattern recognition with large data sets possible—efforts I have tried to enhance by developing different digital visualization techniques that can help identify patters in circulation, genre diffusion, and rhetorical function (see Gries 2017).  </w:t>
      </w:r>
      <w:r>
        <w:rPr>
          <w:rFonts w:ascii="Garamond" w:eastAsia="Garamond" w:hAnsi="Garamond" w:cs="Garamond"/>
          <w:color w:val="333333"/>
          <w:highlight w:val="white"/>
        </w:rPr>
        <w:t xml:space="preserve">But while we certainly encourage scholars to use </w:t>
      </w:r>
      <w:proofErr w:type="spellStart"/>
      <w:r>
        <w:rPr>
          <w:rFonts w:ascii="Garamond" w:eastAsia="Garamond" w:hAnsi="Garamond" w:cs="Garamond"/>
          <w:color w:val="333333"/>
          <w:highlight w:val="white"/>
        </w:rPr>
        <w:t>ImagePlot</w:t>
      </w:r>
      <w:proofErr w:type="spellEnd"/>
      <w:r w:rsidR="006412AB">
        <w:rPr>
          <w:rFonts w:ascii="Garamond" w:eastAsia="Garamond" w:hAnsi="Garamond" w:cs="Garamond"/>
          <w:color w:val="333333"/>
          <w:highlight w:val="white"/>
        </w:rPr>
        <w:t xml:space="preserve"> and digital visualization techniques</w:t>
      </w:r>
      <w:r>
        <w:rPr>
          <w:rFonts w:ascii="Garamond" w:eastAsia="Garamond" w:hAnsi="Garamond" w:cs="Garamond"/>
          <w:color w:val="333333"/>
          <w:highlight w:val="white"/>
        </w:rPr>
        <w:t>, we also believe that especially when it comes to dealing with small data sets, digital picture boards can be an adequate means for pattern identification</w:t>
      </w:r>
      <w:r w:rsidR="006412AB">
        <w:rPr>
          <w:rFonts w:ascii="Garamond" w:eastAsia="Garamond" w:hAnsi="Garamond" w:cs="Garamond"/>
          <w:color w:val="333333"/>
          <w:highlight w:val="white"/>
        </w:rPr>
        <w:t xml:space="preserve"> of content</w:t>
      </w:r>
      <w:r>
        <w:rPr>
          <w:rFonts w:ascii="Garamond" w:eastAsia="Garamond" w:hAnsi="Garamond" w:cs="Garamond"/>
          <w:color w:val="333333"/>
          <w:highlight w:val="white"/>
        </w:rPr>
        <w:t>. In addition, of course, Pinterest picture boards are widely accessible to a public audience, which, as Beck argues, is important for making queer history, which often goes unaccounted, more visible.</w:t>
      </w:r>
    </w:p>
    <w:p w14:paraId="0E30D439" w14:textId="77D25C96" w:rsidR="00157F6E" w:rsidRPr="002314E2" w:rsidRDefault="00744497" w:rsidP="002314E2">
      <w:pPr>
        <w:spacing w:line="480" w:lineRule="auto"/>
        <w:rPr>
          <w:rFonts w:eastAsia="Times New Roman"/>
        </w:rPr>
      </w:pPr>
      <w:r>
        <w:rPr>
          <w:rFonts w:eastAsia="Times New Roman"/>
        </w:rPr>
        <w:t xml:space="preserve"> </w:t>
      </w:r>
      <w:r w:rsidR="002314E2">
        <w:rPr>
          <w:rFonts w:eastAsia="Times New Roman"/>
        </w:rPr>
        <w:tab/>
      </w:r>
      <w:r>
        <w:rPr>
          <w:rFonts w:ascii="Garamond" w:eastAsia="Garamond" w:hAnsi="Garamond" w:cs="Garamond"/>
          <w:highlight w:val="white"/>
        </w:rPr>
        <w:t>In addition to producing digital archives to preserve digital visual hi</w:t>
      </w:r>
      <w:r w:rsidR="007B5A7B">
        <w:rPr>
          <w:rFonts w:ascii="Garamond" w:eastAsia="Garamond" w:hAnsi="Garamond" w:cs="Garamond"/>
          <w:highlight w:val="white"/>
        </w:rPr>
        <w:t>story, digital media archeology--</w:t>
      </w:r>
      <w:r>
        <w:rPr>
          <w:rFonts w:ascii="Garamond" w:eastAsia="Garamond" w:hAnsi="Garamond" w:cs="Garamond"/>
          <w:highlight w:val="white"/>
        </w:rPr>
        <w:t xml:space="preserve"> as </w:t>
      </w:r>
      <w:r w:rsidR="00C90307">
        <w:rPr>
          <w:rFonts w:ascii="Garamond" w:eastAsia="Garamond" w:hAnsi="Garamond" w:cs="Garamond"/>
          <w:highlight w:val="white"/>
        </w:rPr>
        <w:t>Hallinan</w:t>
      </w:r>
      <w:r>
        <w:rPr>
          <w:rFonts w:ascii="Garamond" w:eastAsia="Garamond" w:hAnsi="Garamond" w:cs="Garamond"/>
          <w:highlight w:val="white"/>
        </w:rPr>
        <w:t>’s chapter</w:t>
      </w:r>
      <w:r w:rsidR="00376603">
        <w:rPr>
          <w:rFonts w:ascii="Garamond" w:eastAsia="Garamond" w:hAnsi="Garamond" w:cs="Garamond"/>
          <w:highlight w:val="white"/>
        </w:rPr>
        <w:t xml:space="preserve"> </w:t>
      </w:r>
      <w:r w:rsidR="00376603">
        <w:rPr>
          <w:rFonts w:ascii="Garamond" w:eastAsia="Garamond" w:hAnsi="Garamond" w:cs="Garamond"/>
          <w:highlight w:val="white"/>
          <w:lang w:val="en"/>
        </w:rPr>
        <w:t>“Digging Up Obama Hope”</w:t>
      </w:r>
      <w:r w:rsidR="007B5A7B">
        <w:rPr>
          <w:rFonts w:ascii="Garamond" w:eastAsia="Garamond" w:hAnsi="Garamond" w:cs="Garamond"/>
          <w:highlight w:val="white"/>
        </w:rPr>
        <w:t xml:space="preserve"> demonstrates--</w:t>
      </w:r>
      <w:r>
        <w:rPr>
          <w:rFonts w:ascii="Garamond" w:eastAsia="Garamond" w:hAnsi="Garamond" w:cs="Garamond"/>
          <w:highlight w:val="white"/>
        </w:rPr>
        <w:t xml:space="preserve">can be a productive means for </w:t>
      </w:r>
      <w:r w:rsidR="00376603">
        <w:rPr>
          <w:rFonts w:ascii="Garamond" w:eastAsia="Garamond" w:hAnsi="Garamond" w:cs="Garamond"/>
          <w:highlight w:val="white"/>
        </w:rPr>
        <w:t>excavating</w:t>
      </w:r>
      <w:r>
        <w:rPr>
          <w:rFonts w:ascii="Garamond" w:eastAsia="Garamond" w:hAnsi="Garamond" w:cs="Garamond"/>
          <w:highlight w:val="white"/>
        </w:rPr>
        <w:t xml:space="preserve"> digital technologies and associated media practices that </w:t>
      </w:r>
      <w:r w:rsidR="006412AB">
        <w:rPr>
          <w:rFonts w:ascii="Garamond" w:eastAsia="Garamond" w:hAnsi="Garamond" w:cs="Garamond"/>
          <w:highlight w:val="white"/>
        </w:rPr>
        <w:t xml:space="preserve">were once active in cultivating for visual culture but </w:t>
      </w:r>
      <w:r>
        <w:rPr>
          <w:rFonts w:ascii="Garamond" w:eastAsia="Garamond" w:hAnsi="Garamond" w:cs="Garamond"/>
          <w:highlight w:val="white"/>
        </w:rPr>
        <w:t xml:space="preserve">have </w:t>
      </w:r>
      <w:r w:rsidR="006412AB">
        <w:rPr>
          <w:rFonts w:ascii="Garamond" w:eastAsia="Garamond" w:hAnsi="Garamond" w:cs="Garamond"/>
          <w:highlight w:val="white"/>
        </w:rPr>
        <w:t xml:space="preserve">since </w:t>
      </w:r>
      <w:r>
        <w:rPr>
          <w:rFonts w:ascii="Garamond" w:eastAsia="Garamond" w:hAnsi="Garamond" w:cs="Garamond"/>
          <w:highlight w:val="white"/>
        </w:rPr>
        <w:t xml:space="preserve">faded out of contemporary use. In her chapter, </w:t>
      </w:r>
      <w:r w:rsidR="00C90307">
        <w:rPr>
          <w:rFonts w:ascii="Garamond" w:eastAsia="Garamond" w:hAnsi="Garamond" w:cs="Garamond"/>
          <w:highlight w:val="white"/>
        </w:rPr>
        <w:t>Hallinan</w:t>
      </w:r>
      <w:r>
        <w:rPr>
          <w:rFonts w:ascii="Garamond" w:eastAsia="Garamond" w:hAnsi="Garamond" w:cs="Garamond"/>
          <w:highlight w:val="white"/>
        </w:rPr>
        <w:t xml:space="preserve"> </w:t>
      </w:r>
      <w:r w:rsidR="00AF3F91">
        <w:rPr>
          <w:rFonts w:ascii="Garamond" w:eastAsia="Garamond" w:hAnsi="Garamond" w:cs="Garamond"/>
          <w:highlight w:val="white"/>
        </w:rPr>
        <w:t xml:space="preserve">relies on </w:t>
      </w:r>
      <w:r w:rsidR="00AF3F91" w:rsidRPr="00AF3F91">
        <w:rPr>
          <w:rFonts w:ascii="Garamond" w:eastAsia="Garamond" w:hAnsi="Garamond" w:cs="Garamond"/>
          <w:highlight w:val="white"/>
        </w:rPr>
        <w:t xml:space="preserve">infrastructural inversion </w:t>
      </w:r>
      <w:r w:rsidR="00AF3F91" w:rsidRPr="00AF3F91">
        <w:rPr>
          <w:rFonts w:ascii="Garamond" w:eastAsia="Garamond" w:hAnsi="Garamond" w:cs="Garamond"/>
          <w:highlight w:val="white"/>
        </w:rPr>
        <w:fldChar w:fldCharType="begin" w:fldLock="1"/>
      </w:r>
      <w:r w:rsidR="00AF3F91" w:rsidRPr="00AF3F91">
        <w:rPr>
          <w:rFonts w:ascii="Garamond" w:eastAsia="Garamond" w:hAnsi="Garamond" w:cs="Garamond"/>
          <w:highlight w:val="white"/>
        </w:rPr>
        <w:instrText>ADDIN CSL_CITATION { "citationItems" : [ { "id" : "ITEM-1", "itemData" : { "ISBN" : "0262024616", "author" : [ { "dropping-particle" : "", "family" : "Bowker", "given" : "Geoffrey C.", "non-dropping-particle" : "", "parse-names" : false, "suffix" : "" }, { "dropping-particle" : "", "family" : "Star", "given" : "Susan Leigh", "non-dropping-particle" : "", "parse-names" : false, "suffix" : "" } ], "id" : "ITEM-1", "issued" : { "date-parts" : [ [ "1999" ] ] }, "publisher" : "MIT Press", "publisher-place" : "Cambridge", "title" : "Sorting Things Out: Classification and its Conseqeunces", "type" : "book" }, "uris" : [ "http://www.mendeley.com/documents/?uuid=1cb9a029-71fa-448b-802e-7f1e3fecacf3" ] } ], "mendeley" : { "formattedCitation" : "(Bowker and Star 1999)", "plainTextFormattedCitation" : "(Bowker and Star 1999)", "previouslyFormattedCitation" : "(Bowker and Star 1999)" }, "properties" : { "noteIndex" : 8 }, "schema" : "https://github.com/citation-style-language/schema/raw/master/csl-citation.json" }</w:instrText>
      </w:r>
      <w:r w:rsidR="00AF3F91" w:rsidRPr="00AF3F91">
        <w:rPr>
          <w:rFonts w:ascii="Garamond" w:eastAsia="Garamond" w:hAnsi="Garamond" w:cs="Garamond"/>
          <w:highlight w:val="white"/>
        </w:rPr>
        <w:fldChar w:fldCharType="separate"/>
      </w:r>
      <w:r w:rsidR="00AF3F91" w:rsidRPr="00AF3F91">
        <w:rPr>
          <w:rFonts w:ascii="Garamond" w:eastAsia="Garamond" w:hAnsi="Garamond" w:cs="Garamond"/>
          <w:highlight w:val="white"/>
        </w:rPr>
        <w:t>(Bowker and Star 1999)</w:t>
      </w:r>
      <w:r w:rsidR="00AF3F91" w:rsidRPr="00AF3F91">
        <w:rPr>
          <w:rFonts w:ascii="Garamond" w:eastAsia="Garamond" w:hAnsi="Garamond" w:cs="Garamond"/>
          <w:highlight w:val="white"/>
        </w:rPr>
        <w:fldChar w:fldCharType="end"/>
      </w:r>
      <w:r w:rsidR="00AF3F91">
        <w:rPr>
          <w:rFonts w:ascii="Garamond" w:eastAsia="Garamond" w:hAnsi="Garamond" w:cs="Garamond"/>
          <w:highlight w:val="white"/>
        </w:rPr>
        <w:t xml:space="preserve"> and </w:t>
      </w:r>
      <w:r>
        <w:rPr>
          <w:rFonts w:ascii="Garamond" w:eastAsia="Garamond" w:hAnsi="Garamond" w:cs="Garamond"/>
          <w:highlight w:val="white"/>
        </w:rPr>
        <w:t xml:space="preserve">the </w:t>
      </w:r>
      <w:proofErr w:type="spellStart"/>
      <w:r>
        <w:rPr>
          <w:rFonts w:ascii="Garamond" w:eastAsia="Garamond" w:hAnsi="Garamond" w:cs="Garamond"/>
          <w:highlight w:val="white"/>
        </w:rPr>
        <w:t>Wayback</w:t>
      </w:r>
      <w:proofErr w:type="spellEnd"/>
      <w:r>
        <w:rPr>
          <w:rFonts w:ascii="Garamond" w:eastAsia="Garamond" w:hAnsi="Garamond" w:cs="Garamond"/>
          <w:highlight w:val="white"/>
        </w:rPr>
        <w:t xml:space="preserve"> Machine to recover the Obamicon.me website that made possible the production and sharing of </w:t>
      </w:r>
      <w:proofErr w:type="spellStart"/>
      <w:r>
        <w:rPr>
          <w:rFonts w:ascii="Garamond" w:eastAsia="Garamond" w:hAnsi="Garamond" w:cs="Garamond"/>
          <w:highlight w:val="white"/>
        </w:rPr>
        <w:t>Obamicons</w:t>
      </w:r>
      <w:proofErr w:type="spellEnd"/>
      <w:r>
        <w:rPr>
          <w:rFonts w:ascii="Garamond" w:eastAsia="Garamond" w:hAnsi="Garamond" w:cs="Garamond"/>
          <w:highlight w:val="white"/>
        </w:rPr>
        <w:t xml:space="preserve">, which are largely responsible for the Obama Hope image’s broad circulation and surrounding </w:t>
      </w:r>
      <w:proofErr w:type="spellStart"/>
      <w:r>
        <w:rPr>
          <w:rFonts w:ascii="Garamond" w:eastAsia="Garamond" w:hAnsi="Garamond" w:cs="Garamond"/>
          <w:highlight w:val="white"/>
        </w:rPr>
        <w:t>metaculture</w:t>
      </w:r>
      <w:proofErr w:type="spellEnd"/>
      <w:r>
        <w:rPr>
          <w:rFonts w:ascii="Garamond" w:eastAsia="Garamond" w:hAnsi="Garamond" w:cs="Garamond"/>
          <w:highlight w:val="white"/>
        </w:rPr>
        <w:t xml:space="preserve"> in 2009</w:t>
      </w:r>
      <w:ins w:id="119" w:author="Laurie Ellen Gries" w:date="2018-02-13T04:12:00Z">
        <w:r w:rsidR="0072781F">
          <w:rPr>
            <w:rFonts w:ascii="Garamond" w:eastAsia="Garamond" w:hAnsi="Garamond" w:cs="Garamond"/>
            <w:highlight w:val="white"/>
          </w:rPr>
          <w:t xml:space="preserve"> (s</w:t>
        </w:r>
        <w:r w:rsidR="00E44276">
          <w:rPr>
            <w:rFonts w:ascii="Garamond" w:eastAsia="Garamond" w:hAnsi="Garamond" w:cs="Garamond"/>
            <w:highlight w:val="white"/>
          </w:rPr>
          <w:t>ee Figure 7</w:t>
        </w:r>
        <w:r w:rsidR="006F20CE">
          <w:rPr>
            <w:rFonts w:ascii="Garamond" w:eastAsia="Garamond" w:hAnsi="Garamond" w:cs="Garamond"/>
            <w:highlight w:val="white"/>
          </w:rPr>
          <w:t>)</w:t>
        </w:r>
      </w:ins>
      <w:r>
        <w:rPr>
          <w:rFonts w:ascii="Garamond" w:eastAsia="Garamond" w:hAnsi="Garamond" w:cs="Garamond"/>
          <w:highlight w:val="white"/>
        </w:rPr>
        <w:t xml:space="preserve">. While this website was easily accessible and wildly popular for 2 years, its inventors, Paste Magazine, took down the website, cutting off what had become a popular means of civic engagement for many citizens not only in the U.S. but also the world. Digital visual studies is committed to investigating and documenting such ephemeral modes of civic action so that digital visual history can be properly preserved, and </w:t>
      </w:r>
      <w:r w:rsidR="00C90307">
        <w:rPr>
          <w:rFonts w:ascii="Garamond" w:eastAsia="Garamond" w:hAnsi="Garamond" w:cs="Garamond"/>
          <w:highlight w:val="white"/>
        </w:rPr>
        <w:t>Hallinan</w:t>
      </w:r>
      <w:r>
        <w:rPr>
          <w:rFonts w:ascii="Garamond" w:eastAsia="Garamond" w:hAnsi="Garamond" w:cs="Garamond"/>
          <w:highlight w:val="white"/>
        </w:rPr>
        <w:t xml:space="preserve">’s chapter demonstrates </w:t>
      </w:r>
      <w:r w:rsidR="006412AB">
        <w:rPr>
          <w:rFonts w:ascii="Garamond" w:eastAsia="Garamond" w:hAnsi="Garamond" w:cs="Garamond"/>
          <w:highlight w:val="white"/>
        </w:rPr>
        <w:t xml:space="preserve">how </w:t>
      </w:r>
      <w:r>
        <w:rPr>
          <w:rFonts w:ascii="Garamond" w:eastAsia="Garamond" w:hAnsi="Garamond" w:cs="Garamond"/>
          <w:highlight w:val="white"/>
        </w:rPr>
        <w:t xml:space="preserve">digital media </w:t>
      </w:r>
      <w:r w:rsidR="00376603">
        <w:rPr>
          <w:rFonts w:ascii="Garamond" w:eastAsia="Garamond" w:hAnsi="Garamond" w:cs="Garamond"/>
          <w:highlight w:val="white"/>
        </w:rPr>
        <w:t>archaeology</w:t>
      </w:r>
      <w:r>
        <w:rPr>
          <w:rFonts w:ascii="Garamond" w:eastAsia="Garamond" w:hAnsi="Garamond" w:cs="Garamond"/>
          <w:highlight w:val="white"/>
        </w:rPr>
        <w:t xml:space="preserve"> can be a valuable approach </w:t>
      </w:r>
      <w:ins w:id="120" w:author="Laurie Ellen Gries" w:date="2018-02-13T04:13:00Z">
        <w:r w:rsidR="006F20CE">
          <w:rPr>
            <w:rFonts w:ascii="Garamond" w:eastAsia="Garamond" w:hAnsi="Garamond" w:cs="Garamond"/>
            <w:highlight w:val="white"/>
          </w:rPr>
          <w:t>in achieving such goals</w:t>
        </w:r>
      </w:ins>
      <w:del w:id="121" w:author="Laurie Ellen Gries" w:date="2018-02-13T04:13:00Z">
        <w:r w:rsidDel="006F20CE">
          <w:rPr>
            <w:rFonts w:ascii="Garamond" w:eastAsia="Garamond" w:hAnsi="Garamond" w:cs="Garamond"/>
            <w:highlight w:val="white"/>
          </w:rPr>
          <w:delText>for mainta</w:delText>
        </w:r>
        <w:r w:rsidR="00376603" w:rsidDel="006F20CE">
          <w:rPr>
            <w:rFonts w:ascii="Garamond" w:eastAsia="Garamond" w:hAnsi="Garamond" w:cs="Garamond"/>
            <w:highlight w:val="white"/>
          </w:rPr>
          <w:delText>in</w:delText>
        </w:r>
        <w:r w:rsidDel="006F20CE">
          <w:rPr>
            <w:rFonts w:ascii="Garamond" w:eastAsia="Garamond" w:hAnsi="Garamond" w:cs="Garamond"/>
            <w:highlight w:val="white"/>
          </w:rPr>
          <w:delText>ing such preservation</w:delText>
        </w:r>
      </w:del>
      <w:r>
        <w:rPr>
          <w:rFonts w:ascii="Garamond" w:eastAsia="Garamond" w:hAnsi="Garamond" w:cs="Garamond"/>
          <w:highlight w:val="white"/>
        </w:rPr>
        <w:t xml:space="preserve">. </w:t>
      </w:r>
    </w:p>
    <w:p w14:paraId="024A4B41" w14:textId="77777777" w:rsidR="00157F6E" w:rsidRDefault="00157F6E" w:rsidP="002314E2">
      <w:pPr>
        <w:spacing w:line="480" w:lineRule="auto"/>
        <w:rPr>
          <w:rFonts w:ascii="Garamond" w:eastAsia="Garamond" w:hAnsi="Garamond" w:cs="Garamond"/>
          <w:highlight w:val="white"/>
        </w:rPr>
      </w:pPr>
    </w:p>
    <w:p w14:paraId="6058438C" w14:textId="76EE1457" w:rsidR="00157F6E" w:rsidRPr="002314E2" w:rsidRDefault="00744497" w:rsidP="002314E2">
      <w:pPr>
        <w:spacing w:line="480" w:lineRule="auto"/>
        <w:rPr>
          <w:rFonts w:ascii="Garamond" w:eastAsia="Garamond" w:hAnsi="Garamond" w:cs="Garamond"/>
          <w:i/>
          <w:highlight w:val="white"/>
        </w:rPr>
      </w:pPr>
      <w:r>
        <w:rPr>
          <w:rFonts w:ascii="Garamond" w:eastAsia="Garamond" w:hAnsi="Garamond" w:cs="Garamond"/>
          <w:i/>
          <w:highlight w:val="white"/>
        </w:rPr>
        <w:t xml:space="preserve">Producing Digital Visual </w:t>
      </w:r>
      <w:r w:rsidR="00EC68D9">
        <w:rPr>
          <w:rFonts w:ascii="Garamond" w:eastAsia="Garamond" w:hAnsi="Garamond" w:cs="Garamond"/>
          <w:i/>
          <w:highlight w:val="white"/>
        </w:rPr>
        <w:t>Artifacts</w:t>
      </w:r>
      <w:r>
        <w:rPr>
          <w:rFonts w:ascii="Garamond" w:eastAsia="Garamond" w:hAnsi="Garamond" w:cs="Garamond"/>
          <w:i/>
          <w:highlight w:val="white"/>
        </w:rPr>
        <w:t xml:space="preserve"> as a Research Practice</w:t>
      </w:r>
    </w:p>
    <w:p w14:paraId="35243E22" w14:textId="661FABC2" w:rsidR="00157F6E" w:rsidRPr="004C0BD0" w:rsidRDefault="00744497" w:rsidP="002314E2">
      <w:pPr>
        <w:spacing w:line="480" w:lineRule="auto"/>
        <w:ind w:firstLine="720"/>
        <w:rPr>
          <w:rFonts w:eastAsia="Times New Roman"/>
        </w:rPr>
      </w:pPr>
      <w:r w:rsidRPr="00376603">
        <w:rPr>
          <w:rFonts w:ascii="Garamond" w:eastAsia="Garamond" w:hAnsi="Garamond" w:cs="Garamond"/>
        </w:rPr>
        <w:t>In addition to investigating digital visual phenomena and preserving digital visual history</w:t>
      </w:r>
      <w:r w:rsidRPr="00376603">
        <w:rPr>
          <w:rFonts w:ascii="Garamond" w:eastAsia="Garamond" w:hAnsi="Garamond" w:cs="Garamond"/>
          <w:i/>
        </w:rPr>
        <w:t xml:space="preserve">, </w:t>
      </w:r>
      <w:r w:rsidRPr="00376603">
        <w:rPr>
          <w:rFonts w:ascii="Garamond" w:eastAsia="Garamond" w:hAnsi="Garamond" w:cs="Garamond"/>
        </w:rPr>
        <w:t>DVS is committed</w:t>
      </w:r>
      <w:r w:rsidR="007B5A7B">
        <w:rPr>
          <w:rFonts w:ascii="Garamond" w:eastAsia="Garamond" w:hAnsi="Garamond" w:cs="Garamond"/>
        </w:rPr>
        <w:t xml:space="preserve"> </w:t>
      </w:r>
      <w:r w:rsidR="00454B18">
        <w:rPr>
          <w:rFonts w:ascii="Garamond" w:eastAsia="Garamond" w:hAnsi="Garamond" w:cs="Garamond"/>
        </w:rPr>
        <w:t>to digital-</w:t>
      </w:r>
      <w:r w:rsidRPr="00376603">
        <w:rPr>
          <w:rFonts w:ascii="Garamond" w:eastAsia="Garamond" w:hAnsi="Garamond" w:cs="Garamond"/>
        </w:rPr>
        <w:t>visual production as part of the research and theory-building process.</w:t>
      </w:r>
      <w:r>
        <w:rPr>
          <w:rFonts w:ascii="Garamond" w:eastAsia="Garamond" w:hAnsi="Garamond" w:cs="Garamond"/>
        </w:rPr>
        <w:t xml:space="preserve"> Such commitment aligns </w:t>
      </w:r>
      <w:r w:rsidR="00AF3F91">
        <w:rPr>
          <w:rFonts w:ascii="Garamond" w:eastAsia="Garamond" w:hAnsi="Garamond" w:cs="Garamond"/>
        </w:rPr>
        <w:t xml:space="preserve">not only </w:t>
      </w:r>
      <w:commentRangeStart w:id="122"/>
      <w:r w:rsidR="00AF3F91">
        <w:rPr>
          <w:rFonts w:ascii="Garamond" w:eastAsia="Garamond" w:hAnsi="Garamond" w:cs="Garamond"/>
        </w:rPr>
        <w:t>with</w:t>
      </w:r>
      <w:commentRangeEnd w:id="122"/>
      <w:r w:rsidR="003B71BA">
        <w:rPr>
          <w:rStyle w:val="CommentReference"/>
          <w:rFonts w:ascii="Calibri" w:hAnsi="Calibri" w:cs="Calibri"/>
          <w:color w:val="000000"/>
        </w:rPr>
        <w:commentReference w:id="122"/>
      </w:r>
      <w:r w:rsidR="00AF3F91">
        <w:rPr>
          <w:rFonts w:ascii="Garamond" w:eastAsia="Garamond" w:hAnsi="Garamond" w:cs="Garamond"/>
        </w:rPr>
        <w:t xml:space="preserve"> digital rhetoric but also </w:t>
      </w:r>
      <w:r>
        <w:rPr>
          <w:rFonts w:ascii="Garamond" w:eastAsia="Garamond" w:hAnsi="Garamond" w:cs="Garamond"/>
        </w:rPr>
        <w:t xml:space="preserve">with critical </w:t>
      </w:r>
      <w:r w:rsidR="003560EE">
        <w:rPr>
          <w:rFonts w:ascii="Garamond" w:eastAsia="Garamond" w:hAnsi="Garamond" w:cs="Garamond"/>
        </w:rPr>
        <w:t xml:space="preserve">making--what Matt </w:t>
      </w:r>
      <w:proofErr w:type="spellStart"/>
      <w:r w:rsidR="003560EE">
        <w:rPr>
          <w:rFonts w:ascii="Garamond" w:eastAsia="Garamond" w:hAnsi="Garamond" w:cs="Garamond"/>
        </w:rPr>
        <w:t>Ratto</w:t>
      </w:r>
      <w:proofErr w:type="spellEnd"/>
      <w:r w:rsidR="003560EE">
        <w:rPr>
          <w:rFonts w:ascii="Garamond" w:eastAsia="Garamond" w:hAnsi="Garamond" w:cs="Garamond"/>
        </w:rPr>
        <w:t xml:space="preserve"> calls </w:t>
      </w:r>
      <w:r w:rsidR="003560EE" w:rsidRPr="006412AB">
        <w:rPr>
          <w:rFonts w:ascii="Garamond" w:eastAsia="Garamond" w:hAnsi="Garamond" w:cs="Garamond"/>
        </w:rPr>
        <w:t xml:space="preserve">a connection between </w:t>
      </w:r>
      <w:r w:rsidRPr="006412AB">
        <w:rPr>
          <w:rFonts w:ascii="Garamond" w:eastAsia="Garamond" w:hAnsi="Garamond" w:cs="Garamond"/>
          <w:color w:val="333333"/>
        </w:rPr>
        <w:t>two typically disconnected m</w:t>
      </w:r>
      <w:r w:rsidR="00376603" w:rsidRPr="006412AB">
        <w:rPr>
          <w:rFonts w:ascii="Garamond" w:eastAsia="Garamond" w:hAnsi="Garamond" w:cs="Garamond"/>
          <w:color w:val="333333"/>
        </w:rPr>
        <w:t xml:space="preserve">odes of engagement </w:t>
      </w:r>
      <w:r w:rsidR="003560EE" w:rsidRPr="006412AB">
        <w:rPr>
          <w:rFonts w:ascii="Garamond" w:eastAsia="Garamond" w:hAnsi="Garamond" w:cs="Garamond"/>
          <w:color w:val="333333"/>
        </w:rPr>
        <w:t>with</w:t>
      </w:r>
      <w:r w:rsidR="00376603" w:rsidRPr="006412AB">
        <w:rPr>
          <w:rFonts w:ascii="Garamond" w:eastAsia="Garamond" w:hAnsi="Garamond" w:cs="Garamond"/>
          <w:color w:val="333333"/>
        </w:rPr>
        <w:t xml:space="preserve"> the world</w:t>
      </w:r>
      <w:r w:rsidR="00AF3F91" w:rsidRPr="006412AB">
        <w:rPr>
          <w:rFonts w:ascii="Garamond" w:eastAsia="Garamond" w:hAnsi="Garamond" w:cs="Garamond"/>
        </w:rPr>
        <w:t xml:space="preserve">: </w:t>
      </w:r>
      <w:r w:rsidR="003560EE" w:rsidRPr="006412AB">
        <w:rPr>
          <w:rFonts w:ascii="Garamond" w:eastAsia="Times New Roman" w:hAnsi="Garamond"/>
          <w:shd w:val="clear" w:color="auto" w:fill="FAFAFA"/>
        </w:rPr>
        <w:t xml:space="preserve">critical </w:t>
      </w:r>
      <w:r w:rsidR="003560EE" w:rsidRPr="00F85D8E">
        <w:rPr>
          <w:rFonts w:ascii="Garamond" w:hAnsi="Garamond"/>
        </w:rPr>
        <w:t>thinking</w:t>
      </w:r>
      <w:ins w:id="123" w:author="Laurie Ellen Gries" w:date="2018-02-13T04:14:00Z">
        <w:r w:rsidR="006F20CE">
          <w:rPr>
            <w:rFonts w:ascii="Garamond" w:hAnsi="Garamond"/>
          </w:rPr>
          <w:t>--</w:t>
        </w:r>
      </w:ins>
      <w:del w:id="124" w:author="Laurie Ellen Gries" w:date="2018-02-13T04:14:00Z">
        <w:r w:rsidR="003560EE" w:rsidRPr="00F85D8E" w:rsidDel="006F20CE">
          <w:rPr>
            <w:rFonts w:ascii="Garamond" w:hAnsi="Garamond"/>
          </w:rPr>
          <w:delText xml:space="preserve">, </w:delText>
        </w:r>
      </w:del>
      <w:r w:rsidR="003560EE" w:rsidRPr="00F85D8E">
        <w:rPr>
          <w:rFonts w:ascii="Garamond" w:hAnsi="Garamond"/>
        </w:rPr>
        <w:t>typi</w:t>
      </w:r>
      <w:r w:rsidR="004C0BD0" w:rsidRPr="00F85D8E">
        <w:rPr>
          <w:rFonts w:ascii="Garamond" w:hAnsi="Garamond"/>
        </w:rPr>
        <w:t>cally understood as conceptual work grounded in linguistics</w:t>
      </w:r>
      <w:ins w:id="125" w:author="Laurie Ellen Gries" w:date="2018-02-13T04:14:00Z">
        <w:r w:rsidR="006F20CE">
          <w:rPr>
            <w:rFonts w:ascii="Garamond" w:hAnsi="Garamond"/>
          </w:rPr>
          <w:t>--</w:t>
        </w:r>
      </w:ins>
      <w:del w:id="126" w:author="Laurie Ellen Gries" w:date="2018-02-13T04:14:00Z">
        <w:r w:rsidR="003560EE" w:rsidRPr="00F85D8E" w:rsidDel="006F20CE">
          <w:rPr>
            <w:rFonts w:ascii="Garamond" w:hAnsi="Garamond"/>
          </w:rPr>
          <w:delText xml:space="preserve">, </w:delText>
        </w:r>
      </w:del>
      <w:r w:rsidR="003560EE" w:rsidRPr="00F85D8E">
        <w:rPr>
          <w:rFonts w:ascii="Garamond" w:hAnsi="Garamond"/>
        </w:rPr>
        <w:t xml:space="preserve">and </w:t>
      </w:r>
      <w:r w:rsidR="004C0BD0" w:rsidRPr="00F85D8E">
        <w:rPr>
          <w:rFonts w:ascii="Garamond" w:hAnsi="Garamond"/>
        </w:rPr>
        <w:t>making</w:t>
      </w:r>
      <w:ins w:id="127" w:author="Laurie Ellen Gries" w:date="2018-02-13T04:14:00Z">
        <w:r w:rsidR="006F20CE">
          <w:rPr>
            <w:rFonts w:ascii="Garamond" w:hAnsi="Garamond"/>
          </w:rPr>
          <w:t>--</w:t>
        </w:r>
      </w:ins>
      <w:del w:id="128" w:author="Laurie Ellen Gries" w:date="2018-02-13T04:14:00Z">
        <w:r w:rsidR="004C0BD0" w:rsidRPr="00F85D8E" w:rsidDel="006F20CE">
          <w:rPr>
            <w:rFonts w:ascii="Garamond" w:hAnsi="Garamond"/>
          </w:rPr>
          <w:delText xml:space="preserve">, </w:delText>
        </w:r>
      </w:del>
      <w:r w:rsidR="004C0BD0" w:rsidRPr="00F85D8E">
        <w:rPr>
          <w:rFonts w:ascii="Garamond" w:hAnsi="Garamond"/>
        </w:rPr>
        <w:t xml:space="preserve">goal-based work grounded in </w:t>
      </w:r>
      <w:r w:rsidR="002126ED" w:rsidRPr="00F85D8E">
        <w:rPr>
          <w:rFonts w:ascii="Garamond" w:hAnsi="Garamond"/>
        </w:rPr>
        <w:t>socio-</w:t>
      </w:r>
      <w:r w:rsidR="004C0BD0" w:rsidRPr="00F85D8E">
        <w:rPr>
          <w:rFonts w:ascii="Garamond" w:hAnsi="Garamond"/>
        </w:rPr>
        <w:t xml:space="preserve">material-technical practices </w:t>
      </w:r>
      <w:r w:rsidR="003560EE" w:rsidRPr="00F85D8E">
        <w:rPr>
          <w:rFonts w:ascii="Garamond" w:hAnsi="Garamond"/>
        </w:rPr>
        <w:t>(252</w:t>
      </w:r>
      <w:r w:rsidR="004C0BD0" w:rsidRPr="00F85D8E">
        <w:rPr>
          <w:rFonts w:ascii="Garamond" w:hAnsi="Garamond"/>
        </w:rPr>
        <w:t>-260</w:t>
      </w:r>
      <w:r w:rsidR="003560EE" w:rsidRPr="00F85D8E">
        <w:rPr>
          <w:rFonts w:ascii="Garamond" w:hAnsi="Garamond"/>
        </w:rPr>
        <w:t>).</w:t>
      </w:r>
      <w:r w:rsidR="003560EE">
        <w:rPr>
          <w:rFonts w:ascii="Garamond" w:eastAsia="Times New Roman" w:hAnsi="Garamond"/>
          <w:shd w:val="clear" w:color="auto" w:fill="FAFAFA"/>
        </w:rPr>
        <w:t xml:space="preserve"> </w:t>
      </w:r>
      <w:r w:rsidR="00AF3F91">
        <w:rPr>
          <w:rFonts w:ascii="Garamond" w:eastAsia="Garamond" w:hAnsi="Garamond" w:cs="Garamond"/>
        </w:rPr>
        <w:t>To be expected, then</w:t>
      </w:r>
      <w:r>
        <w:rPr>
          <w:rFonts w:ascii="Garamond" w:eastAsia="Garamond" w:hAnsi="Garamond" w:cs="Garamond"/>
        </w:rPr>
        <w:t>, digital visual studies does not envision digital research methods, tools, and emergent digital products as divorced from the abstract practice of theory making. Instead, we agree with Roger Whitson</w:t>
      </w:r>
      <w:r w:rsidR="002126ED">
        <w:rPr>
          <w:rFonts w:ascii="Garamond" w:eastAsia="Garamond" w:hAnsi="Garamond" w:cs="Garamond"/>
        </w:rPr>
        <w:t xml:space="preserve"> (2013)</w:t>
      </w:r>
      <w:r>
        <w:rPr>
          <w:rFonts w:ascii="Garamond" w:eastAsia="Garamond" w:hAnsi="Garamond" w:cs="Garamond"/>
        </w:rPr>
        <w:t xml:space="preserve"> that the digital enters into a recursive and creative relationship with the cognitive, discursive practice of doing theory. In common parlance of the digital humanities, the hacking that entails the </w:t>
      </w:r>
      <w:r>
        <w:rPr>
          <w:rFonts w:ascii="Garamond" w:eastAsia="Garamond" w:hAnsi="Garamond" w:cs="Garamond"/>
          <w:highlight w:val="white"/>
        </w:rPr>
        <w:t xml:space="preserve">adaptation, manipulation, and productive use of a given digital technology merges seamlessly with the yacking of theorizing to develop new knowledge about visual </w:t>
      </w:r>
      <w:r w:rsidR="00AF3F91">
        <w:rPr>
          <w:rFonts w:ascii="Garamond" w:eastAsia="Garamond" w:hAnsi="Garamond" w:cs="Garamond"/>
          <w:highlight w:val="white"/>
        </w:rPr>
        <w:t>phenomena</w:t>
      </w:r>
      <w:r>
        <w:rPr>
          <w:rFonts w:ascii="Garamond" w:eastAsia="Garamond" w:hAnsi="Garamond" w:cs="Garamond"/>
          <w:highlight w:val="white"/>
        </w:rPr>
        <w:t xml:space="preserve">. </w:t>
      </w:r>
    </w:p>
    <w:p w14:paraId="54B4C485" w14:textId="410833A3" w:rsidR="00157F6E" w:rsidRDefault="00744497" w:rsidP="002314E2">
      <w:pPr>
        <w:spacing w:line="480" w:lineRule="auto"/>
        <w:ind w:firstLine="720"/>
        <w:rPr>
          <w:rFonts w:ascii="Garamond" w:eastAsia="Garamond" w:hAnsi="Garamond" w:cs="Garamond"/>
          <w:highlight w:val="white"/>
        </w:rPr>
      </w:pPr>
      <w:r>
        <w:rPr>
          <w:rFonts w:ascii="Garamond" w:eastAsia="Garamond" w:hAnsi="Garamond" w:cs="Garamond"/>
          <w:highlight w:val="white"/>
        </w:rPr>
        <w:t xml:space="preserve">Such commitment to digital visual production also aligns with practice-based research, which advances knowledge partly by means of creative practice. </w:t>
      </w:r>
      <w:r w:rsidR="00EC2600">
        <w:rPr>
          <w:rFonts w:ascii="Garamond" w:eastAsia="Garamond" w:hAnsi="Garamond" w:cs="Garamond"/>
          <w:highlight w:val="white"/>
        </w:rPr>
        <w:t xml:space="preserve">Practice-based research—commonly referred to as “research-creation” in Canada, “practice as research” in Britain and Australia, and “arts-based research” in the United States—typically </w:t>
      </w:r>
      <w:r w:rsidR="00B03CFC">
        <w:rPr>
          <w:rFonts w:ascii="Garamond" w:eastAsia="Garamond" w:hAnsi="Garamond" w:cs="Garamond"/>
          <w:highlight w:val="white"/>
        </w:rPr>
        <w:t xml:space="preserve">integrates </w:t>
      </w:r>
      <w:r w:rsidR="00EC2600">
        <w:rPr>
          <w:rFonts w:ascii="Garamond" w:eastAsia="Garamond" w:hAnsi="Garamond" w:cs="Garamond"/>
          <w:highlight w:val="white"/>
        </w:rPr>
        <w:t xml:space="preserve">creative design, experimental aesthetic practices, and artistic works as integral to the research process (Chapman and </w:t>
      </w:r>
      <w:proofErr w:type="spellStart"/>
      <w:r w:rsidR="00EC2600">
        <w:rPr>
          <w:rFonts w:ascii="Garamond" w:eastAsia="Garamond" w:hAnsi="Garamond" w:cs="Garamond"/>
          <w:highlight w:val="white"/>
        </w:rPr>
        <w:t>Sawchuk</w:t>
      </w:r>
      <w:proofErr w:type="spellEnd"/>
      <w:r w:rsidR="00EC2600">
        <w:rPr>
          <w:rFonts w:ascii="Garamond" w:eastAsia="Garamond" w:hAnsi="Garamond" w:cs="Garamond"/>
          <w:highlight w:val="white"/>
        </w:rPr>
        <w:t xml:space="preserve"> </w:t>
      </w:r>
      <w:r w:rsidR="00F85D8E">
        <w:rPr>
          <w:rFonts w:ascii="Garamond" w:eastAsia="Garamond" w:hAnsi="Garamond" w:cs="Garamond"/>
          <w:highlight w:val="white"/>
        </w:rPr>
        <w:t>5-6</w:t>
      </w:r>
      <w:r w:rsidR="00EC2600">
        <w:rPr>
          <w:rFonts w:ascii="Garamond" w:eastAsia="Garamond" w:hAnsi="Garamond" w:cs="Garamond"/>
          <w:highlight w:val="white"/>
        </w:rPr>
        <w:t xml:space="preserve">). </w:t>
      </w:r>
      <w:r w:rsidR="005E7144">
        <w:rPr>
          <w:rFonts w:ascii="Garamond" w:eastAsia="Garamond" w:hAnsi="Garamond" w:cs="Garamond"/>
          <w:highlight w:val="white"/>
        </w:rPr>
        <w:t>In fact, such creative acts and artifacts are necessary for research and research-generated</w:t>
      </w:r>
      <w:commentRangeStart w:id="129"/>
      <w:r w:rsidR="005E7144">
        <w:rPr>
          <w:rFonts w:ascii="Garamond" w:eastAsia="Garamond" w:hAnsi="Garamond" w:cs="Garamond"/>
          <w:highlight w:val="white"/>
        </w:rPr>
        <w:t xml:space="preserve"> -</w:t>
      </w:r>
      <w:commentRangeEnd w:id="129"/>
      <w:r w:rsidR="00EA0944">
        <w:rPr>
          <w:rStyle w:val="CommentReference"/>
          <w:rFonts w:ascii="Calibri" w:hAnsi="Calibri" w:cs="Calibri"/>
          <w:color w:val="000000"/>
        </w:rPr>
        <w:commentReference w:id="129"/>
      </w:r>
      <w:r w:rsidR="005E7144">
        <w:rPr>
          <w:rFonts w:ascii="Garamond" w:eastAsia="Garamond" w:hAnsi="Garamond" w:cs="Garamond"/>
          <w:highlight w:val="white"/>
        </w:rPr>
        <w:t xml:space="preserve">knowledge to emerge. </w:t>
      </w:r>
      <w:r>
        <w:rPr>
          <w:rFonts w:ascii="Garamond" w:eastAsia="Garamond" w:hAnsi="Garamond" w:cs="Garamond"/>
          <w:highlight w:val="white"/>
        </w:rPr>
        <w:t xml:space="preserve">With practice-based research, </w:t>
      </w:r>
      <w:r w:rsidR="00EC2600">
        <w:rPr>
          <w:rFonts w:ascii="Garamond" w:eastAsia="Garamond" w:hAnsi="Garamond" w:cs="Garamond"/>
          <w:highlight w:val="white"/>
        </w:rPr>
        <w:t>suc</w:t>
      </w:r>
      <w:r w:rsidR="005E7144">
        <w:rPr>
          <w:rFonts w:ascii="Garamond" w:eastAsia="Garamond" w:hAnsi="Garamond" w:cs="Garamond"/>
          <w:highlight w:val="white"/>
        </w:rPr>
        <w:t>h creative acts and artifacts are</w:t>
      </w:r>
      <w:r w:rsidR="00EC2600">
        <w:rPr>
          <w:rFonts w:ascii="Garamond" w:eastAsia="Garamond" w:hAnsi="Garamond" w:cs="Garamond"/>
          <w:highlight w:val="white"/>
        </w:rPr>
        <w:t xml:space="preserve"> </w:t>
      </w:r>
      <w:r>
        <w:rPr>
          <w:rFonts w:ascii="Garamond" w:eastAsia="Garamond" w:hAnsi="Garamond" w:cs="Garamond"/>
          <w:highlight w:val="white"/>
        </w:rPr>
        <w:t xml:space="preserve">an especially productive means for answering a research question and generating research </w:t>
      </w:r>
      <w:r w:rsidR="00B84FB8">
        <w:rPr>
          <w:rFonts w:ascii="Garamond" w:eastAsia="Garamond" w:hAnsi="Garamond" w:cs="Garamond"/>
          <w:highlight w:val="white"/>
        </w:rPr>
        <w:t>insights</w:t>
      </w:r>
      <w:r>
        <w:rPr>
          <w:rFonts w:ascii="Garamond" w:eastAsia="Garamond" w:hAnsi="Garamond" w:cs="Garamond"/>
          <w:highlight w:val="white"/>
        </w:rPr>
        <w:t xml:space="preserve"> </w:t>
      </w:r>
      <w:r w:rsidR="00B84FB8">
        <w:rPr>
          <w:rFonts w:ascii="Garamond" w:eastAsia="Garamond" w:hAnsi="Garamond" w:cs="Garamond"/>
          <w:highlight w:val="white"/>
        </w:rPr>
        <w:t>that</w:t>
      </w:r>
      <w:r>
        <w:rPr>
          <w:rFonts w:ascii="Garamond" w:eastAsia="Garamond" w:hAnsi="Garamond" w:cs="Garamond"/>
          <w:highlight w:val="white"/>
        </w:rPr>
        <w:t xml:space="preserve"> can be </w:t>
      </w:r>
      <w:r w:rsidR="00B84FB8">
        <w:rPr>
          <w:rFonts w:ascii="Garamond" w:eastAsia="Garamond" w:hAnsi="Garamond" w:cs="Garamond"/>
          <w:highlight w:val="white"/>
        </w:rPr>
        <w:t xml:space="preserve">documented, </w:t>
      </w:r>
      <w:r>
        <w:rPr>
          <w:rFonts w:ascii="Garamond" w:eastAsia="Garamond" w:hAnsi="Garamond" w:cs="Garamond"/>
          <w:highlight w:val="white"/>
        </w:rPr>
        <w:t>generalized</w:t>
      </w:r>
      <w:r w:rsidR="00B84FB8">
        <w:rPr>
          <w:rFonts w:ascii="Garamond" w:eastAsia="Garamond" w:hAnsi="Garamond" w:cs="Garamond"/>
          <w:highlight w:val="white"/>
        </w:rPr>
        <w:t>,</w:t>
      </w:r>
      <w:r>
        <w:rPr>
          <w:rFonts w:ascii="Garamond" w:eastAsia="Garamond" w:hAnsi="Garamond" w:cs="Garamond"/>
          <w:highlight w:val="white"/>
        </w:rPr>
        <w:t xml:space="preserve"> and </w:t>
      </w:r>
      <w:r w:rsidR="00B84FB8">
        <w:rPr>
          <w:rFonts w:ascii="Garamond" w:eastAsia="Garamond" w:hAnsi="Garamond" w:cs="Garamond"/>
          <w:highlight w:val="white"/>
        </w:rPr>
        <w:t>theorized (</w:t>
      </w:r>
      <w:r>
        <w:rPr>
          <w:rFonts w:ascii="Garamond" w:eastAsia="Garamond" w:hAnsi="Garamond" w:cs="Garamond"/>
          <w:highlight w:val="white"/>
        </w:rPr>
        <w:t>Smith and Dean</w:t>
      </w:r>
      <w:r w:rsidR="00B84FB8">
        <w:rPr>
          <w:rFonts w:ascii="Garamond" w:eastAsia="Garamond" w:hAnsi="Garamond" w:cs="Garamond"/>
          <w:highlight w:val="white"/>
        </w:rPr>
        <w:t xml:space="preserve"> 7</w:t>
      </w:r>
      <w:r>
        <w:rPr>
          <w:rFonts w:ascii="Garamond" w:eastAsia="Garamond" w:hAnsi="Garamond" w:cs="Garamond"/>
          <w:highlight w:val="white"/>
        </w:rPr>
        <w:t xml:space="preserve">). </w:t>
      </w:r>
      <w:r w:rsidR="005E7144">
        <w:rPr>
          <w:rFonts w:ascii="Garamond" w:eastAsia="Garamond" w:hAnsi="Garamond" w:cs="Garamond"/>
          <w:highlight w:val="white"/>
        </w:rPr>
        <w:t>D</w:t>
      </w:r>
      <w:r w:rsidR="00C83230" w:rsidRPr="00C83230">
        <w:rPr>
          <w:rFonts w:ascii="Garamond" w:eastAsia="Garamond" w:hAnsi="Garamond" w:cs="Garamond"/>
          <w:highlight w:val="white"/>
        </w:rPr>
        <w:t xml:space="preserve">eploying artistic and experimental practices as a key component of the researcher’s </w:t>
      </w:r>
      <w:r w:rsidR="005E7144">
        <w:rPr>
          <w:rFonts w:ascii="Garamond" w:eastAsia="Garamond" w:hAnsi="Garamond" w:cs="Garamond"/>
          <w:highlight w:val="white"/>
        </w:rPr>
        <w:t>process also enables scholars to explore and analyze the r</w:t>
      </w:r>
      <w:r w:rsidR="00EC68D9">
        <w:rPr>
          <w:rFonts w:ascii="Garamond" w:eastAsia="Garamond" w:hAnsi="Garamond" w:cs="Garamond"/>
          <w:highlight w:val="white"/>
        </w:rPr>
        <w:t xml:space="preserve">elationship between technology and visual culture, understanding that technology is not simply a tool for creation but also “a mind-set and practice of crafting” (Chapman and </w:t>
      </w:r>
      <w:proofErr w:type="spellStart"/>
      <w:r w:rsidR="00EC68D9">
        <w:rPr>
          <w:rFonts w:ascii="Garamond" w:eastAsia="Garamond" w:hAnsi="Garamond" w:cs="Garamond"/>
          <w:highlight w:val="white"/>
        </w:rPr>
        <w:t>Sawchuk</w:t>
      </w:r>
      <w:proofErr w:type="spellEnd"/>
      <w:r w:rsidR="00EC68D9">
        <w:rPr>
          <w:rFonts w:ascii="Garamond" w:eastAsia="Garamond" w:hAnsi="Garamond" w:cs="Garamond"/>
          <w:highlight w:val="white"/>
        </w:rPr>
        <w:t xml:space="preserve"> 19). Due such affordances of practice-based research, </w:t>
      </w:r>
      <w:r>
        <w:rPr>
          <w:rFonts w:ascii="Garamond" w:eastAsia="Garamond" w:hAnsi="Garamond" w:cs="Garamond"/>
          <w:highlight w:val="white"/>
        </w:rPr>
        <w:t xml:space="preserve">we think </w:t>
      </w:r>
      <w:r w:rsidR="00B84FB8">
        <w:rPr>
          <w:rFonts w:ascii="Garamond" w:eastAsia="Garamond" w:hAnsi="Garamond" w:cs="Garamond"/>
          <w:highlight w:val="white"/>
        </w:rPr>
        <w:t>this research approach</w:t>
      </w:r>
      <w:r>
        <w:rPr>
          <w:rFonts w:ascii="Garamond" w:eastAsia="Garamond" w:hAnsi="Garamond" w:cs="Garamond"/>
          <w:highlight w:val="white"/>
        </w:rPr>
        <w:t xml:space="preserve"> is </w:t>
      </w:r>
      <w:r w:rsidR="00EC68D9">
        <w:rPr>
          <w:rFonts w:ascii="Garamond" w:eastAsia="Garamond" w:hAnsi="Garamond" w:cs="Garamond"/>
          <w:highlight w:val="white"/>
        </w:rPr>
        <w:t>especially appropriate for DVS</w:t>
      </w:r>
      <w:r>
        <w:rPr>
          <w:rFonts w:ascii="Garamond" w:eastAsia="Garamond" w:hAnsi="Garamond" w:cs="Garamond"/>
          <w:highlight w:val="white"/>
        </w:rPr>
        <w:t xml:space="preserve"> in order to fully understand how digital visual </w:t>
      </w:r>
      <w:r w:rsidR="00EC68D9">
        <w:rPr>
          <w:rFonts w:ascii="Garamond" w:eastAsia="Garamond" w:hAnsi="Garamond" w:cs="Garamond"/>
          <w:highlight w:val="white"/>
        </w:rPr>
        <w:t>creation</w:t>
      </w:r>
      <w:r w:rsidR="00AF3F91">
        <w:rPr>
          <w:rFonts w:ascii="Garamond" w:eastAsia="Garamond" w:hAnsi="Garamond" w:cs="Garamond"/>
          <w:highlight w:val="white"/>
        </w:rPr>
        <w:t xml:space="preserve"> can </w:t>
      </w:r>
      <w:r w:rsidR="00EC68D9">
        <w:rPr>
          <w:rFonts w:ascii="Garamond" w:eastAsia="Garamond" w:hAnsi="Garamond" w:cs="Garamond"/>
          <w:highlight w:val="white"/>
        </w:rPr>
        <w:t xml:space="preserve">fuel not only our own visual methodologies and </w:t>
      </w:r>
      <w:del w:id="130" w:author="Laurie Ellen Gries" w:date="2018-02-13T04:15:00Z">
        <w:r w:rsidR="00EC68D9" w:rsidDel="00A46C1E">
          <w:rPr>
            <w:rFonts w:ascii="Garamond" w:eastAsia="Garamond" w:hAnsi="Garamond" w:cs="Garamond"/>
            <w:highlight w:val="white"/>
          </w:rPr>
          <w:delText xml:space="preserve">methods </w:delText>
        </w:r>
      </w:del>
      <w:ins w:id="131" w:author="Laurie Ellen Gries" w:date="2018-02-13T04:15:00Z">
        <w:r w:rsidR="00A46C1E">
          <w:rPr>
            <w:rFonts w:ascii="Garamond" w:eastAsia="Garamond" w:hAnsi="Garamond" w:cs="Garamond"/>
            <w:highlight w:val="white"/>
          </w:rPr>
          <w:t xml:space="preserve">theories </w:t>
        </w:r>
      </w:ins>
      <w:r w:rsidR="00EC68D9">
        <w:rPr>
          <w:rFonts w:ascii="Garamond" w:eastAsia="Garamond" w:hAnsi="Garamond" w:cs="Garamond"/>
          <w:highlight w:val="white"/>
        </w:rPr>
        <w:t>but also civic participation.</w:t>
      </w:r>
      <w:r>
        <w:rPr>
          <w:rFonts w:ascii="Garamond" w:eastAsia="Garamond" w:hAnsi="Garamond" w:cs="Garamond"/>
          <w:highlight w:val="white"/>
        </w:rPr>
        <w:t xml:space="preserve"> </w:t>
      </w:r>
    </w:p>
    <w:p w14:paraId="58DE28B4" w14:textId="408A3A75" w:rsidR="00157F6E" w:rsidRDefault="00744497" w:rsidP="000A70F8">
      <w:pPr>
        <w:spacing w:line="480" w:lineRule="auto"/>
        <w:ind w:firstLine="720"/>
        <w:rPr>
          <w:rFonts w:ascii="Garamond" w:eastAsia="Garamond" w:hAnsi="Garamond" w:cs="Garamond"/>
        </w:rPr>
      </w:pPr>
      <w:r w:rsidRPr="00C15DDA">
        <w:rPr>
          <w:rFonts w:ascii="Garamond" w:eastAsia="Garamond" w:hAnsi="Garamond" w:cs="Garamond"/>
        </w:rPr>
        <w:t xml:space="preserve">In this collection, several authors </w:t>
      </w:r>
      <w:r w:rsidR="00EC68D9">
        <w:rPr>
          <w:rFonts w:ascii="Garamond" w:eastAsia="Garamond" w:hAnsi="Garamond" w:cs="Garamond"/>
        </w:rPr>
        <w:t xml:space="preserve">engage in </w:t>
      </w:r>
      <w:r w:rsidRPr="00C15DDA">
        <w:rPr>
          <w:rFonts w:ascii="Garamond" w:eastAsia="Garamond" w:hAnsi="Garamond" w:cs="Garamond"/>
        </w:rPr>
        <w:t>critical mak</w:t>
      </w:r>
      <w:r w:rsidR="00EC68D9">
        <w:rPr>
          <w:rFonts w:ascii="Garamond" w:eastAsia="Garamond" w:hAnsi="Garamond" w:cs="Garamond"/>
        </w:rPr>
        <w:t xml:space="preserve">ing and practice-based research, and through their work, </w:t>
      </w:r>
      <w:r w:rsidRPr="00C15DDA">
        <w:rPr>
          <w:rFonts w:ascii="Garamond" w:eastAsia="Garamond" w:hAnsi="Garamond" w:cs="Garamond"/>
        </w:rPr>
        <w:t xml:space="preserve">exemplify why </w:t>
      </w:r>
      <w:r w:rsidR="00EC68D9">
        <w:rPr>
          <w:rFonts w:ascii="Garamond" w:eastAsia="Garamond" w:hAnsi="Garamond" w:cs="Garamond"/>
        </w:rPr>
        <w:t>they</w:t>
      </w:r>
      <w:r w:rsidRPr="00C15DDA">
        <w:rPr>
          <w:rFonts w:ascii="Garamond" w:eastAsia="Garamond" w:hAnsi="Garamond" w:cs="Garamond"/>
        </w:rPr>
        <w:t xml:space="preserve"> are useful for generating new knowledge about and applications of visual studies. Shannon Butt’s work in </w:t>
      </w:r>
      <w:r w:rsidR="0096333E" w:rsidRPr="00C15DDA">
        <w:rPr>
          <w:rFonts w:ascii="Garamond" w:eastAsia="Garamond" w:hAnsi="Garamond" w:cs="Garamond"/>
        </w:rPr>
        <w:t>“Making Hope</w:t>
      </w:r>
      <w:r w:rsidRPr="00C15DDA">
        <w:rPr>
          <w:rFonts w:ascii="Garamond" w:eastAsia="Garamond" w:hAnsi="Garamond" w:cs="Garamond"/>
        </w:rPr>
        <w:t>,</w:t>
      </w:r>
      <w:r w:rsidR="0096333E" w:rsidRPr="00C15DDA">
        <w:rPr>
          <w:rFonts w:ascii="Garamond" w:eastAsia="Garamond" w:hAnsi="Garamond" w:cs="Garamond"/>
        </w:rPr>
        <w:t>”</w:t>
      </w:r>
      <w:r w:rsidRPr="00C15DDA">
        <w:rPr>
          <w:rFonts w:ascii="Garamond" w:eastAsia="Garamond" w:hAnsi="Garamond" w:cs="Garamond"/>
        </w:rPr>
        <w:t xml:space="preserve"> for instance</w:t>
      </w:r>
      <w:r w:rsidRPr="00545969">
        <w:rPr>
          <w:rFonts w:ascii="Garamond" w:hAnsi="Garamond"/>
        </w:rPr>
        <w:t>,</w:t>
      </w:r>
      <w:r w:rsidR="00C32386" w:rsidRPr="00545969">
        <w:rPr>
          <w:rFonts w:ascii="Garamond" w:hAnsi="Garamond"/>
        </w:rPr>
        <w:t xml:space="preserve"> demonstrates </w:t>
      </w:r>
      <w:r w:rsidR="00C32386" w:rsidRPr="009D51D7">
        <w:rPr>
          <w:rFonts w:ascii="Garamond" w:hAnsi="Garamond"/>
        </w:rPr>
        <w:t>how adding a tactile element to images such</w:t>
      </w:r>
      <w:r w:rsidR="009D51D7" w:rsidRPr="009D51D7">
        <w:rPr>
          <w:rFonts w:ascii="Garamond" w:hAnsi="Garamond"/>
        </w:rPr>
        <w:t xml:space="preserve"> as Obama Hope via 3-D printing</w:t>
      </w:r>
      <w:ins w:id="132" w:author="Laurie Ellen Gries" w:date="2018-02-13T04:16:00Z">
        <w:r w:rsidR="00A46C1E">
          <w:rPr>
            <w:rFonts w:ascii="Garamond" w:hAnsi="Garamond"/>
          </w:rPr>
          <w:t xml:space="preserve"> </w:t>
        </w:r>
      </w:ins>
      <w:del w:id="133" w:author="Laurie Ellen Gries" w:date="2018-02-13T04:16:00Z">
        <w:r w:rsidR="009D51D7" w:rsidRPr="009D51D7" w:rsidDel="00A46C1E">
          <w:rPr>
            <w:rFonts w:ascii="Garamond" w:hAnsi="Garamond"/>
          </w:rPr>
          <w:delText xml:space="preserve"> </w:delText>
        </w:r>
      </w:del>
      <w:r w:rsidR="00C32386" w:rsidRPr="009D51D7">
        <w:rPr>
          <w:rFonts w:ascii="Garamond" w:hAnsi="Garamond"/>
        </w:rPr>
        <w:t>can accommodate alternative ways of seeing and knowing</w:t>
      </w:r>
      <w:ins w:id="134" w:author="Laurie Ellen Gries" w:date="2018-02-13T04:59:00Z">
        <w:r w:rsidR="0072781F">
          <w:rPr>
            <w:rFonts w:ascii="Garamond" w:hAnsi="Garamond"/>
          </w:rPr>
          <w:t xml:space="preserve"> (s</w:t>
        </w:r>
        <w:r w:rsidR="00505474">
          <w:rPr>
            <w:rFonts w:ascii="Garamond" w:hAnsi="Garamond"/>
          </w:rPr>
          <w:t>ee Figure 8)</w:t>
        </w:r>
      </w:ins>
      <w:r w:rsidR="00C32386" w:rsidRPr="009D51D7">
        <w:rPr>
          <w:rFonts w:ascii="Garamond" w:hAnsi="Garamond"/>
        </w:rPr>
        <w:t>.</w:t>
      </w:r>
      <w:r w:rsidR="00C32386" w:rsidRPr="009D51D7">
        <w:t xml:space="preserve"> </w:t>
      </w:r>
      <w:r w:rsidR="00C32386" w:rsidRPr="00545969">
        <w:rPr>
          <w:rFonts w:ascii="Garamond" w:hAnsi="Garamond"/>
        </w:rPr>
        <w:t xml:space="preserve">Working at the intersection of </w:t>
      </w:r>
      <w:r w:rsidR="0012287A" w:rsidRPr="00545969">
        <w:rPr>
          <w:rFonts w:ascii="Garamond" w:hAnsi="Garamond"/>
        </w:rPr>
        <w:t>visual rhetoric</w:t>
      </w:r>
      <w:r w:rsidR="00C32386" w:rsidRPr="00545969">
        <w:rPr>
          <w:rFonts w:ascii="Garamond" w:hAnsi="Garamond"/>
        </w:rPr>
        <w:t xml:space="preserve"> and disability studies, Butts specifically shows how printing a tactile, material portrait of Obama enables users to touch, feel, and see how measured elements such as color, light, slope, or density shape what we experience as sight. We believe such work is especially important in that</w:t>
      </w:r>
      <w:r w:rsidR="0012287A" w:rsidRPr="00545969">
        <w:rPr>
          <w:rFonts w:ascii="Garamond" w:hAnsi="Garamond"/>
        </w:rPr>
        <w:t>, as Butts explains,</w:t>
      </w:r>
      <w:r w:rsidR="00C32386" w:rsidRPr="00545969">
        <w:rPr>
          <w:rFonts w:ascii="Garamond" w:hAnsi="Garamond"/>
        </w:rPr>
        <w:t xml:space="preserve"> through computer aided design, scholars can begin to explore how 3D printing translates visual data into topographical, printable interfaces that offer hands-on experiences with art and digital discourse - the embodiment of digital theory through material practice. </w:t>
      </w:r>
      <w:r>
        <w:rPr>
          <w:rFonts w:ascii="Garamond" w:eastAsia="Garamond" w:hAnsi="Garamond" w:cs="Garamond"/>
        </w:rPr>
        <w:t xml:space="preserve">Kyle </w:t>
      </w:r>
      <w:proofErr w:type="spellStart"/>
      <w:r>
        <w:rPr>
          <w:rFonts w:ascii="Garamond" w:eastAsia="Garamond" w:hAnsi="Garamond" w:cs="Garamond"/>
        </w:rPr>
        <w:t>Bohunicky</w:t>
      </w:r>
      <w:proofErr w:type="spellEnd"/>
      <w:r>
        <w:rPr>
          <w:rFonts w:ascii="Garamond" w:eastAsia="Garamond" w:hAnsi="Garamond" w:cs="Garamond"/>
        </w:rPr>
        <w:t>, on the other hand, models how glitch studies</w:t>
      </w:r>
      <w:r w:rsidR="004366C4">
        <w:rPr>
          <w:rFonts w:ascii="Garamond" w:eastAsia="Garamond" w:hAnsi="Garamond" w:cs="Garamond"/>
        </w:rPr>
        <w:t>, as a form of critical-creative play</w:t>
      </w:r>
      <w:r w:rsidR="006123D0">
        <w:rPr>
          <w:rFonts w:ascii="Garamond" w:eastAsia="Garamond" w:hAnsi="Garamond" w:cs="Garamond"/>
        </w:rPr>
        <w:t xml:space="preserve"> and arts-based creation</w:t>
      </w:r>
      <w:r w:rsidR="004366C4">
        <w:rPr>
          <w:rFonts w:ascii="Garamond" w:eastAsia="Garamond" w:hAnsi="Garamond" w:cs="Garamond"/>
        </w:rPr>
        <w:t>,</w:t>
      </w:r>
      <w:r>
        <w:rPr>
          <w:rFonts w:ascii="Garamond" w:eastAsia="Garamond" w:hAnsi="Garamond" w:cs="Garamond"/>
        </w:rPr>
        <w:t xml:space="preserve"> can</w:t>
      </w:r>
      <w:r w:rsidR="00635DDF">
        <w:rPr>
          <w:rFonts w:ascii="Garamond" w:eastAsia="Garamond" w:hAnsi="Garamond" w:cs="Garamond"/>
        </w:rPr>
        <w:t xml:space="preserve"> </w:t>
      </w:r>
      <w:r w:rsidR="006123D0">
        <w:rPr>
          <w:rFonts w:ascii="Garamond" w:eastAsia="Garamond" w:hAnsi="Garamond" w:cs="Garamond"/>
        </w:rPr>
        <w:t xml:space="preserve">enrich our understanding of visual media. </w:t>
      </w:r>
      <w:proofErr w:type="spellStart"/>
      <w:r w:rsidR="006123D0">
        <w:rPr>
          <w:rFonts w:ascii="Garamond" w:eastAsia="Garamond" w:hAnsi="Garamond" w:cs="Garamond"/>
        </w:rPr>
        <w:t>Bohunicky</w:t>
      </w:r>
      <w:proofErr w:type="spellEnd"/>
      <w:r w:rsidR="006123D0">
        <w:rPr>
          <w:rFonts w:ascii="Garamond" w:eastAsia="Garamond" w:hAnsi="Garamond" w:cs="Garamond"/>
        </w:rPr>
        <w:t xml:space="preserve"> specifically </w:t>
      </w:r>
      <w:r w:rsidR="00635DDF">
        <w:rPr>
          <w:rFonts w:ascii="Garamond" w:eastAsia="Garamond" w:hAnsi="Garamond" w:cs="Garamond"/>
        </w:rPr>
        <w:t>make</w:t>
      </w:r>
      <w:r w:rsidR="006123D0">
        <w:rPr>
          <w:rFonts w:ascii="Garamond" w:eastAsia="Garamond" w:hAnsi="Garamond" w:cs="Garamond"/>
        </w:rPr>
        <w:t>s</w:t>
      </w:r>
      <w:r w:rsidR="00635DDF">
        <w:rPr>
          <w:rFonts w:ascii="Garamond" w:eastAsia="Garamond" w:hAnsi="Garamond" w:cs="Garamond"/>
        </w:rPr>
        <w:t xml:space="preserve"> use of aleatory procedures (</w:t>
      </w:r>
      <w:proofErr w:type="spellStart"/>
      <w:r w:rsidR="00635DDF">
        <w:rPr>
          <w:rFonts w:ascii="Garamond" w:eastAsia="Garamond" w:hAnsi="Garamond" w:cs="Garamond"/>
        </w:rPr>
        <w:t>Vitanza</w:t>
      </w:r>
      <w:proofErr w:type="spellEnd"/>
      <w:r w:rsidR="00635DDF">
        <w:rPr>
          <w:rFonts w:ascii="Garamond" w:eastAsia="Garamond" w:hAnsi="Garamond" w:cs="Garamond"/>
        </w:rPr>
        <w:t xml:space="preserve"> 2000)</w:t>
      </w:r>
      <w:r w:rsidR="006123D0">
        <w:rPr>
          <w:rFonts w:ascii="Garamond" w:eastAsia="Garamond" w:hAnsi="Garamond" w:cs="Garamond"/>
        </w:rPr>
        <w:t xml:space="preserve"> to generate visual </w:t>
      </w:r>
      <w:proofErr w:type="spellStart"/>
      <w:r w:rsidR="008F263B">
        <w:rPr>
          <w:rFonts w:ascii="Garamond" w:eastAsia="Garamond" w:hAnsi="Garamond" w:cs="Garamond"/>
        </w:rPr>
        <w:t>anagrammatics</w:t>
      </w:r>
      <w:proofErr w:type="spellEnd"/>
      <w:r w:rsidR="006123D0">
        <w:rPr>
          <w:rFonts w:ascii="Garamond" w:eastAsia="Garamond" w:hAnsi="Garamond" w:cs="Garamond"/>
        </w:rPr>
        <w:t xml:space="preserve"> and cool glitches, a process through which, he argues, we </w:t>
      </w:r>
      <w:ins w:id="135" w:author="Laurie Ellen Gries" w:date="2018-02-13T04:16:00Z">
        <w:r w:rsidR="00A46C1E">
          <w:rPr>
            <w:rFonts w:ascii="Garamond" w:eastAsia="Garamond" w:hAnsi="Garamond" w:cs="Garamond"/>
          </w:rPr>
          <w:t xml:space="preserve">can </w:t>
        </w:r>
      </w:ins>
      <w:r w:rsidR="006123D0">
        <w:rPr>
          <w:rFonts w:ascii="Garamond" w:eastAsia="Garamond" w:hAnsi="Garamond" w:cs="Garamond"/>
        </w:rPr>
        <w:t xml:space="preserve">develop a deeper understanding not only about digital images’ dynamic qualities but also their critical interventional possibilities in the civic arena. </w:t>
      </w:r>
    </w:p>
    <w:p w14:paraId="5DCC62B9" w14:textId="21E7A710" w:rsidR="00157F6E" w:rsidRDefault="00744497" w:rsidP="002314E2">
      <w:pPr>
        <w:spacing w:line="480" w:lineRule="auto"/>
        <w:ind w:firstLine="720"/>
        <w:rPr>
          <w:rFonts w:ascii="Garamond" w:eastAsia="Garamond" w:hAnsi="Garamond" w:cs="Garamond"/>
        </w:rPr>
      </w:pPr>
      <w:r>
        <w:rPr>
          <w:rFonts w:ascii="Garamond" w:eastAsia="Garamond" w:hAnsi="Garamond" w:cs="Garamond"/>
        </w:rPr>
        <w:t xml:space="preserve">Contemporary research with augmented reality (AR) </w:t>
      </w:r>
      <w:r w:rsidR="00273257">
        <w:rPr>
          <w:rFonts w:ascii="Garamond" w:eastAsia="Garamond" w:hAnsi="Garamond" w:cs="Garamond"/>
        </w:rPr>
        <w:t xml:space="preserve">also demonstrates </w:t>
      </w:r>
      <w:r>
        <w:rPr>
          <w:rFonts w:ascii="Garamond" w:eastAsia="Garamond" w:hAnsi="Garamond" w:cs="Garamond"/>
        </w:rPr>
        <w:t xml:space="preserve">how digital visual </w:t>
      </w:r>
      <w:r w:rsidR="00EC68D9">
        <w:rPr>
          <w:rFonts w:ascii="Garamond" w:eastAsia="Garamond" w:hAnsi="Garamond" w:cs="Garamond"/>
        </w:rPr>
        <w:t>creation</w:t>
      </w:r>
      <w:r>
        <w:rPr>
          <w:rFonts w:ascii="Garamond" w:eastAsia="Garamond" w:hAnsi="Garamond" w:cs="Garamond"/>
        </w:rPr>
        <w:t xml:space="preserve"> can be a valuable means of </w:t>
      </w:r>
      <w:r w:rsidR="00EC68D9">
        <w:rPr>
          <w:rFonts w:ascii="Garamond" w:eastAsia="Garamond" w:hAnsi="Garamond" w:cs="Garamond"/>
        </w:rPr>
        <w:t>both research</w:t>
      </w:r>
      <w:r w:rsidR="001979EA">
        <w:rPr>
          <w:rFonts w:ascii="Garamond" w:eastAsia="Garamond" w:hAnsi="Garamond" w:cs="Garamond"/>
        </w:rPr>
        <w:t xml:space="preserve"> </w:t>
      </w:r>
      <w:r w:rsidR="000D635C">
        <w:rPr>
          <w:rFonts w:ascii="Garamond" w:eastAsia="Garamond" w:hAnsi="Garamond" w:cs="Garamond"/>
        </w:rPr>
        <w:t xml:space="preserve">and </w:t>
      </w:r>
      <w:r w:rsidR="004366C4">
        <w:rPr>
          <w:rFonts w:ascii="Garamond" w:eastAsia="Garamond" w:hAnsi="Garamond" w:cs="Garamond"/>
        </w:rPr>
        <w:t>civic engagement</w:t>
      </w:r>
      <w:r>
        <w:rPr>
          <w:rFonts w:ascii="Garamond" w:eastAsia="Garamond" w:hAnsi="Garamond" w:cs="Garamond"/>
        </w:rPr>
        <w:t xml:space="preserve">. In their introduction to </w:t>
      </w:r>
      <w:r>
        <w:rPr>
          <w:rFonts w:ascii="Garamond" w:eastAsia="Garamond" w:hAnsi="Garamond" w:cs="Garamond"/>
          <w:i/>
        </w:rPr>
        <w:t xml:space="preserve">Augmented Reality: Innovative Perspectives Across Art, Industry, and Academia, </w:t>
      </w:r>
      <w:r>
        <w:rPr>
          <w:rFonts w:ascii="Garamond" w:eastAsia="Garamond" w:hAnsi="Garamond" w:cs="Garamond"/>
        </w:rPr>
        <w:t xml:space="preserve">Sean Morey and John </w:t>
      </w:r>
      <w:proofErr w:type="spellStart"/>
      <w:r>
        <w:rPr>
          <w:rFonts w:ascii="Garamond" w:eastAsia="Garamond" w:hAnsi="Garamond" w:cs="Garamond"/>
        </w:rPr>
        <w:t>Tinnell</w:t>
      </w:r>
      <w:proofErr w:type="spellEnd"/>
      <w:r>
        <w:rPr>
          <w:rFonts w:ascii="Garamond" w:eastAsia="Garamond" w:hAnsi="Garamond" w:cs="Garamond"/>
        </w:rPr>
        <w:t xml:space="preserve"> succinctly explain </w:t>
      </w:r>
      <w:r w:rsidR="006A195A">
        <w:rPr>
          <w:rFonts w:ascii="Garamond" w:eastAsia="Garamond" w:hAnsi="Garamond" w:cs="Garamond"/>
        </w:rPr>
        <w:t xml:space="preserve">what AR entails by elucidating how </w:t>
      </w:r>
      <w:r>
        <w:rPr>
          <w:rFonts w:ascii="Garamond" w:eastAsia="Garamond" w:hAnsi="Garamond" w:cs="Garamond"/>
        </w:rPr>
        <w:t xml:space="preserve">AR browsers such as </w:t>
      </w:r>
      <w:proofErr w:type="spellStart"/>
      <w:r>
        <w:rPr>
          <w:rFonts w:ascii="Garamond" w:eastAsia="Garamond" w:hAnsi="Garamond" w:cs="Garamond"/>
        </w:rPr>
        <w:t>Aurasma</w:t>
      </w:r>
      <w:proofErr w:type="spellEnd"/>
      <w:r>
        <w:rPr>
          <w:rFonts w:ascii="Garamond" w:eastAsia="Garamond" w:hAnsi="Garamond" w:cs="Garamond"/>
        </w:rPr>
        <w:t xml:space="preserve">, </w:t>
      </w:r>
      <w:proofErr w:type="spellStart"/>
      <w:r>
        <w:rPr>
          <w:rFonts w:ascii="Garamond" w:eastAsia="Garamond" w:hAnsi="Garamond" w:cs="Garamond"/>
        </w:rPr>
        <w:t>Layar</w:t>
      </w:r>
      <w:proofErr w:type="spellEnd"/>
      <w:r>
        <w:rPr>
          <w:rFonts w:ascii="Garamond" w:eastAsia="Garamond" w:hAnsi="Garamond" w:cs="Garamond"/>
        </w:rPr>
        <w:t xml:space="preserve">, and </w:t>
      </w:r>
      <w:proofErr w:type="spellStart"/>
      <w:r>
        <w:rPr>
          <w:rFonts w:ascii="Garamond" w:eastAsia="Garamond" w:hAnsi="Garamond" w:cs="Garamond"/>
        </w:rPr>
        <w:t>Wikitude</w:t>
      </w:r>
      <w:proofErr w:type="spellEnd"/>
      <w:r>
        <w:rPr>
          <w:rFonts w:ascii="Garamond" w:eastAsia="Garamond" w:hAnsi="Garamond" w:cs="Garamond"/>
        </w:rPr>
        <w:t xml:space="preserve"> take advantage of smartphones’ camera view to “create a unique visual-tactile interface that blends a person’s gaze of the physical environment with texts, graphics, and other media files that have been “geotagged” to specific coordinates on the Earth’s surf</w:t>
      </w:r>
      <w:r w:rsidR="0095658A">
        <w:rPr>
          <w:rFonts w:ascii="Garamond" w:eastAsia="Garamond" w:hAnsi="Garamond" w:cs="Garamond"/>
        </w:rPr>
        <w:t>ace.” In addition, they explain how</w:t>
      </w:r>
      <w:r>
        <w:rPr>
          <w:rFonts w:ascii="Garamond" w:eastAsia="Garamond" w:hAnsi="Garamond" w:cs="Garamond"/>
        </w:rPr>
        <w:t xml:space="preserve"> computer vision and image tracking software are now commonly built into AR browsers, “creating a more precise mode of aligning digital overlays on top of print media, building facades, signage, and other fixtures of the built environment.” In light of these advancements, they insist, the potential for AR applications to enhance education, tourism, and cultural heritage, among other fields of business and design, is quite promising. DVS is especially excited about AR’s promise because it holds the potential for upending the very nature and function of visual digital interfaces as we know them. </w:t>
      </w:r>
    </w:p>
    <w:p w14:paraId="0539FEFE" w14:textId="6BA01C8F" w:rsidR="00AA297D" w:rsidDel="00A46C1E" w:rsidRDefault="00A46C1E" w:rsidP="002314E2">
      <w:pPr>
        <w:spacing w:line="480" w:lineRule="auto"/>
        <w:ind w:firstLine="720"/>
        <w:rPr>
          <w:del w:id="136" w:author="Laurie Ellen Gries" w:date="2018-02-13T04:19:00Z"/>
          <w:rFonts w:ascii="Garamond" w:eastAsia="Garamond" w:hAnsi="Garamond" w:cs="Garamond"/>
        </w:rPr>
      </w:pPr>
      <w:ins w:id="137" w:author="Laurie Ellen Gries" w:date="2018-02-13T04:17:00Z">
        <w:r>
          <w:rPr>
            <w:rFonts w:ascii="Garamond" w:eastAsia="Garamond" w:hAnsi="Garamond" w:cs="Garamond"/>
          </w:rPr>
          <w:t>W</w:t>
        </w:r>
      </w:ins>
      <w:del w:id="138" w:author="Laurie Ellen Gries" w:date="2018-02-13T04:17:00Z">
        <w:r w:rsidR="00744497" w:rsidDel="00A46C1E">
          <w:rPr>
            <w:rFonts w:ascii="Garamond" w:eastAsia="Garamond" w:hAnsi="Garamond" w:cs="Garamond"/>
          </w:rPr>
          <w:delText>In addition, w</w:delText>
        </w:r>
      </w:del>
      <w:r w:rsidR="00744497">
        <w:rPr>
          <w:rFonts w:ascii="Garamond" w:eastAsia="Garamond" w:hAnsi="Garamond" w:cs="Garamond"/>
        </w:rPr>
        <w:t xml:space="preserve">hile the theoretical possibilities are immense for this work, AR technologies also provide pragmatic applications that enhance both </w:t>
      </w:r>
      <w:r w:rsidR="0095658A">
        <w:rPr>
          <w:rFonts w:ascii="Garamond" w:eastAsia="Garamond" w:hAnsi="Garamond" w:cs="Garamond"/>
        </w:rPr>
        <w:t xml:space="preserve">visual studies </w:t>
      </w:r>
      <w:r w:rsidR="00744497">
        <w:rPr>
          <w:rFonts w:ascii="Garamond" w:eastAsia="Garamond" w:hAnsi="Garamond" w:cs="Garamond"/>
        </w:rPr>
        <w:t xml:space="preserve">research and direct participation in public life. While Morey and </w:t>
      </w:r>
      <w:proofErr w:type="spellStart"/>
      <w:r w:rsidR="00744497">
        <w:rPr>
          <w:rFonts w:ascii="Garamond" w:eastAsia="Garamond" w:hAnsi="Garamond" w:cs="Garamond"/>
        </w:rPr>
        <w:t>Tinnell</w:t>
      </w:r>
      <w:proofErr w:type="spellEnd"/>
      <w:r w:rsidR="00744497">
        <w:rPr>
          <w:rFonts w:ascii="Garamond" w:eastAsia="Garamond" w:hAnsi="Garamond" w:cs="Garamond"/>
        </w:rPr>
        <w:t xml:space="preserve"> have both modeled such potential in their work with digital monument</w:t>
      </w:r>
      <w:r w:rsidR="00624E0F">
        <w:rPr>
          <w:rFonts w:ascii="Garamond" w:eastAsia="Garamond" w:hAnsi="Garamond" w:cs="Garamond"/>
        </w:rPr>
        <w:t xml:space="preserve">s and digital museum exhibits, artists and activists working as part of the Manifest AR collective have been creating </w:t>
      </w:r>
      <w:r w:rsidR="00624E0F" w:rsidRPr="00A476C0">
        <w:rPr>
          <w:rFonts w:ascii="Garamond" w:eastAsia="Garamond" w:hAnsi="Garamond" w:cs="Garamond"/>
        </w:rPr>
        <w:t>“interventionist</w:t>
      </w:r>
      <w:r w:rsidR="00624E0F">
        <w:rPr>
          <w:rFonts w:ascii="Garamond" w:eastAsia="Garamond" w:hAnsi="Garamond" w:cs="Garamond"/>
        </w:rPr>
        <w:t>” augmented reality art</w:t>
      </w:r>
      <w:r w:rsidR="00624E0F" w:rsidRPr="00A476C0">
        <w:rPr>
          <w:rFonts w:ascii="Garamond" w:eastAsia="Garamond" w:hAnsi="Garamond" w:cs="Garamond"/>
        </w:rPr>
        <w:t xml:space="preserve"> since at least 2010.</w:t>
      </w:r>
      <w:r w:rsidR="00624E0F">
        <w:rPr>
          <w:rFonts w:ascii="Garamond" w:eastAsia="Garamond" w:hAnsi="Garamond" w:cs="Garamond"/>
        </w:rPr>
        <w:t xml:space="preserve"> During the Occupy movement, for instance, </w:t>
      </w:r>
      <w:r w:rsidR="00624E0F" w:rsidRPr="00A476C0">
        <w:rPr>
          <w:rFonts w:ascii="Garamond" w:eastAsia="Garamond" w:hAnsi="Garamond" w:cs="Garamond"/>
        </w:rPr>
        <w:t xml:space="preserve">artist Will </w:t>
      </w:r>
      <w:proofErr w:type="spellStart"/>
      <w:r w:rsidR="00624E0F" w:rsidRPr="00A476C0">
        <w:rPr>
          <w:rFonts w:ascii="Garamond" w:eastAsia="Garamond" w:hAnsi="Garamond" w:cs="Garamond"/>
        </w:rPr>
        <w:t>Pappenheimer</w:t>
      </w:r>
      <w:proofErr w:type="spellEnd"/>
      <w:r w:rsidR="00624E0F" w:rsidRPr="00A476C0">
        <w:rPr>
          <w:rFonts w:ascii="Garamond" w:eastAsia="Garamond" w:hAnsi="Garamond" w:cs="Garamond"/>
        </w:rPr>
        <w:t xml:space="preserve"> </w:t>
      </w:r>
      <w:r w:rsidR="00624E0F" w:rsidRPr="006E607A">
        <w:rPr>
          <w:rFonts w:ascii="Garamond" w:eastAsia="Garamond" w:hAnsi="Garamond" w:cs="Garamond"/>
        </w:rPr>
        <w:t xml:space="preserve">created </w:t>
      </w:r>
      <w:r w:rsidR="00624E0F" w:rsidRPr="00624E0F">
        <w:rPr>
          <w:rFonts w:ascii="Garamond" w:hAnsi="Garamond" w:cs="Calibri"/>
          <w:color w:val="000000"/>
        </w:rPr>
        <w:t>an AR application</w:t>
      </w:r>
      <w:r w:rsidR="00624E0F" w:rsidRPr="00624E0F">
        <w:rPr>
          <w:rFonts w:ascii="Garamond" w:eastAsia="Garamond" w:hAnsi="Garamond" w:cs="Garamond"/>
        </w:rPr>
        <w:t xml:space="preserve"> </w:t>
      </w:r>
      <w:r w:rsidR="00624E0F" w:rsidRPr="00A476C0">
        <w:rPr>
          <w:rFonts w:ascii="Garamond" w:eastAsia="Garamond" w:hAnsi="Garamond" w:cs="Garamond"/>
        </w:rPr>
        <w:t>that uses text from Occupy protester’s signs</w:t>
      </w:r>
      <w:r w:rsidR="00624E0F">
        <w:rPr>
          <w:rFonts w:ascii="Garamond" w:eastAsia="Garamond" w:hAnsi="Garamond" w:cs="Garamond"/>
        </w:rPr>
        <w:t xml:space="preserve"> to generate digital skywriting that is viewable through a free mobile app. C</w:t>
      </w:r>
      <w:r w:rsidR="00744497">
        <w:rPr>
          <w:rFonts w:ascii="Garamond" w:eastAsia="Garamond" w:hAnsi="Garamond" w:cs="Garamond"/>
        </w:rPr>
        <w:t xml:space="preserve">ontributing author Jacob Greene has also </w:t>
      </w:r>
      <w:del w:id="139" w:author="Laurie Ellen Gries" w:date="2018-02-13T04:18:00Z">
        <w:r w:rsidR="00744497" w:rsidDel="00A46C1E">
          <w:rPr>
            <w:rFonts w:ascii="Garamond" w:eastAsia="Garamond" w:hAnsi="Garamond" w:cs="Garamond"/>
          </w:rPr>
          <w:delText>produced innovative, creative AR apps to intervene in collective life. For instance, in the past Green</w:delText>
        </w:r>
        <w:r w:rsidR="00AA297D" w:rsidDel="00A46C1E">
          <w:rPr>
            <w:rFonts w:ascii="Garamond" w:eastAsia="Garamond" w:hAnsi="Garamond" w:cs="Garamond"/>
          </w:rPr>
          <w:delText>e</w:delText>
        </w:r>
        <w:r w:rsidR="00744497" w:rsidDel="00A46C1E">
          <w:rPr>
            <w:rFonts w:ascii="Garamond" w:eastAsia="Garamond" w:hAnsi="Garamond" w:cs="Garamond"/>
          </w:rPr>
          <w:delText xml:space="preserve"> has </w:delText>
        </w:r>
      </w:del>
      <w:r w:rsidR="00744497">
        <w:rPr>
          <w:rFonts w:ascii="Garamond" w:eastAsia="Garamond" w:hAnsi="Garamond" w:cs="Garamond"/>
        </w:rPr>
        <w:t xml:space="preserve">co-created an AR app that allows visitors of SeaWorld to learn about the hazards of marine captivity that often go on behind the scenes of this entertainment park. Such design, </w:t>
      </w:r>
      <w:r w:rsidR="00AA297D">
        <w:rPr>
          <w:rFonts w:ascii="Garamond" w:eastAsia="Garamond" w:hAnsi="Garamond" w:cs="Garamond"/>
        </w:rPr>
        <w:t>Greene</w:t>
      </w:r>
      <w:r w:rsidR="00744497">
        <w:rPr>
          <w:rFonts w:ascii="Garamond" w:eastAsia="Garamond" w:hAnsi="Garamond" w:cs="Garamond"/>
        </w:rPr>
        <w:t xml:space="preserve"> argues, is especially important for generating alternative perceptions about contested places that can help intervene in ongoing problematic cultural practices.</w:t>
      </w:r>
      <w:ins w:id="140" w:author="Laurie Ellen Gries" w:date="2018-02-13T04:19:00Z">
        <w:r>
          <w:rPr>
            <w:rFonts w:ascii="Garamond" w:eastAsia="Garamond" w:hAnsi="Garamond" w:cs="Garamond"/>
          </w:rPr>
          <w:t xml:space="preserve"> </w:t>
        </w:r>
      </w:ins>
      <w:del w:id="141" w:author="Laurie Ellen Gries" w:date="2018-02-13T04:19:00Z">
        <w:r w:rsidR="00744497" w:rsidDel="00A46C1E">
          <w:rPr>
            <w:rFonts w:ascii="Garamond" w:eastAsia="Garamond" w:hAnsi="Garamond" w:cs="Garamond"/>
          </w:rPr>
          <w:delText xml:space="preserve"> </w:delText>
        </w:r>
      </w:del>
    </w:p>
    <w:p w14:paraId="26291A44" w14:textId="4F85BC58" w:rsidR="00157F6E" w:rsidRDefault="00744497" w:rsidP="002314E2">
      <w:pPr>
        <w:spacing w:line="480" w:lineRule="auto"/>
        <w:ind w:firstLine="720"/>
        <w:rPr>
          <w:rFonts w:ascii="Garamond" w:eastAsia="Garamond" w:hAnsi="Garamond" w:cs="Garamond"/>
        </w:rPr>
      </w:pPr>
      <w:r>
        <w:rPr>
          <w:rFonts w:ascii="Garamond" w:eastAsia="Garamond" w:hAnsi="Garamond" w:cs="Garamond"/>
        </w:rPr>
        <w:t xml:space="preserve">For </w:t>
      </w:r>
      <w:r w:rsidR="00C07ED4">
        <w:rPr>
          <w:rFonts w:ascii="Garamond" w:eastAsia="Garamond" w:hAnsi="Garamond" w:cs="Garamond"/>
        </w:rPr>
        <w:t xml:space="preserve">his chapter in </w:t>
      </w:r>
      <w:r>
        <w:rPr>
          <w:rFonts w:ascii="Garamond" w:eastAsia="Garamond" w:hAnsi="Garamond" w:cs="Garamond"/>
        </w:rPr>
        <w:t>this collection,</w:t>
      </w:r>
      <w:r w:rsidR="00C07ED4">
        <w:rPr>
          <w:rFonts w:ascii="Garamond" w:eastAsia="Garamond" w:hAnsi="Garamond" w:cs="Garamond"/>
        </w:rPr>
        <w:t xml:space="preserve"> “Re</w:t>
      </w:r>
      <w:r w:rsidR="00AA297D">
        <w:rPr>
          <w:rFonts w:ascii="Garamond" w:eastAsia="Garamond" w:hAnsi="Garamond" w:cs="Garamond"/>
        </w:rPr>
        <w:t>mixing</w:t>
      </w:r>
      <w:r w:rsidR="00C07ED4">
        <w:rPr>
          <w:rFonts w:ascii="Garamond" w:eastAsia="Garamond" w:hAnsi="Garamond" w:cs="Garamond"/>
        </w:rPr>
        <w:t xml:space="preserve"> Hope,”</w:t>
      </w:r>
      <w:r>
        <w:rPr>
          <w:rFonts w:ascii="Garamond" w:eastAsia="Garamond" w:hAnsi="Garamond" w:cs="Garamond"/>
        </w:rPr>
        <w:t xml:space="preserve"> </w:t>
      </w:r>
      <w:r w:rsidR="00AA297D">
        <w:rPr>
          <w:rFonts w:ascii="Garamond" w:eastAsia="Garamond" w:hAnsi="Garamond" w:cs="Garamond"/>
        </w:rPr>
        <w:t>Greene</w:t>
      </w:r>
      <w:r>
        <w:rPr>
          <w:rFonts w:ascii="Garamond" w:eastAsia="Garamond" w:hAnsi="Garamond" w:cs="Garamond"/>
        </w:rPr>
        <w:t xml:space="preserve"> models how AR can </w:t>
      </w:r>
      <w:ins w:id="142" w:author="Laurie Ellen Gries" w:date="2018-02-13T05:10:00Z">
        <w:r w:rsidR="002303FC">
          <w:rPr>
            <w:rFonts w:ascii="Garamond" w:eastAsia="Garamond" w:hAnsi="Garamond" w:cs="Garamond"/>
          </w:rPr>
          <w:t xml:space="preserve">also </w:t>
        </w:r>
      </w:ins>
      <w:r>
        <w:rPr>
          <w:rFonts w:ascii="Garamond" w:eastAsia="Garamond" w:hAnsi="Garamond" w:cs="Garamond"/>
        </w:rPr>
        <w:t xml:space="preserve">be a useful means of </w:t>
      </w:r>
      <w:r w:rsidR="00AA297D">
        <w:rPr>
          <w:rFonts w:ascii="Garamond" w:eastAsia="Garamond" w:hAnsi="Garamond" w:cs="Garamond"/>
        </w:rPr>
        <w:t>analyzing and producing</w:t>
      </w:r>
      <w:r>
        <w:rPr>
          <w:rFonts w:ascii="Garamond" w:eastAsia="Garamond" w:hAnsi="Garamond" w:cs="Garamond"/>
        </w:rPr>
        <w:t xml:space="preserve"> </w:t>
      </w:r>
      <w:proofErr w:type="spellStart"/>
      <w:r>
        <w:rPr>
          <w:rFonts w:ascii="Garamond" w:eastAsia="Garamond" w:hAnsi="Garamond" w:cs="Garamond"/>
        </w:rPr>
        <w:t>counter</w:t>
      </w:r>
      <w:r w:rsidR="000D635C">
        <w:rPr>
          <w:rFonts w:ascii="Garamond" w:eastAsia="Garamond" w:hAnsi="Garamond" w:cs="Garamond"/>
        </w:rPr>
        <w:t>public</w:t>
      </w:r>
      <w:proofErr w:type="spellEnd"/>
      <w:r>
        <w:rPr>
          <w:rFonts w:ascii="Garamond" w:eastAsia="Garamond" w:hAnsi="Garamond" w:cs="Garamond"/>
        </w:rPr>
        <w:t xml:space="preserve"> </w:t>
      </w:r>
      <w:r w:rsidR="000D635C">
        <w:rPr>
          <w:rFonts w:ascii="Garamond" w:eastAsia="Garamond" w:hAnsi="Garamond" w:cs="Garamond"/>
        </w:rPr>
        <w:t>r</w:t>
      </w:r>
      <w:r w:rsidR="00DF4426">
        <w:rPr>
          <w:rFonts w:ascii="Garamond" w:eastAsia="Garamond" w:hAnsi="Garamond" w:cs="Garamond"/>
        </w:rPr>
        <w:t>emixes</w:t>
      </w:r>
      <w:r>
        <w:rPr>
          <w:rFonts w:ascii="Garamond" w:eastAsia="Garamond" w:hAnsi="Garamond" w:cs="Garamond"/>
        </w:rPr>
        <w:t xml:space="preserve"> </w:t>
      </w:r>
      <w:r w:rsidR="00AA297D">
        <w:rPr>
          <w:rFonts w:ascii="Garamond" w:eastAsia="Garamond" w:hAnsi="Garamond" w:cs="Garamond"/>
        </w:rPr>
        <w:t xml:space="preserve">of </w:t>
      </w:r>
      <w:r>
        <w:rPr>
          <w:rFonts w:ascii="Garamond" w:eastAsia="Garamond" w:hAnsi="Garamond" w:cs="Garamond"/>
        </w:rPr>
        <w:t>the Obama Hope image</w:t>
      </w:r>
      <w:ins w:id="143" w:author="Laurie Ellen Gries" w:date="2018-02-13T05:03:00Z">
        <w:r w:rsidR="00A82F07">
          <w:rPr>
            <w:rFonts w:ascii="Garamond" w:eastAsia="Garamond" w:hAnsi="Garamond" w:cs="Garamond"/>
          </w:rPr>
          <w:t xml:space="preserve">—a popular remix practice that only continues to play a </w:t>
        </w:r>
      </w:ins>
      <w:ins w:id="144" w:author="Laurie Ellen Gries" w:date="2018-02-13T05:09:00Z">
        <w:r w:rsidR="002303FC">
          <w:rPr>
            <w:rFonts w:ascii="Garamond" w:eastAsia="Garamond" w:hAnsi="Garamond" w:cs="Garamond"/>
          </w:rPr>
          <w:t>comme</w:t>
        </w:r>
      </w:ins>
      <w:ins w:id="145" w:author="Laurie Ellen Gries" w:date="2018-02-13T05:10:00Z">
        <w:r w:rsidR="002303FC">
          <w:rPr>
            <w:rFonts w:ascii="Garamond" w:eastAsia="Garamond" w:hAnsi="Garamond" w:cs="Garamond"/>
          </w:rPr>
          <w:t>n</w:t>
        </w:r>
      </w:ins>
      <w:ins w:id="146" w:author="Laurie Ellen Gries" w:date="2018-02-13T05:09:00Z">
        <w:r w:rsidR="002303FC">
          <w:rPr>
            <w:rFonts w:ascii="Garamond" w:eastAsia="Garamond" w:hAnsi="Garamond" w:cs="Garamond"/>
          </w:rPr>
          <w:t xml:space="preserve">tary </w:t>
        </w:r>
      </w:ins>
      <w:ins w:id="147" w:author="Laurie Ellen Gries" w:date="2018-02-13T05:03:00Z">
        <w:r w:rsidR="00A82F07">
          <w:rPr>
            <w:rFonts w:ascii="Garamond" w:eastAsia="Garamond" w:hAnsi="Garamond" w:cs="Garamond"/>
          </w:rPr>
          <w:t xml:space="preserve">role in national </w:t>
        </w:r>
      </w:ins>
      <w:ins w:id="148" w:author="Laurie Ellen Gries" w:date="2018-02-13T05:09:00Z">
        <w:r w:rsidR="002303FC">
          <w:rPr>
            <w:rFonts w:ascii="Garamond" w:eastAsia="Garamond" w:hAnsi="Garamond" w:cs="Garamond"/>
          </w:rPr>
          <w:t xml:space="preserve">and international </w:t>
        </w:r>
      </w:ins>
      <w:ins w:id="149" w:author="Laurie Ellen Gries" w:date="2018-02-13T05:03:00Z">
        <w:r w:rsidR="00A82F07">
          <w:rPr>
            <w:rFonts w:ascii="Garamond" w:eastAsia="Garamond" w:hAnsi="Garamond" w:cs="Garamond"/>
          </w:rPr>
          <w:t>politic</w:t>
        </w:r>
        <w:r w:rsidR="0072781F">
          <w:rPr>
            <w:rFonts w:ascii="Garamond" w:eastAsia="Garamond" w:hAnsi="Garamond" w:cs="Garamond"/>
          </w:rPr>
          <w:t>s (s</w:t>
        </w:r>
        <w:r w:rsidR="00A82F07">
          <w:rPr>
            <w:rFonts w:ascii="Garamond" w:eastAsia="Garamond" w:hAnsi="Garamond" w:cs="Garamond"/>
          </w:rPr>
          <w:t>ee Figure 9)</w:t>
        </w:r>
      </w:ins>
      <w:r>
        <w:rPr>
          <w:rFonts w:ascii="Garamond" w:eastAsia="Garamond" w:hAnsi="Garamond" w:cs="Garamond"/>
        </w:rPr>
        <w:t xml:space="preserve">. </w:t>
      </w:r>
      <w:r w:rsidR="00AA297D">
        <w:rPr>
          <w:rFonts w:ascii="Garamond" w:hAnsi="Garamond"/>
          <w:color w:val="000000" w:themeColor="text1"/>
        </w:rPr>
        <w:t xml:space="preserve">Through his own critical making practices, he </w:t>
      </w:r>
      <w:del w:id="150" w:author="Laurie Ellen Gries" w:date="2018-02-13T05:10:00Z">
        <w:r w:rsidR="00AA297D" w:rsidDel="002303FC">
          <w:rPr>
            <w:rFonts w:ascii="Garamond" w:hAnsi="Garamond"/>
            <w:color w:val="000000" w:themeColor="text1"/>
          </w:rPr>
          <w:delText>also</w:delText>
        </w:r>
        <w:r w:rsidR="00AA297D" w:rsidRPr="00CD7FCB" w:rsidDel="002303FC">
          <w:rPr>
            <w:rFonts w:ascii="Garamond" w:hAnsi="Garamond"/>
            <w:color w:val="000000" w:themeColor="text1"/>
          </w:rPr>
          <w:delText xml:space="preserve"> </w:delText>
        </w:r>
      </w:del>
      <w:ins w:id="151" w:author="Laurie Ellen Gries" w:date="2018-02-13T05:10:00Z">
        <w:r w:rsidR="002303FC">
          <w:rPr>
            <w:rFonts w:ascii="Garamond" w:hAnsi="Garamond"/>
            <w:color w:val="000000" w:themeColor="text1"/>
          </w:rPr>
          <w:t>particularly</w:t>
        </w:r>
        <w:r w:rsidR="002303FC" w:rsidRPr="00CD7FCB">
          <w:rPr>
            <w:rFonts w:ascii="Garamond" w:hAnsi="Garamond"/>
            <w:color w:val="000000" w:themeColor="text1"/>
          </w:rPr>
          <w:t xml:space="preserve"> </w:t>
        </w:r>
      </w:ins>
      <w:r w:rsidR="00AA297D" w:rsidRPr="00CD7FCB">
        <w:rPr>
          <w:rFonts w:ascii="Garamond" w:hAnsi="Garamond"/>
          <w:color w:val="000000" w:themeColor="text1"/>
        </w:rPr>
        <w:t>demonstrate</w:t>
      </w:r>
      <w:r w:rsidR="00AA297D">
        <w:rPr>
          <w:rFonts w:ascii="Garamond" w:hAnsi="Garamond"/>
          <w:color w:val="000000" w:themeColor="text1"/>
        </w:rPr>
        <w:t>s</w:t>
      </w:r>
      <w:r w:rsidR="00AA297D" w:rsidRPr="00CD7FCB">
        <w:rPr>
          <w:rFonts w:ascii="Garamond" w:hAnsi="Garamond"/>
          <w:color w:val="000000" w:themeColor="text1"/>
        </w:rPr>
        <w:t xml:space="preserve"> how mobile AR can counter </w:t>
      </w:r>
      <w:r w:rsidR="00AA297D">
        <w:rPr>
          <w:rFonts w:ascii="Garamond" w:hAnsi="Garamond"/>
          <w:color w:val="000000" w:themeColor="text1"/>
        </w:rPr>
        <w:t xml:space="preserve">what he calls </w:t>
      </w:r>
      <w:r w:rsidR="00AA297D" w:rsidRPr="00CD7FCB">
        <w:rPr>
          <w:rFonts w:ascii="Garamond" w:hAnsi="Garamond"/>
          <w:color w:val="000000" w:themeColor="text1"/>
        </w:rPr>
        <w:t xml:space="preserve">“rhetorical isotropy,” a term </w:t>
      </w:r>
      <w:r w:rsidR="00AA297D">
        <w:rPr>
          <w:rFonts w:ascii="Garamond" w:hAnsi="Garamond"/>
          <w:color w:val="000000" w:themeColor="text1"/>
        </w:rPr>
        <w:t>used to</w:t>
      </w:r>
      <w:r w:rsidR="00AA297D" w:rsidRPr="00CD7FCB">
        <w:rPr>
          <w:rFonts w:ascii="Garamond" w:hAnsi="Garamond"/>
          <w:color w:val="000000" w:themeColor="text1"/>
        </w:rPr>
        <w:t xml:space="preserve"> describe the ways in which public images take on monolithic meanings and associations that could potentially elide more nuanced interpretations of their socio-rhetorical function. </w:t>
      </w:r>
      <w:r w:rsidR="00AA297D">
        <w:rPr>
          <w:rFonts w:ascii="Garamond" w:eastAsia="Garamond" w:hAnsi="Garamond" w:cs="Garamond"/>
        </w:rPr>
        <w:t>In doing so, Greene</w:t>
      </w:r>
      <w:r>
        <w:rPr>
          <w:rFonts w:ascii="Garamond" w:eastAsia="Garamond" w:hAnsi="Garamond" w:cs="Garamond"/>
        </w:rPr>
        <w:t xml:space="preserve"> argues that</w:t>
      </w:r>
      <w:r w:rsidR="00AA297D">
        <w:rPr>
          <w:rFonts w:ascii="Garamond" w:eastAsia="Garamond" w:hAnsi="Garamond" w:cs="Garamond"/>
        </w:rPr>
        <w:t xml:space="preserve"> and models how</w:t>
      </w:r>
      <w:r>
        <w:rPr>
          <w:rFonts w:ascii="Garamond" w:eastAsia="Garamond" w:hAnsi="Garamond" w:cs="Garamond"/>
        </w:rPr>
        <w:t xml:space="preserve"> AR remixing can enrich avenues for rhetorical invention in the physical spaces of everyday life, especially as an emerging mass of mobile device users continue to explore the possibilities of augmented reality as a technology for public writing. </w:t>
      </w:r>
    </w:p>
    <w:p w14:paraId="11E17008" w14:textId="77777777" w:rsidR="00157F6E" w:rsidRDefault="00744497" w:rsidP="002314E2">
      <w:pPr>
        <w:spacing w:line="480" w:lineRule="auto"/>
        <w:rPr>
          <w:rFonts w:ascii="Garamond" w:eastAsia="Garamond" w:hAnsi="Garamond" w:cs="Garamond"/>
          <w:highlight w:val="white"/>
        </w:rPr>
      </w:pP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p>
    <w:p w14:paraId="1093A7C5" w14:textId="72A38B55" w:rsidR="00157F6E" w:rsidRDefault="0095658A" w:rsidP="002314E2">
      <w:pPr>
        <w:spacing w:line="480" w:lineRule="auto"/>
        <w:rPr>
          <w:rFonts w:ascii="Garamond" w:eastAsia="Garamond" w:hAnsi="Garamond" w:cs="Garamond"/>
          <w:i/>
          <w:highlight w:val="white"/>
        </w:rPr>
      </w:pPr>
      <w:r>
        <w:rPr>
          <w:rFonts w:ascii="Garamond" w:eastAsia="Garamond" w:hAnsi="Garamond" w:cs="Garamond"/>
          <w:i/>
          <w:highlight w:val="white"/>
        </w:rPr>
        <w:t>Inventing</w:t>
      </w:r>
      <w:r w:rsidR="00744497">
        <w:rPr>
          <w:rFonts w:ascii="Garamond" w:eastAsia="Garamond" w:hAnsi="Garamond" w:cs="Garamond"/>
          <w:i/>
          <w:highlight w:val="white"/>
        </w:rPr>
        <w:t xml:space="preserve"> Digital Research Strategies and Presenting Research Digitally</w:t>
      </w:r>
    </w:p>
    <w:p w14:paraId="02144A5E" w14:textId="77777777" w:rsidR="002314E2" w:rsidRDefault="00744497" w:rsidP="000A70F8">
      <w:pPr>
        <w:widowControl w:val="0"/>
        <w:spacing w:after="120" w:line="480" w:lineRule="auto"/>
        <w:ind w:firstLine="720"/>
        <w:rPr>
          <w:rFonts w:ascii="Garamond" w:eastAsia="Garamond" w:hAnsi="Garamond" w:cs="Garamond"/>
        </w:rPr>
      </w:pPr>
      <w:r w:rsidRPr="000D635C">
        <w:rPr>
          <w:rFonts w:ascii="Garamond" w:eastAsia="Garamond" w:hAnsi="Garamond" w:cs="Garamond"/>
        </w:rPr>
        <w:t>While DVS is invested in visual studies’ applicable values for</w:t>
      </w:r>
      <w:r w:rsidR="00273257">
        <w:rPr>
          <w:rFonts w:ascii="Garamond" w:eastAsia="Garamond" w:hAnsi="Garamond" w:cs="Garamond"/>
        </w:rPr>
        <w:t xml:space="preserve"> theoretical production and</w:t>
      </w:r>
      <w:r w:rsidRPr="000D635C">
        <w:rPr>
          <w:rFonts w:ascii="Garamond" w:eastAsia="Garamond" w:hAnsi="Garamond" w:cs="Garamond"/>
        </w:rPr>
        <w:t xml:space="preserve"> public intervention, DVS is also committed to inventing digital research strategies to both generate and publish knowledge for visual studies.</w:t>
      </w:r>
      <w:r>
        <w:rPr>
          <w:rFonts w:ascii="Garamond" w:eastAsia="Garamond" w:hAnsi="Garamond" w:cs="Garamond"/>
        </w:rPr>
        <w:t xml:space="preserve"> Surely in this day and age, all research methods deploy digital technologies in some way—whether that entails using Google search to locate secondary research about a particular visual artifact or communicating with artists or designers via Skype to conduct a qualitative interview. </w:t>
      </w:r>
      <w:commentRangeStart w:id="152"/>
      <w:r>
        <w:rPr>
          <w:rFonts w:ascii="Garamond" w:eastAsia="Garamond" w:hAnsi="Garamond" w:cs="Garamond"/>
        </w:rPr>
        <w:t xml:space="preserve">DVS pushes beyond such nominal uses of technology to experiment with and sometimes invent new research approaches that are predominantly dependent on digital technologies. </w:t>
      </w:r>
      <w:commentRangeEnd w:id="152"/>
      <w:r w:rsidR="003B71BA">
        <w:rPr>
          <w:rStyle w:val="CommentReference"/>
          <w:rFonts w:ascii="Calibri" w:hAnsi="Calibri" w:cs="Calibri"/>
          <w:color w:val="000000"/>
        </w:rPr>
        <w:commentReference w:id="152"/>
      </w:r>
    </w:p>
    <w:p w14:paraId="212EAEDC" w14:textId="25A107F7" w:rsidR="00C82911" w:rsidRPr="002314E2" w:rsidRDefault="00C22A9A" w:rsidP="000A70F8">
      <w:pPr>
        <w:widowControl w:val="0"/>
        <w:spacing w:line="480" w:lineRule="auto"/>
        <w:ind w:firstLine="720"/>
        <w:rPr>
          <w:rFonts w:ascii="Garamond" w:eastAsia="Garamond" w:hAnsi="Garamond" w:cs="Garamond"/>
        </w:rPr>
      </w:pPr>
      <w:r>
        <w:rPr>
          <w:rFonts w:ascii="Garamond" w:eastAsia="Garamond" w:hAnsi="Garamond" w:cs="Garamond"/>
        </w:rPr>
        <w:t>For instance, while all the digital visual studies introduced in this collection heavily rely on digital technologies to collect, produce, and/or analyze data, Harry Archer and Emma Collin’s chapter makes evident how the invention of digital research strategies has potential to yield productive insights about visual pra</w:t>
      </w:r>
      <w:r w:rsidR="0095658A">
        <w:rPr>
          <w:rFonts w:ascii="Garamond" w:eastAsia="Garamond" w:hAnsi="Garamond" w:cs="Garamond"/>
        </w:rPr>
        <w:t>c</w:t>
      </w:r>
      <w:r>
        <w:rPr>
          <w:rFonts w:ascii="Garamond" w:eastAsia="Garamond" w:hAnsi="Garamond" w:cs="Garamond"/>
        </w:rPr>
        <w:t>tices that unfold in difficult-to-access places. In their chapter “</w:t>
      </w:r>
      <w:proofErr w:type="spellStart"/>
      <w:r>
        <w:rPr>
          <w:rFonts w:ascii="Garamond" w:eastAsia="Garamond" w:hAnsi="Garamond" w:cs="Garamond"/>
        </w:rPr>
        <w:t>Geolocating</w:t>
      </w:r>
      <w:proofErr w:type="spellEnd"/>
      <w:r>
        <w:rPr>
          <w:rFonts w:ascii="Garamond" w:eastAsia="Garamond" w:hAnsi="Garamond" w:cs="Garamond"/>
        </w:rPr>
        <w:t xml:space="preserve"> Obama Hope,” Archer and Collins forward what they call </w:t>
      </w:r>
      <w:r w:rsidRPr="00C82911">
        <w:rPr>
          <w:rFonts w:ascii="Garamond" w:eastAsia="Garamond" w:hAnsi="Garamond" w:cs="Garamond"/>
          <w:i/>
        </w:rPr>
        <w:t xml:space="preserve">virtual </w:t>
      </w:r>
      <w:proofErr w:type="spellStart"/>
      <w:r w:rsidRPr="00C82911">
        <w:rPr>
          <w:rFonts w:ascii="Garamond" w:eastAsia="Garamond" w:hAnsi="Garamond" w:cs="Garamond"/>
          <w:i/>
        </w:rPr>
        <w:t>geosemiotics</w:t>
      </w:r>
      <w:proofErr w:type="spellEnd"/>
      <w:r>
        <w:rPr>
          <w:rFonts w:ascii="Garamond" w:eastAsia="Garamond" w:hAnsi="Garamond" w:cs="Garamond"/>
        </w:rPr>
        <w:t xml:space="preserve"> to study the context-dependent meaning of Obama Hope murals that have surfaced in two different locations across the world</w:t>
      </w:r>
      <w:ins w:id="153" w:author="Laurie Ellen Gries" w:date="2018-02-13T05:13:00Z">
        <w:r w:rsidR="0072781F">
          <w:rPr>
            <w:rFonts w:ascii="Garamond" w:eastAsia="Garamond" w:hAnsi="Garamond" w:cs="Garamond"/>
          </w:rPr>
          <w:t xml:space="preserve"> (see Figure 10)</w:t>
        </w:r>
      </w:ins>
      <w:r>
        <w:rPr>
          <w:rFonts w:ascii="Garamond" w:eastAsia="Garamond" w:hAnsi="Garamond" w:cs="Garamond"/>
        </w:rPr>
        <w:t xml:space="preserve">. Virtual </w:t>
      </w:r>
      <w:proofErr w:type="spellStart"/>
      <w:r>
        <w:rPr>
          <w:rFonts w:ascii="Garamond" w:eastAsia="Garamond" w:hAnsi="Garamond" w:cs="Garamond"/>
        </w:rPr>
        <w:t>geosemiotics</w:t>
      </w:r>
      <w:commentRangeStart w:id="154"/>
      <w:proofErr w:type="spellEnd"/>
      <w:r w:rsidR="0095658A">
        <w:rPr>
          <w:rFonts w:ascii="Garamond" w:eastAsia="Garamond" w:hAnsi="Garamond" w:cs="Garamond"/>
        </w:rPr>
        <w:t>, more specifically,</w:t>
      </w:r>
      <w:r>
        <w:rPr>
          <w:rFonts w:ascii="Garamond" w:eastAsia="Garamond" w:hAnsi="Garamond" w:cs="Garamond"/>
        </w:rPr>
        <w:t xml:space="preserve"> </w:t>
      </w:r>
      <w:commentRangeEnd w:id="154"/>
      <w:r w:rsidR="00796D87">
        <w:rPr>
          <w:rStyle w:val="CommentReference"/>
          <w:rFonts w:ascii="Calibri" w:hAnsi="Calibri" w:cs="Calibri"/>
          <w:color w:val="000000"/>
        </w:rPr>
        <w:commentReference w:id="154"/>
      </w:r>
      <w:r>
        <w:rPr>
          <w:rFonts w:ascii="Garamond" w:eastAsia="Garamond" w:hAnsi="Garamond" w:cs="Garamond"/>
        </w:rPr>
        <w:t xml:space="preserve">draws on </w:t>
      </w:r>
      <w:r>
        <w:rPr>
          <w:rFonts w:ascii="Garamond" w:eastAsia="Garamond" w:hAnsi="Garamond" w:cs="Garamond"/>
          <w:color w:val="222222"/>
        </w:rPr>
        <w:t xml:space="preserve">visual semiotics and place semiotics and utilizes geo-spatial technologies (GST) such as Google Earth to enhance our understanding of how place contributes to the meaning of visual artifacts. While the spatial humanities have been quick to put digital tools such as Google Earth and Google Maps to work, Archer and Collin’s work makes evident that GST and the practice of geotagging across platforms can also be useful to visual studies, especially for investigating how visual artifacts are shaped by their emplacement in specific locations.  </w:t>
      </w:r>
    </w:p>
    <w:p w14:paraId="56B8BE02" w14:textId="5331A911" w:rsidR="00C82911" w:rsidRPr="00BD467B" w:rsidRDefault="00AE4525" w:rsidP="000A70F8">
      <w:pPr>
        <w:widowControl w:val="0"/>
        <w:spacing w:line="480" w:lineRule="auto"/>
        <w:ind w:firstLine="720"/>
        <w:rPr>
          <w:rFonts w:ascii="Garamond" w:eastAsia="Garamond" w:hAnsi="Garamond" w:cs="Garamond"/>
        </w:rPr>
      </w:pPr>
      <w:r w:rsidRPr="00BD467B">
        <w:rPr>
          <w:rFonts w:ascii="Garamond" w:eastAsia="Garamond" w:hAnsi="Garamond" w:cs="Garamond"/>
        </w:rPr>
        <w:t>M</w:t>
      </w:r>
      <w:r w:rsidR="00C22A9A" w:rsidRPr="00BD467B">
        <w:rPr>
          <w:rFonts w:ascii="Garamond" w:eastAsia="Garamond" w:hAnsi="Garamond" w:cs="Garamond"/>
        </w:rPr>
        <w:t>ethodological invention is also at play</w:t>
      </w:r>
      <w:r w:rsidR="00744497" w:rsidRPr="00BD467B">
        <w:rPr>
          <w:rFonts w:ascii="Garamond" w:eastAsia="Garamond" w:hAnsi="Garamond" w:cs="Garamond"/>
        </w:rPr>
        <w:t xml:space="preserve"> </w:t>
      </w:r>
      <w:r w:rsidRPr="00BD467B">
        <w:rPr>
          <w:rFonts w:ascii="Garamond" w:eastAsia="Garamond" w:hAnsi="Garamond" w:cs="Garamond"/>
        </w:rPr>
        <w:t xml:space="preserve">in </w:t>
      </w:r>
      <w:r w:rsidR="004B1818" w:rsidRPr="00BD467B">
        <w:rPr>
          <w:rFonts w:ascii="Garamond" w:eastAsia="Garamond" w:hAnsi="Garamond" w:cs="Garamond"/>
        </w:rPr>
        <w:t xml:space="preserve">“Where is Obama Hope Now,” </w:t>
      </w:r>
      <w:r w:rsidRPr="00BD467B">
        <w:rPr>
          <w:rFonts w:ascii="Garamond" w:eastAsia="Garamond" w:hAnsi="Garamond" w:cs="Garamond"/>
        </w:rPr>
        <w:t xml:space="preserve">a chapter in which </w:t>
      </w:r>
      <w:r w:rsidR="004B1818" w:rsidRPr="00BD467B">
        <w:rPr>
          <w:rFonts w:ascii="Garamond" w:eastAsia="Garamond" w:hAnsi="Garamond" w:cs="Garamond"/>
        </w:rPr>
        <w:t>Aaro</w:t>
      </w:r>
      <w:r w:rsidR="00C82911" w:rsidRPr="00BD467B">
        <w:rPr>
          <w:rFonts w:ascii="Garamond" w:eastAsia="Garamond" w:hAnsi="Garamond" w:cs="Garamond"/>
        </w:rPr>
        <w:t>n Beveridge i</w:t>
      </w:r>
      <w:r w:rsidRPr="00BD467B">
        <w:rPr>
          <w:rFonts w:ascii="Garamond" w:eastAsia="Garamond" w:hAnsi="Garamond" w:cs="Garamond"/>
        </w:rPr>
        <w:t>ntroduces</w:t>
      </w:r>
      <w:r w:rsidR="00C82911" w:rsidRPr="00BD467B">
        <w:rPr>
          <w:rFonts w:ascii="Garamond" w:eastAsia="Garamond" w:hAnsi="Garamond" w:cs="Garamond"/>
        </w:rPr>
        <w:t xml:space="preserve"> a digital research method called </w:t>
      </w:r>
      <w:r w:rsidR="004B1818" w:rsidRPr="00BD467B">
        <w:rPr>
          <w:rFonts w:ascii="Garamond" w:eastAsia="Garamond" w:hAnsi="Garamond" w:cs="Garamond"/>
          <w:i/>
        </w:rPr>
        <w:t>macroscopic rhetorical analysis</w:t>
      </w:r>
      <w:r w:rsidR="00C82911" w:rsidRPr="00BD467B">
        <w:rPr>
          <w:rFonts w:ascii="Garamond" w:eastAsia="Garamond" w:hAnsi="Garamond" w:cs="Garamond"/>
        </w:rPr>
        <w:t>, which he enacts</w:t>
      </w:r>
      <w:r w:rsidR="004B1818" w:rsidRPr="00BD467B">
        <w:rPr>
          <w:rFonts w:ascii="Garamond" w:eastAsia="Garamond" w:hAnsi="Garamond" w:cs="Garamond"/>
        </w:rPr>
        <w:t xml:space="preserve"> </w:t>
      </w:r>
      <w:r w:rsidR="00C82911" w:rsidRPr="00BD467B">
        <w:rPr>
          <w:rFonts w:ascii="Garamond" w:eastAsia="Garamond" w:hAnsi="Garamond" w:cs="Garamond"/>
        </w:rPr>
        <w:t xml:space="preserve">to study </w:t>
      </w:r>
      <w:r w:rsidR="00C82911" w:rsidRPr="00BD467B">
        <w:rPr>
          <w:rFonts w:ascii="Garamond" w:eastAsia="Times New Roman" w:hAnsi="Garamond" w:cs="Arial"/>
          <w:color w:val="222222"/>
          <w:shd w:val="clear" w:color="auto" w:fill="FFFFFF"/>
        </w:rPr>
        <w:t xml:space="preserve">how the conversation about </w:t>
      </w:r>
      <w:proofErr w:type="spellStart"/>
      <w:r w:rsidR="00C82911" w:rsidRPr="00BD467B">
        <w:rPr>
          <w:rFonts w:ascii="Garamond" w:eastAsia="Times New Roman" w:hAnsi="Garamond" w:cs="Arial"/>
          <w:color w:val="222222"/>
          <w:shd w:val="clear" w:color="auto" w:fill="FFFFFF"/>
        </w:rPr>
        <w:t>Fairey</w:t>
      </w:r>
      <w:proofErr w:type="spellEnd"/>
      <w:r w:rsidR="00C82911" w:rsidRPr="00BD467B">
        <w:rPr>
          <w:rFonts w:ascii="Garamond" w:eastAsia="Times New Roman" w:hAnsi="Garamond" w:cs="Arial"/>
          <w:color w:val="222222"/>
          <w:shd w:val="clear" w:color="auto" w:fill="FFFFFF"/>
        </w:rPr>
        <w:t xml:space="preserve"> and Obama Hope has changed and transformed in the </w:t>
      </w:r>
      <w:r w:rsidR="0095658A">
        <w:rPr>
          <w:rFonts w:ascii="Garamond" w:eastAsia="Times New Roman" w:hAnsi="Garamond" w:cs="Arial"/>
          <w:color w:val="222222"/>
          <w:shd w:val="clear" w:color="auto" w:fill="FFFFFF"/>
        </w:rPr>
        <w:t>ten</w:t>
      </w:r>
      <w:r w:rsidR="00C82911" w:rsidRPr="00BD467B">
        <w:rPr>
          <w:rFonts w:ascii="Garamond" w:eastAsia="Times New Roman" w:hAnsi="Garamond" w:cs="Arial"/>
          <w:color w:val="222222"/>
          <w:shd w:val="clear" w:color="auto" w:fill="FFFFFF"/>
        </w:rPr>
        <w:t xml:space="preserve"> years since its initial delivery</w:t>
      </w:r>
      <w:ins w:id="155" w:author="Laurie Ellen Gries" w:date="2018-02-13T04:29:00Z">
        <w:r w:rsidR="0072781F">
          <w:rPr>
            <w:rFonts w:ascii="Garamond" w:eastAsia="Times New Roman" w:hAnsi="Garamond" w:cs="Arial"/>
            <w:color w:val="222222"/>
            <w:shd w:val="clear" w:color="auto" w:fill="FFFFFF"/>
          </w:rPr>
          <w:t xml:space="preserve"> (see Figure 11</w:t>
        </w:r>
        <w:r w:rsidR="00E44276">
          <w:rPr>
            <w:rFonts w:ascii="Garamond" w:eastAsia="Times New Roman" w:hAnsi="Garamond" w:cs="Arial"/>
            <w:color w:val="222222"/>
            <w:shd w:val="clear" w:color="auto" w:fill="FFFFFF"/>
          </w:rPr>
          <w:t>)</w:t>
        </w:r>
      </w:ins>
      <w:r w:rsidR="00C82911" w:rsidRPr="00BD467B">
        <w:rPr>
          <w:rFonts w:ascii="Garamond" w:eastAsia="Times New Roman" w:hAnsi="Garamond" w:cs="Arial"/>
          <w:color w:val="222222"/>
          <w:shd w:val="clear" w:color="auto" w:fill="FFFFFF"/>
        </w:rPr>
        <w:t xml:space="preserve">. This digital research method not only relies heavily on </w:t>
      </w:r>
      <w:r w:rsidR="00DE4ECA" w:rsidRPr="00BD467B">
        <w:rPr>
          <w:rFonts w:ascii="Garamond" w:eastAsia="Times New Roman" w:hAnsi="Garamond" w:cs="Arial"/>
          <w:color w:val="222222"/>
          <w:shd w:val="clear" w:color="auto" w:fill="FFFFFF"/>
        </w:rPr>
        <w:t>web scraping</w:t>
      </w:r>
      <w:r w:rsidR="00C82911" w:rsidRPr="00BD467B">
        <w:rPr>
          <w:rFonts w:ascii="Garamond" w:eastAsia="Times New Roman" w:hAnsi="Garamond" w:cs="Arial"/>
          <w:color w:val="222222"/>
          <w:shd w:val="clear" w:color="auto" w:fill="FFFFFF"/>
        </w:rPr>
        <w:t xml:space="preserve"> to collect tweets from Twitter’s API using a software called </w:t>
      </w:r>
      <w:proofErr w:type="spellStart"/>
      <w:r w:rsidR="00C82911" w:rsidRPr="00BD467B">
        <w:rPr>
          <w:rFonts w:ascii="Garamond" w:eastAsia="Times New Roman" w:hAnsi="Garamond" w:cs="Arial"/>
          <w:color w:val="222222"/>
          <w:shd w:val="clear" w:color="auto" w:fill="FFFFFF"/>
        </w:rPr>
        <w:t>MassMine</w:t>
      </w:r>
      <w:proofErr w:type="spellEnd"/>
      <w:r w:rsidR="00C82911" w:rsidRPr="00BD467B">
        <w:rPr>
          <w:rFonts w:ascii="Garamond" w:eastAsia="Times New Roman" w:hAnsi="Garamond" w:cs="Arial"/>
          <w:color w:val="222222"/>
          <w:shd w:val="clear" w:color="auto" w:fill="FFFFFF"/>
        </w:rPr>
        <w:t xml:space="preserve"> that Beveridge co-designed and developed but also </w:t>
      </w:r>
      <w:r w:rsidR="00DE4ECA" w:rsidRPr="00BD467B">
        <w:rPr>
          <w:rFonts w:ascii="Garamond" w:eastAsia="Times New Roman" w:hAnsi="Garamond" w:cs="Arial"/>
          <w:color w:val="222222"/>
          <w:shd w:val="clear" w:color="auto" w:fill="FFFFFF"/>
        </w:rPr>
        <w:t>text mining</w:t>
      </w:r>
      <w:r w:rsidR="00C82911" w:rsidRPr="00BD467B">
        <w:rPr>
          <w:rFonts w:ascii="Garamond" w:eastAsia="Times New Roman" w:hAnsi="Garamond" w:cs="Arial"/>
          <w:color w:val="222222"/>
          <w:shd w:val="clear" w:color="auto" w:fill="FFFFFF"/>
        </w:rPr>
        <w:t xml:space="preserve"> to analyze the tweets as well as</w:t>
      </w:r>
      <w:r w:rsidR="00DE4ECA" w:rsidRPr="00BD467B">
        <w:rPr>
          <w:rFonts w:ascii="Garamond" w:eastAsia="Times New Roman" w:hAnsi="Garamond" w:cs="Arial"/>
          <w:color w:val="222222"/>
          <w:shd w:val="clear" w:color="auto" w:fill="FFFFFF"/>
        </w:rPr>
        <w:t xml:space="preserve"> data visualization</w:t>
      </w:r>
      <w:r w:rsidR="00C82911" w:rsidRPr="00BD467B">
        <w:rPr>
          <w:rFonts w:ascii="Garamond" w:eastAsia="Times New Roman" w:hAnsi="Garamond" w:cs="Arial"/>
          <w:color w:val="222222"/>
          <w:shd w:val="clear" w:color="auto" w:fill="FFFFFF"/>
        </w:rPr>
        <w:t xml:space="preserve"> to</w:t>
      </w:r>
      <w:r w:rsidR="00DE4ECA" w:rsidRPr="00BD467B">
        <w:rPr>
          <w:rFonts w:ascii="Garamond" w:eastAsia="Times New Roman" w:hAnsi="Garamond" w:cs="Arial"/>
          <w:color w:val="222222"/>
          <w:shd w:val="clear" w:color="auto" w:fill="FFFFFF"/>
        </w:rPr>
        <w:t xml:space="preserve"> visualize the </w:t>
      </w:r>
      <w:r w:rsidR="00C82911" w:rsidRPr="00BD467B">
        <w:rPr>
          <w:rFonts w:ascii="Garamond" w:eastAsia="Times New Roman" w:hAnsi="Garamond" w:cs="Arial"/>
          <w:color w:val="222222"/>
          <w:shd w:val="clear" w:color="auto" w:fill="FFFFFF"/>
        </w:rPr>
        <w:t xml:space="preserve">findings. </w:t>
      </w:r>
      <w:r w:rsidR="006E6450">
        <w:rPr>
          <w:rFonts w:ascii="Garamond" w:eastAsia="Times New Roman" w:hAnsi="Garamond" w:cs="Arial"/>
          <w:color w:val="222222"/>
          <w:shd w:val="clear" w:color="auto" w:fill="FFFFFF"/>
        </w:rPr>
        <w:t xml:space="preserve">We believe that </w:t>
      </w:r>
      <w:r w:rsidR="009D51D7">
        <w:rPr>
          <w:rFonts w:ascii="Garamond" w:eastAsia="Times New Roman" w:hAnsi="Garamond" w:cs="Arial"/>
          <w:color w:val="222222"/>
          <w:shd w:val="clear" w:color="auto" w:fill="FFFFFF"/>
        </w:rPr>
        <w:t xml:space="preserve">cultivating </w:t>
      </w:r>
      <w:r w:rsidR="006E6450">
        <w:rPr>
          <w:rFonts w:ascii="Garamond" w:eastAsia="Times New Roman" w:hAnsi="Garamond" w:cs="Arial"/>
          <w:color w:val="222222"/>
          <w:shd w:val="clear" w:color="auto" w:fill="FFFFFF"/>
        </w:rPr>
        <w:t xml:space="preserve">such digital research methods </w:t>
      </w:r>
      <w:r w:rsidR="009D51D7">
        <w:rPr>
          <w:rFonts w:ascii="Garamond" w:eastAsia="Times New Roman" w:hAnsi="Garamond" w:cs="Arial"/>
          <w:color w:val="222222"/>
          <w:shd w:val="clear" w:color="auto" w:fill="FFFFFF"/>
        </w:rPr>
        <w:t>is</w:t>
      </w:r>
      <w:r w:rsidR="006E6450">
        <w:rPr>
          <w:rFonts w:ascii="Garamond" w:eastAsia="Times New Roman" w:hAnsi="Garamond" w:cs="Arial"/>
          <w:color w:val="222222"/>
          <w:shd w:val="clear" w:color="auto" w:fill="FFFFFF"/>
        </w:rPr>
        <w:t xml:space="preserve"> especially important so that writing and rhetoric scholars can remain relevant as</w:t>
      </w:r>
      <w:r w:rsidR="006E6450">
        <w:rPr>
          <w:rFonts w:ascii="Garamond" w:eastAsia="Garamond" w:hAnsi="Garamond" w:cs="Garamond"/>
        </w:rPr>
        <w:t xml:space="preserve"> “Big Data” and the visual display of information expands in its pervasive influence over politics and popular culture--in everything from data journalism to the “trending” lists displayed on social media apps.</w:t>
      </w:r>
    </w:p>
    <w:p w14:paraId="1CF86300" w14:textId="32A50B3E" w:rsidR="004D638F" w:rsidRDefault="00744497" w:rsidP="000A70F8">
      <w:pPr>
        <w:widowControl w:val="0"/>
        <w:spacing w:line="480" w:lineRule="auto"/>
        <w:ind w:firstLine="720"/>
        <w:rPr>
          <w:rFonts w:ascii="Garamond" w:eastAsia="Garamond" w:hAnsi="Garamond" w:cs="Garamond"/>
        </w:rPr>
      </w:pPr>
      <w:r>
        <w:rPr>
          <w:rFonts w:ascii="Garamond" w:eastAsia="Garamond" w:hAnsi="Garamond" w:cs="Garamond"/>
          <w:color w:val="222222"/>
        </w:rPr>
        <w:t xml:space="preserve">All of this </w:t>
      </w:r>
      <w:proofErr w:type="spellStart"/>
      <w:r w:rsidR="00C22A9A">
        <w:rPr>
          <w:rFonts w:ascii="Garamond" w:eastAsia="Garamond" w:hAnsi="Garamond" w:cs="Garamond"/>
          <w:color w:val="222222"/>
        </w:rPr>
        <w:t>inventional</w:t>
      </w:r>
      <w:proofErr w:type="spellEnd"/>
      <w:r w:rsidR="00C22A9A">
        <w:rPr>
          <w:rFonts w:ascii="Garamond" w:eastAsia="Garamond" w:hAnsi="Garamond" w:cs="Garamond"/>
          <w:color w:val="222222"/>
        </w:rPr>
        <w:t xml:space="preserve"> </w:t>
      </w:r>
      <w:r>
        <w:rPr>
          <w:rFonts w:ascii="Garamond" w:eastAsia="Garamond" w:hAnsi="Garamond" w:cs="Garamond"/>
          <w:color w:val="222222"/>
        </w:rPr>
        <w:t xml:space="preserve">work, we argue, is made even more visibly important when we present our research </w:t>
      </w:r>
      <w:r w:rsidR="00BD467B">
        <w:rPr>
          <w:rFonts w:ascii="Garamond" w:eastAsia="Garamond" w:hAnsi="Garamond" w:cs="Garamond"/>
          <w:color w:val="222222"/>
        </w:rPr>
        <w:t>and arguments</w:t>
      </w:r>
      <w:r>
        <w:rPr>
          <w:rFonts w:ascii="Garamond" w:eastAsia="Garamond" w:hAnsi="Garamond" w:cs="Garamond"/>
          <w:color w:val="222222"/>
        </w:rPr>
        <w:t xml:space="preserve"> in digital form. In fact, </w:t>
      </w:r>
      <w:r w:rsidRPr="00E55086">
        <w:rPr>
          <w:rFonts w:ascii="Garamond" w:eastAsia="Garamond" w:hAnsi="Garamond" w:cs="Garamond"/>
          <w:color w:val="222222"/>
        </w:rPr>
        <w:t>a</w:t>
      </w:r>
      <w:r w:rsidRPr="00E55086">
        <w:rPr>
          <w:rFonts w:ascii="Garamond" w:eastAsia="Garamond" w:hAnsi="Garamond" w:cs="Garamond"/>
        </w:rPr>
        <w:t xml:space="preserve">nother assumption of </w:t>
      </w:r>
      <w:r w:rsidR="00D06C61">
        <w:rPr>
          <w:rFonts w:ascii="Garamond" w:eastAsia="Garamond" w:hAnsi="Garamond" w:cs="Garamond"/>
        </w:rPr>
        <w:t>DVS</w:t>
      </w:r>
      <w:r w:rsidRPr="00E55086">
        <w:rPr>
          <w:rFonts w:ascii="Garamond" w:eastAsia="Garamond" w:hAnsi="Garamond" w:cs="Garamond"/>
        </w:rPr>
        <w:t xml:space="preserve"> is </w:t>
      </w:r>
      <w:r w:rsidR="00117588">
        <w:rPr>
          <w:rFonts w:ascii="Garamond" w:eastAsia="Garamond" w:hAnsi="Garamond" w:cs="Garamond"/>
        </w:rPr>
        <w:t>that</w:t>
      </w:r>
      <w:r w:rsidRPr="00E55086">
        <w:rPr>
          <w:rFonts w:ascii="Garamond" w:eastAsia="Garamond" w:hAnsi="Garamond" w:cs="Garamond"/>
        </w:rPr>
        <w:t xml:space="preserve"> digital visual </w:t>
      </w:r>
      <w:r w:rsidR="00D06C61">
        <w:rPr>
          <w:rFonts w:ascii="Garamond" w:eastAsia="Garamond" w:hAnsi="Garamond" w:cs="Garamond"/>
        </w:rPr>
        <w:t>research</w:t>
      </w:r>
      <w:r w:rsidRPr="00E55086">
        <w:rPr>
          <w:rFonts w:ascii="Garamond" w:eastAsia="Garamond" w:hAnsi="Garamond" w:cs="Garamond"/>
        </w:rPr>
        <w:t xml:space="preserve"> </w:t>
      </w:r>
      <w:r w:rsidR="00117588">
        <w:rPr>
          <w:rFonts w:ascii="Garamond" w:eastAsia="Garamond" w:hAnsi="Garamond" w:cs="Garamond"/>
        </w:rPr>
        <w:t>is</w:t>
      </w:r>
      <w:r w:rsidR="00D06C61">
        <w:rPr>
          <w:rFonts w:ascii="Garamond" w:eastAsia="Garamond" w:hAnsi="Garamond" w:cs="Garamond"/>
        </w:rPr>
        <w:t xml:space="preserve"> en</w:t>
      </w:r>
      <w:r w:rsidR="00117588">
        <w:rPr>
          <w:rFonts w:ascii="Garamond" w:eastAsia="Garamond" w:hAnsi="Garamond" w:cs="Garamond"/>
        </w:rPr>
        <w:t>hanced through</w:t>
      </w:r>
      <w:r w:rsidRPr="00E55086">
        <w:rPr>
          <w:rFonts w:ascii="Garamond" w:eastAsia="Garamond" w:hAnsi="Garamond" w:cs="Garamond"/>
        </w:rPr>
        <w:t xml:space="preserve"> digital </w:t>
      </w:r>
      <w:r w:rsidR="00117588">
        <w:rPr>
          <w:rFonts w:ascii="Garamond" w:eastAsia="Garamond" w:hAnsi="Garamond" w:cs="Garamond"/>
        </w:rPr>
        <w:t>delivery</w:t>
      </w:r>
      <w:r w:rsidRPr="00E55086">
        <w:rPr>
          <w:rFonts w:ascii="Garamond" w:eastAsia="Garamond" w:hAnsi="Garamond" w:cs="Garamond"/>
        </w:rPr>
        <w:t xml:space="preserve">. </w:t>
      </w:r>
      <w:r>
        <w:rPr>
          <w:rFonts w:ascii="Garamond" w:eastAsia="Garamond" w:hAnsi="Garamond" w:cs="Garamond"/>
        </w:rPr>
        <w:t xml:space="preserve">Digital </w:t>
      </w:r>
      <w:r w:rsidR="00E55086">
        <w:rPr>
          <w:rFonts w:ascii="Garamond" w:eastAsia="Garamond" w:hAnsi="Garamond" w:cs="Garamond"/>
        </w:rPr>
        <w:t>scholarship has long</w:t>
      </w:r>
      <w:r>
        <w:rPr>
          <w:rFonts w:ascii="Garamond" w:eastAsia="Garamond" w:hAnsi="Garamond" w:cs="Garamond"/>
        </w:rPr>
        <w:t xml:space="preserve"> been at the forefront of scholarly discussion, with more and more journals offering digital p</w:t>
      </w:r>
      <w:r w:rsidR="00BD467B">
        <w:rPr>
          <w:rFonts w:ascii="Garamond" w:eastAsia="Garamond" w:hAnsi="Garamond" w:cs="Garamond"/>
        </w:rPr>
        <w:t>ublication</w:t>
      </w:r>
      <w:r>
        <w:rPr>
          <w:rFonts w:ascii="Garamond" w:eastAsia="Garamond" w:hAnsi="Garamond" w:cs="Garamond"/>
        </w:rPr>
        <w:t xml:space="preserve"> options. Too many digital publication outlets, however, remain married to the traditional academic essay form, with options to simply embed digital pictures, video, and audio</w:t>
      </w:r>
      <w:r w:rsidR="009D0D3D">
        <w:rPr>
          <w:rFonts w:ascii="Garamond" w:eastAsia="Garamond" w:hAnsi="Garamond" w:cs="Garamond"/>
        </w:rPr>
        <w:t xml:space="preserve"> of the object/phenomena under study</w:t>
      </w:r>
      <w:r>
        <w:rPr>
          <w:rFonts w:ascii="Garamond" w:eastAsia="Garamond" w:hAnsi="Garamond" w:cs="Garamond"/>
        </w:rPr>
        <w:t xml:space="preserve">. </w:t>
      </w:r>
      <w:r w:rsidR="00BD467B">
        <w:rPr>
          <w:rFonts w:ascii="Garamond" w:eastAsia="Garamond" w:hAnsi="Garamond" w:cs="Garamond"/>
        </w:rPr>
        <w:t xml:space="preserve">The chapters in this </w:t>
      </w:r>
      <w:r w:rsidR="0095658A">
        <w:rPr>
          <w:rFonts w:ascii="Garamond" w:eastAsia="Garamond" w:hAnsi="Garamond" w:cs="Garamond"/>
        </w:rPr>
        <w:t xml:space="preserve">digital </w:t>
      </w:r>
      <w:r w:rsidR="00BD467B">
        <w:rPr>
          <w:rFonts w:ascii="Garamond" w:eastAsia="Garamond" w:hAnsi="Garamond" w:cs="Garamond"/>
        </w:rPr>
        <w:t>collection, on the other hand, use genres of digital delivery (</w:t>
      </w:r>
      <w:del w:id="156" w:author="Laurie Ellen Gries" w:date="2018-02-13T04:22:00Z">
        <w:r w:rsidR="00BD467B" w:rsidDel="007659A8">
          <w:rPr>
            <w:rFonts w:ascii="Garamond" w:eastAsia="Garamond" w:hAnsi="Garamond" w:cs="Garamond"/>
          </w:rPr>
          <w:delText xml:space="preserve">videos, </w:delText>
        </w:r>
      </w:del>
      <w:r w:rsidR="00BD467B">
        <w:rPr>
          <w:rFonts w:ascii="Garamond" w:eastAsia="Garamond" w:hAnsi="Garamond" w:cs="Garamond"/>
        </w:rPr>
        <w:t>data visualizations</w:t>
      </w:r>
      <w:r w:rsidR="00A12FD6">
        <w:rPr>
          <w:rFonts w:ascii="Garamond" w:eastAsia="Garamond" w:hAnsi="Garamond" w:cs="Garamond"/>
        </w:rPr>
        <w:t xml:space="preserve">, AR Apps, </w:t>
      </w:r>
      <w:ins w:id="157" w:author="Laurie Ellen Gries" w:date="2018-02-13T04:23:00Z">
        <w:r w:rsidR="007659A8">
          <w:rPr>
            <w:rFonts w:ascii="Garamond" w:eastAsia="Garamond" w:hAnsi="Garamond" w:cs="Garamond"/>
          </w:rPr>
          <w:t>digital archives</w:t>
        </w:r>
      </w:ins>
      <w:ins w:id="158" w:author="Laurie Ellen Gries" w:date="2018-02-13T04:22:00Z">
        <w:r w:rsidR="007659A8">
          <w:rPr>
            <w:rFonts w:ascii="Garamond" w:eastAsia="Garamond" w:hAnsi="Garamond" w:cs="Garamond"/>
          </w:rPr>
          <w:t xml:space="preserve">, </w:t>
        </w:r>
      </w:ins>
      <w:r w:rsidR="004D499C">
        <w:rPr>
          <w:rFonts w:ascii="Garamond" w:eastAsia="Garamond" w:hAnsi="Garamond" w:cs="Garamond"/>
        </w:rPr>
        <w:t xml:space="preserve">etc.) to </w:t>
      </w:r>
      <w:r w:rsidR="00891D4F">
        <w:rPr>
          <w:rFonts w:ascii="Garamond" w:eastAsia="Garamond" w:hAnsi="Garamond" w:cs="Garamond"/>
        </w:rPr>
        <w:t>facilitate research</w:t>
      </w:r>
      <w:r w:rsidR="00B67F6E">
        <w:rPr>
          <w:rFonts w:ascii="Garamond" w:eastAsia="Garamond" w:hAnsi="Garamond" w:cs="Garamond"/>
        </w:rPr>
        <w:t xml:space="preserve"> for the author and </w:t>
      </w:r>
      <w:r w:rsidR="00A42A7B">
        <w:rPr>
          <w:rFonts w:ascii="Garamond" w:eastAsia="Garamond" w:hAnsi="Garamond" w:cs="Garamond"/>
        </w:rPr>
        <w:t xml:space="preserve">create an </w:t>
      </w:r>
      <w:r w:rsidR="00891D4F">
        <w:rPr>
          <w:rFonts w:ascii="Garamond" w:eastAsia="Garamond" w:hAnsi="Garamond" w:cs="Garamond"/>
        </w:rPr>
        <w:t>interactive</w:t>
      </w:r>
      <w:r w:rsidR="00A42A7B">
        <w:rPr>
          <w:rFonts w:ascii="Garamond" w:eastAsia="Garamond" w:hAnsi="Garamond" w:cs="Garamond"/>
        </w:rPr>
        <w:t xml:space="preserve"> experience for the reader</w:t>
      </w:r>
      <w:r w:rsidR="00891D4F">
        <w:rPr>
          <w:rFonts w:ascii="Garamond" w:eastAsia="Garamond" w:hAnsi="Garamond" w:cs="Garamond"/>
        </w:rPr>
        <w:t xml:space="preserve"> so </w:t>
      </w:r>
      <w:r w:rsidR="00B67F6E">
        <w:rPr>
          <w:rFonts w:ascii="Garamond" w:eastAsia="Garamond" w:hAnsi="Garamond" w:cs="Garamond"/>
        </w:rPr>
        <w:t xml:space="preserve">that </w:t>
      </w:r>
      <w:r w:rsidR="00891D4F">
        <w:rPr>
          <w:rFonts w:ascii="Garamond" w:eastAsia="Garamond" w:hAnsi="Garamond" w:cs="Garamond"/>
        </w:rPr>
        <w:t xml:space="preserve">meaning-making can be as </w:t>
      </w:r>
      <w:r w:rsidR="00A42A7B">
        <w:rPr>
          <w:rFonts w:ascii="Garamond" w:eastAsia="Garamond" w:hAnsi="Garamond" w:cs="Garamond"/>
        </w:rPr>
        <w:t>co-productive</w:t>
      </w:r>
      <w:r w:rsidR="00891D4F">
        <w:rPr>
          <w:rFonts w:ascii="Garamond" w:eastAsia="Garamond" w:hAnsi="Garamond" w:cs="Garamond"/>
        </w:rPr>
        <w:t xml:space="preserve"> as possible.</w:t>
      </w:r>
      <w:r w:rsidR="00BD467B">
        <w:rPr>
          <w:rFonts w:ascii="Garamond" w:eastAsia="Garamond" w:hAnsi="Garamond" w:cs="Garamond"/>
        </w:rPr>
        <w:t xml:space="preserve"> </w:t>
      </w:r>
      <w:r w:rsidR="00891D4F">
        <w:rPr>
          <w:rFonts w:ascii="Garamond" w:eastAsia="Garamond" w:hAnsi="Garamond" w:cs="Garamond"/>
        </w:rPr>
        <w:t xml:space="preserve">We </w:t>
      </w:r>
      <w:r w:rsidR="0095658A">
        <w:rPr>
          <w:rFonts w:ascii="Garamond" w:eastAsia="Garamond" w:hAnsi="Garamond" w:cs="Garamond"/>
        </w:rPr>
        <w:t xml:space="preserve">especially </w:t>
      </w:r>
      <w:r w:rsidR="00FC19E9">
        <w:rPr>
          <w:rFonts w:ascii="Garamond" w:eastAsia="Garamond" w:hAnsi="Garamond" w:cs="Garamond"/>
        </w:rPr>
        <w:t>do so</w:t>
      </w:r>
      <w:r w:rsidR="00E602C3">
        <w:rPr>
          <w:rFonts w:ascii="Garamond" w:eastAsia="Garamond" w:hAnsi="Garamond" w:cs="Garamond"/>
        </w:rPr>
        <w:t xml:space="preserve"> </w:t>
      </w:r>
      <w:r w:rsidR="00FA7201">
        <w:rPr>
          <w:rFonts w:ascii="Garamond" w:eastAsia="Garamond" w:hAnsi="Garamond" w:cs="Garamond"/>
        </w:rPr>
        <w:t>because</w:t>
      </w:r>
      <w:r w:rsidR="00891D4F">
        <w:rPr>
          <w:rFonts w:ascii="Garamond" w:eastAsia="Garamond" w:hAnsi="Garamond" w:cs="Garamond"/>
        </w:rPr>
        <w:t xml:space="preserve"> w</w:t>
      </w:r>
      <w:r>
        <w:rPr>
          <w:rFonts w:ascii="Garamond" w:eastAsia="Garamond" w:hAnsi="Garamond" w:cs="Garamond"/>
        </w:rPr>
        <w:t xml:space="preserve">hen it comes to </w:t>
      </w:r>
      <w:commentRangeStart w:id="159"/>
      <w:r>
        <w:rPr>
          <w:rFonts w:ascii="Garamond" w:eastAsia="Garamond" w:hAnsi="Garamond" w:cs="Garamond"/>
        </w:rPr>
        <w:t>digital visual studies, content and delivery cannot be</w:t>
      </w:r>
      <w:r w:rsidR="00F17B63">
        <w:rPr>
          <w:rFonts w:ascii="Garamond" w:eastAsia="Garamond" w:hAnsi="Garamond" w:cs="Garamond"/>
        </w:rPr>
        <w:t xml:space="preserve"> so</w:t>
      </w:r>
      <w:r>
        <w:rPr>
          <w:rFonts w:ascii="Garamond" w:eastAsia="Garamond" w:hAnsi="Garamond" w:cs="Garamond"/>
        </w:rPr>
        <w:t xml:space="preserve"> </w:t>
      </w:r>
      <w:r w:rsidR="00A42A7B">
        <w:rPr>
          <w:rFonts w:ascii="Garamond" w:eastAsia="Garamond" w:hAnsi="Garamond" w:cs="Garamond"/>
        </w:rPr>
        <w:t xml:space="preserve">easily divorced. </w:t>
      </w:r>
      <w:r w:rsidR="00E602C3">
        <w:rPr>
          <w:rFonts w:ascii="Garamond" w:eastAsia="Garamond" w:hAnsi="Garamond" w:cs="Garamond"/>
        </w:rPr>
        <w:t xml:space="preserve">They are mutually productive of both the research process and any research findings that </w:t>
      </w:r>
      <w:r w:rsidR="00465389">
        <w:rPr>
          <w:rFonts w:ascii="Garamond" w:eastAsia="Garamond" w:hAnsi="Garamond" w:cs="Garamond"/>
        </w:rPr>
        <w:t>may come to bear.</w:t>
      </w:r>
      <w:commentRangeEnd w:id="159"/>
      <w:r w:rsidR="00F90B3B">
        <w:rPr>
          <w:rStyle w:val="CommentReference"/>
          <w:rFonts w:ascii="Calibri" w:hAnsi="Calibri" w:cs="Calibri"/>
          <w:color w:val="000000"/>
        </w:rPr>
        <w:commentReference w:id="159"/>
      </w:r>
    </w:p>
    <w:p w14:paraId="78275B84" w14:textId="3E53B54C" w:rsidR="00157F6E" w:rsidRDefault="00980D47" w:rsidP="002314E2">
      <w:pPr>
        <w:widowControl w:val="0"/>
        <w:spacing w:after="240" w:line="480" w:lineRule="auto"/>
        <w:ind w:firstLine="720"/>
        <w:rPr>
          <w:rFonts w:ascii="Garamond" w:eastAsia="Garamond" w:hAnsi="Garamond" w:cs="Garamond"/>
        </w:rPr>
      </w:pPr>
      <w:commentRangeStart w:id="160"/>
      <w:r>
        <w:rPr>
          <w:rFonts w:ascii="Garamond" w:eastAsia="Garamond" w:hAnsi="Garamond" w:cs="Garamond"/>
        </w:rPr>
        <w:t xml:space="preserve">In terms of digital delivery, this book has been carefully crafted as a non-linear interactive </w:t>
      </w:r>
      <w:proofErr w:type="spellStart"/>
      <w:r>
        <w:rPr>
          <w:rFonts w:ascii="Garamond" w:eastAsia="Garamond" w:hAnsi="Garamond" w:cs="Garamond"/>
        </w:rPr>
        <w:t>webtext</w:t>
      </w:r>
      <w:proofErr w:type="spellEnd"/>
      <w:r>
        <w:rPr>
          <w:rFonts w:ascii="Garamond" w:eastAsia="Garamond" w:hAnsi="Garamond" w:cs="Garamond"/>
        </w:rPr>
        <w:t xml:space="preserve">. </w:t>
      </w:r>
      <w:commentRangeEnd w:id="160"/>
      <w:r w:rsidR="002E26FE">
        <w:rPr>
          <w:rStyle w:val="CommentReference"/>
          <w:rFonts w:ascii="Calibri" w:hAnsi="Calibri" w:cs="Calibri"/>
          <w:color w:val="000000"/>
        </w:rPr>
        <w:commentReference w:id="160"/>
      </w:r>
      <w:r w:rsidR="00E602C3">
        <w:rPr>
          <w:rFonts w:ascii="Garamond" w:eastAsia="Garamond" w:hAnsi="Garamond" w:cs="Garamond"/>
        </w:rPr>
        <w:t xml:space="preserve">In order to </w:t>
      </w:r>
      <w:r w:rsidR="008A1D6B">
        <w:rPr>
          <w:rFonts w:ascii="Garamond" w:eastAsia="Garamond" w:hAnsi="Garamond" w:cs="Garamond"/>
        </w:rPr>
        <w:t>make this digital book as interactive as possible</w:t>
      </w:r>
      <w:r w:rsidR="00E602C3">
        <w:rPr>
          <w:rFonts w:ascii="Garamond" w:eastAsia="Garamond" w:hAnsi="Garamond" w:cs="Garamond"/>
        </w:rPr>
        <w:t xml:space="preserve">, we have carefully designed each chapter with what we hope are transparent means of tactile reader-text engagement. </w:t>
      </w:r>
      <w:r w:rsidR="00A10371">
        <w:rPr>
          <w:rFonts w:ascii="Garamond" w:eastAsia="Garamond" w:hAnsi="Garamond" w:cs="Garamond"/>
        </w:rPr>
        <w:t>Whether you toggle data visualizations, follow images on Google Earth, watch tutorial videos, or access augmentations through AR, w</w:t>
      </w:r>
      <w:r w:rsidR="00E602C3">
        <w:rPr>
          <w:rFonts w:ascii="Garamond" w:eastAsia="Garamond" w:hAnsi="Garamond" w:cs="Garamond"/>
        </w:rPr>
        <w:t xml:space="preserve">e ask that </w:t>
      </w:r>
      <w:r>
        <w:rPr>
          <w:rFonts w:ascii="Garamond" w:eastAsia="Garamond" w:hAnsi="Garamond" w:cs="Garamond"/>
        </w:rPr>
        <w:t>you</w:t>
      </w:r>
      <w:r w:rsidR="00E602C3">
        <w:rPr>
          <w:rFonts w:ascii="Garamond" w:eastAsia="Garamond" w:hAnsi="Garamond" w:cs="Garamond"/>
        </w:rPr>
        <w:t xml:space="preserve"> dive into play during the reading process </w:t>
      </w:r>
      <w:r>
        <w:rPr>
          <w:rFonts w:ascii="Garamond" w:eastAsia="Garamond" w:hAnsi="Garamond" w:cs="Garamond"/>
        </w:rPr>
        <w:t xml:space="preserve">in order to both learn more about the author’s research processes and methodologies but also to activate your own meaning-making processes. </w:t>
      </w:r>
      <w:r w:rsidR="00E602C3">
        <w:rPr>
          <w:rFonts w:ascii="Garamond" w:eastAsia="Garamond" w:hAnsi="Garamond" w:cs="Garamond"/>
        </w:rPr>
        <w:t>Admittedly in this collection, the necessity and expectations for reader interaction varies. In his chapter “</w:t>
      </w:r>
      <w:proofErr w:type="spellStart"/>
      <w:r w:rsidR="00E602C3">
        <w:rPr>
          <w:rFonts w:ascii="Garamond" w:eastAsia="Garamond" w:hAnsi="Garamond" w:cs="Garamond"/>
        </w:rPr>
        <w:t>Reappropriating</w:t>
      </w:r>
      <w:proofErr w:type="spellEnd"/>
      <w:r w:rsidR="00E602C3">
        <w:rPr>
          <w:rFonts w:ascii="Garamond" w:eastAsia="Garamond" w:hAnsi="Garamond" w:cs="Garamond"/>
        </w:rPr>
        <w:t xml:space="preserve"> Hope,” for instance, readers cannot access Jacob Greene’s remixes to fully understand his </w:t>
      </w:r>
      <w:r w:rsidR="0095658A">
        <w:rPr>
          <w:rFonts w:ascii="Garamond" w:eastAsia="Garamond" w:hAnsi="Garamond" w:cs="Garamond"/>
        </w:rPr>
        <w:t xml:space="preserve">creative research process and </w:t>
      </w:r>
      <w:r w:rsidR="00E602C3">
        <w:rPr>
          <w:rFonts w:ascii="Garamond" w:eastAsia="Garamond" w:hAnsi="Garamond" w:cs="Garamond"/>
        </w:rPr>
        <w:t xml:space="preserve">argument without holding a phone to the screen to access AR. In her chapter “Pinning Hope,” on the other hand, Sarah Beck embeds a Pinterest board and simply invites readers to scroll through her archive in order to </w:t>
      </w:r>
      <w:r w:rsidR="0095658A">
        <w:rPr>
          <w:rFonts w:ascii="Garamond" w:eastAsia="Garamond" w:hAnsi="Garamond" w:cs="Garamond"/>
        </w:rPr>
        <w:t>discover</w:t>
      </w:r>
      <w:r w:rsidR="00E602C3">
        <w:rPr>
          <w:rFonts w:ascii="Garamond" w:eastAsia="Garamond" w:hAnsi="Garamond" w:cs="Garamond"/>
        </w:rPr>
        <w:t xml:space="preserve"> for themselves the patterns and anomalies that emerge in her digital archive. We argue that no matter </w:t>
      </w:r>
      <w:r w:rsidR="00B67F6E">
        <w:rPr>
          <w:rFonts w:ascii="Garamond" w:eastAsia="Garamond" w:hAnsi="Garamond" w:cs="Garamond"/>
        </w:rPr>
        <w:t>their</w:t>
      </w:r>
      <w:r w:rsidR="00E602C3">
        <w:rPr>
          <w:rFonts w:ascii="Garamond" w:eastAsia="Garamond" w:hAnsi="Garamond" w:cs="Garamond"/>
        </w:rPr>
        <w:t xml:space="preserve"> interactive </w:t>
      </w:r>
      <w:r w:rsidR="00B67F6E">
        <w:rPr>
          <w:rFonts w:ascii="Garamond" w:eastAsia="Garamond" w:hAnsi="Garamond" w:cs="Garamond"/>
        </w:rPr>
        <w:t>extent</w:t>
      </w:r>
      <w:r w:rsidR="00E602C3">
        <w:rPr>
          <w:rFonts w:ascii="Garamond" w:eastAsia="Garamond" w:hAnsi="Garamond" w:cs="Garamond"/>
        </w:rPr>
        <w:t xml:space="preserve">, </w:t>
      </w:r>
      <w:r w:rsidR="0095658A">
        <w:rPr>
          <w:rFonts w:ascii="Garamond" w:eastAsia="Garamond" w:hAnsi="Garamond" w:cs="Garamond"/>
        </w:rPr>
        <w:t>the</w:t>
      </w:r>
      <w:r w:rsidR="00E602C3">
        <w:rPr>
          <w:rFonts w:ascii="Garamond" w:eastAsia="Garamond" w:hAnsi="Garamond" w:cs="Garamond"/>
        </w:rPr>
        <w:t xml:space="preserve"> affordances</w:t>
      </w:r>
      <w:r w:rsidR="0095658A">
        <w:rPr>
          <w:rFonts w:ascii="Garamond" w:eastAsia="Garamond" w:hAnsi="Garamond" w:cs="Garamond"/>
        </w:rPr>
        <w:t xml:space="preserve"> of each presented methodology</w:t>
      </w:r>
      <w:r w:rsidR="00E602C3">
        <w:rPr>
          <w:rFonts w:ascii="Garamond" w:eastAsia="Garamond" w:hAnsi="Garamond" w:cs="Garamond"/>
        </w:rPr>
        <w:t xml:space="preserve"> are enhanced through digital interaction.</w:t>
      </w:r>
      <w:r w:rsidR="00A10371">
        <w:rPr>
          <w:rFonts w:ascii="Garamond" w:eastAsia="Garamond" w:hAnsi="Garamond" w:cs="Garamond"/>
        </w:rPr>
        <w:t xml:space="preserve"> We invite you</w:t>
      </w:r>
      <w:r w:rsidR="0095658A">
        <w:rPr>
          <w:rFonts w:ascii="Garamond" w:eastAsia="Garamond" w:hAnsi="Garamond" w:cs="Garamond"/>
        </w:rPr>
        <w:t>,</w:t>
      </w:r>
      <w:r w:rsidR="00A10371">
        <w:rPr>
          <w:rFonts w:ascii="Garamond" w:eastAsia="Garamond" w:hAnsi="Garamond" w:cs="Garamond"/>
        </w:rPr>
        <w:t xml:space="preserve"> th</w:t>
      </w:r>
      <w:bookmarkStart w:id="161" w:name="_GoBack"/>
      <w:bookmarkEnd w:id="161"/>
      <w:r w:rsidR="00A10371">
        <w:rPr>
          <w:rFonts w:ascii="Garamond" w:eastAsia="Garamond" w:hAnsi="Garamond" w:cs="Garamond"/>
        </w:rPr>
        <w:t>en</w:t>
      </w:r>
      <w:r w:rsidR="0095658A">
        <w:rPr>
          <w:rFonts w:ascii="Garamond" w:eastAsia="Garamond" w:hAnsi="Garamond" w:cs="Garamond"/>
        </w:rPr>
        <w:t xml:space="preserve">, to indulge </w:t>
      </w:r>
      <w:r w:rsidR="00A10371">
        <w:rPr>
          <w:rFonts w:ascii="Garamond" w:eastAsia="Garamond" w:hAnsi="Garamond" w:cs="Garamond"/>
        </w:rPr>
        <w:t xml:space="preserve">in </w:t>
      </w:r>
      <w:r w:rsidR="0095658A">
        <w:rPr>
          <w:rFonts w:ascii="Garamond" w:eastAsia="Garamond" w:hAnsi="Garamond" w:cs="Garamond"/>
        </w:rPr>
        <w:t>interaction</w:t>
      </w:r>
      <w:r w:rsidR="00A10371">
        <w:rPr>
          <w:rFonts w:ascii="Garamond" w:eastAsia="Garamond" w:hAnsi="Garamond" w:cs="Garamond"/>
        </w:rPr>
        <w:t xml:space="preserve"> with the contributing authors’ experimentations</w:t>
      </w:r>
      <w:r w:rsidR="0095658A">
        <w:rPr>
          <w:rFonts w:ascii="Garamond" w:eastAsia="Garamond" w:hAnsi="Garamond" w:cs="Garamond"/>
        </w:rPr>
        <w:t xml:space="preserve"> made possible through digital delivery</w:t>
      </w:r>
      <w:r w:rsidR="00A10371">
        <w:rPr>
          <w:rFonts w:ascii="Garamond" w:eastAsia="Garamond" w:hAnsi="Garamond" w:cs="Garamond"/>
        </w:rPr>
        <w:t>.</w:t>
      </w:r>
      <w:r w:rsidR="00744497">
        <w:rPr>
          <w:rFonts w:ascii="Garamond" w:eastAsia="Garamond" w:hAnsi="Garamond" w:cs="Garamond"/>
        </w:rPr>
        <w:t xml:space="preserve"> </w:t>
      </w:r>
    </w:p>
    <w:p w14:paraId="4BF59DF3" w14:textId="1A7300A7" w:rsidR="004C34D3" w:rsidRPr="004C34D3" w:rsidRDefault="004C34D3" w:rsidP="008A64E7">
      <w:pPr>
        <w:widowControl w:val="0"/>
        <w:spacing w:line="480" w:lineRule="auto"/>
        <w:rPr>
          <w:rFonts w:ascii="Garamond" w:eastAsia="Garamond" w:hAnsi="Garamond" w:cs="Garamond"/>
          <w:b/>
        </w:rPr>
      </w:pPr>
      <w:r w:rsidRPr="004C34D3">
        <w:rPr>
          <w:rFonts w:ascii="Garamond" w:eastAsia="Garamond" w:hAnsi="Garamond" w:cs="Garamond"/>
          <w:b/>
        </w:rPr>
        <w:t xml:space="preserve">A Final </w:t>
      </w:r>
      <w:commentRangeStart w:id="162"/>
      <w:r w:rsidRPr="004C34D3">
        <w:rPr>
          <w:rFonts w:ascii="Garamond" w:eastAsia="Garamond" w:hAnsi="Garamond" w:cs="Garamond"/>
          <w:b/>
        </w:rPr>
        <w:t>Note</w:t>
      </w:r>
      <w:commentRangeEnd w:id="162"/>
      <w:r w:rsidR="003561E4">
        <w:rPr>
          <w:rStyle w:val="CommentReference"/>
          <w:rFonts w:ascii="Calibri" w:hAnsi="Calibri" w:cs="Calibri"/>
          <w:color w:val="000000"/>
        </w:rPr>
        <w:commentReference w:id="162"/>
      </w:r>
      <w:r>
        <w:rPr>
          <w:rFonts w:ascii="Garamond" w:eastAsia="Garamond" w:hAnsi="Garamond" w:cs="Garamond"/>
          <w:b/>
        </w:rPr>
        <w:t xml:space="preserve"> </w:t>
      </w:r>
      <w:del w:id="163" w:author="Laurie Ellen Gries" w:date="2018-02-28T07:59:00Z">
        <w:r w:rsidDel="003561E4">
          <w:rPr>
            <w:rFonts w:ascii="Garamond" w:eastAsia="Garamond" w:hAnsi="Garamond" w:cs="Garamond"/>
            <w:b/>
          </w:rPr>
          <w:delText xml:space="preserve">about </w:delText>
        </w:r>
        <w:r w:rsidR="00C65E68" w:rsidDel="003561E4">
          <w:rPr>
            <w:rFonts w:ascii="Garamond" w:eastAsia="Garamond" w:hAnsi="Garamond" w:cs="Garamond"/>
            <w:b/>
          </w:rPr>
          <w:delText>Experimental Content</w:delText>
        </w:r>
        <w:r w:rsidDel="003561E4">
          <w:rPr>
            <w:rFonts w:ascii="Garamond" w:eastAsia="Garamond" w:hAnsi="Garamond" w:cs="Garamond"/>
            <w:b/>
          </w:rPr>
          <w:delText xml:space="preserve"> and Aims</w:delText>
        </w:r>
      </w:del>
    </w:p>
    <w:p w14:paraId="18EEE180" w14:textId="587E230F" w:rsidR="00157F6E" w:rsidRDefault="00744497" w:rsidP="000A70F8">
      <w:pPr>
        <w:widowControl w:val="0"/>
        <w:spacing w:line="480" w:lineRule="auto"/>
        <w:ind w:firstLine="720"/>
        <w:rPr>
          <w:rFonts w:ascii="Garamond" w:eastAsia="Garamond" w:hAnsi="Garamond" w:cs="Garamond"/>
        </w:rPr>
      </w:pPr>
      <w:r>
        <w:rPr>
          <w:rFonts w:ascii="Garamond" w:eastAsia="Garamond" w:hAnsi="Garamond" w:cs="Garamond"/>
        </w:rPr>
        <w:t xml:space="preserve">Throughout this introduction, we keep stressing “experimental” because digital visual studies, as we imagine and enact here, is truly just that. By experimental, we mean that each digital research approach offered here is in many ways a test of a methodological idea. This entire book, in fact, can be thought of as a test to establish the value of visual digital studies for RC/WS and Communication at large. </w:t>
      </w:r>
      <w:r w:rsidR="009D67B1">
        <w:rPr>
          <w:rFonts w:ascii="Garamond" w:eastAsia="Garamond" w:hAnsi="Garamond" w:cs="Garamond"/>
        </w:rPr>
        <w:t xml:space="preserve">In working at the nexus of visual rhetoric, digital rhetoric, and the digital humanities, we especially hope </w:t>
      </w:r>
      <w:r w:rsidR="00165EEB">
        <w:rPr>
          <w:rFonts w:ascii="Garamond" w:eastAsia="Garamond" w:hAnsi="Garamond" w:cs="Garamond"/>
        </w:rPr>
        <w:t xml:space="preserve">to </w:t>
      </w:r>
      <w:r>
        <w:rPr>
          <w:rFonts w:ascii="Garamond" w:eastAsia="Garamond" w:hAnsi="Garamond" w:cs="Garamond"/>
        </w:rPr>
        <w:t xml:space="preserve">keep pushing the boundaries of how </w:t>
      </w:r>
      <w:r w:rsidR="00165EEB">
        <w:rPr>
          <w:rFonts w:ascii="Garamond" w:eastAsia="Garamond" w:hAnsi="Garamond" w:cs="Garamond"/>
        </w:rPr>
        <w:t xml:space="preserve">RC/WS and Communication </w:t>
      </w:r>
      <w:r w:rsidR="00165EEB" w:rsidRPr="007659A8">
        <w:rPr>
          <w:rFonts w:ascii="Garamond" w:eastAsia="Garamond" w:hAnsi="Garamond" w:cs="Garamond"/>
          <w:i/>
          <w:rPrChange w:id="164" w:author="Laurie Ellen Gries" w:date="2018-02-13T04:24:00Z">
            <w:rPr>
              <w:rFonts w:ascii="Garamond" w:eastAsia="Garamond" w:hAnsi="Garamond" w:cs="Garamond"/>
            </w:rPr>
          </w:rPrChange>
        </w:rPr>
        <w:t>do</w:t>
      </w:r>
      <w:r w:rsidRPr="007659A8">
        <w:rPr>
          <w:rFonts w:ascii="Garamond" w:eastAsia="Garamond" w:hAnsi="Garamond" w:cs="Garamond"/>
          <w:i/>
          <w:rPrChange w:id="165" w:author="Laurie Ellen Gries" w:date="2018-02-13T04:24:00Z">
            <w:rPr>
              <w:rFonts w:ascii="Garamond" w:eastAsia="Garamond" w:hAnsi="Garamond" w:cs="Garamond"/>
            </w:rPr>
          </w:rPrChange>
        </w:rPr>
        <w:t xml:space="preserve"> </w:t>
      </w:r>
      <w:r>
        <w:rPr>
          <w:rFonts w:ascii="Garamond" w:eastAsia="Garamond" w:hAnsi="Garamond" w:cs="Garamond"/>
        </w:rPr>
        <w:t>visual studies</w:t>
      </w:r>
      <w:r w:rsidR="009D67B1">
        <w:rPr>
          <w:rFonts w:ascii="Garamond" w:eastAsia="Garamond" w:hAnsi="Garamond" w:cs="Garamond"/>
        </w:rPr>
        <w:t>. W</w:t>
      </w:r>
      <w:r>
        <w:rPr>
          <w:rFonts w:ascii="Garamond" w:eastAsia="Garamond" w:hAnsi="Garamond" w:cs="Garamond"/>
        </w:rPr>
        <w:t xml:space="preserve">e believe that diversifying our methods and methodologies will only yield more knowledge about how </w:t>
      </w:r>
      <w:r w:rsidR="009D67B1">
        <w:rPr>
          <w:rFonts w:ascii="Garamond" w:eastAsia="Garamond" w:hAnsi="Garamond" w:cs="Garamond"/>
        </w:rPr>
        <w:t xml:space="preserve">digital </w:t>
      </w:r>
      <w:r>
        <w:rPr>
          <w:rFonts w:ascii="Garamond" w:eastAsia="Garamond" w:hAnsi="Garamond" w:cs="Garamond"/>
        </w:rPr>
        <w:t xml:space="preserve">visual </w:t>
      </w:r>
      <w:r w:rsidR="009D67B1">
        <w:rPr>
          <w:rFonts w:ascii="Garamond" w:eastAsia="Garamond" w:hAnsi="Garamond" w:cs="Garamond"/>
        </w:rPr>
        <w:t xml:space="preserve">artifacts and practices are </w:t>
      </w:r>
      <w:r>
        <w:rPr>
          <w:rFonts w:ascii="Garamond" w:eastAsia="Garamond" w:hAnsi="Garamond" w:cs="Garamond"/>
        </w:rPr>
        <w:t>impact</w:t>
      </w:r>
      <w:r w:rsidR="009D67B1">
        <w:rPr>
          <w:rFonts w:ascii="Garamond" w:eastAsia="Garamond" w:hAnsi="Garamond" w:cs="Garamond"/>
        </w:rPr>
        <w:t>ing</w:t>
      </w:r>
      <w:r>
        <w:rPr>
          <w:rFonts w:ascii="Garamond" w:eastAsia="Garamond" w:hAnsi="Garamond" w:cs="Garamond"/>
        </w:rPr>
        <w:t xml:space="preserve"> local and global communities and vice versa. Our theories about the visual, after all, are dependent on the research approaches we bring to our objects of study. As we diversify our </w:t>
      </w:r>
      <w:r w:rsidR="00165EEB">
        <w:rPr>
          <w:rFonts w:ascii="Garamond" w:eastAsia="Garamond" w:hAnsi="Garamond" w:cs="Garamond"/>
        </w:rPr>
        <w:t>research approaches</w:t>
      </w:r>
      <w:r>
        <w:rPr>
          <w:rFonts w:ascii="Garamond" w:eastAsia="Garamond" w:hAnsi="Garamond" w:cs="Garamond"/>
        </w:rPr>
        <w:t xml:space="preserve">, we diversify the knowledge we can bring to bear about any given study. Such diversification begins with experimentation, and we embrace the risks of experimentation here in order to harness any potential that digital </w:t>
      </w:r>
      <w:r w:rsidR="00165EEB">
        <w:rPr>
          <w:rFonts w:ascii="Garamond" w:eastAsia="Garamond" w:hAnsi="Garamond" w:cs="Garamond"/>
        </w:rPr>
        <w:t>design, research, and delivery</w:t>
      </w:r>
      <w:r>
        <w:rPr>
          <w:rFonts w:ascii="Garamond" w:eastAsia="Garamond" w:hAnsi="Garamond" w:cs="Garamond"/>
        </w:rPr>
        <w:t xml:space="preserve"> may afford visual studies. </w:t>
      </w:r>
    </w:p>
    <w:p w14:paraId="1F4D996F" w14:textId="5B9CD50B" w:rsidR="00157F6E" w:rsidRDefault="00744497" w:rsidP="00640870">
      <w:pPr>
        <w:widowControl w:val="0"/>
        <w:spacing w:line="480" w:lineRule="auto"/>
        <w:ind w:firstLine="720"/>
        <w:rPr>
          <w:rFonts w:ascii="Garamond" w:eastAsia="Garamond" w:hAnsi="Garamond" w:cs="Garamond"/>
        </w:rPr>
      </w:pPr>
      <w:bookmarkStart w:id="166" w:name="_qa0sy9nte7hb" w:colFirst="0" w:colLast="0"/>
      <w:bookmarkEnd w:id="166"/>
      <w:r>
        <w:rPr>
          <w:rFonts w:ascii="Garamond" w:eastAsia="Garamond" w:hAnsi="Garamond" w:cs="Garamond"/>
        </w:rPr>
        <w:t xml:space="preserve">Due to such risk taking, we ask for </w:t>
      </w:r>
      <w:r w:rsidR="00094D9A">
        <w:rPr>
          <w:rFonts w:ascii="Garamond" w:eastAsia="Garamond" w:hAnsi="Garamond" w:cs="Garamond"/>
        </w:rPr>
        <w:t xml:space="preserve">you </w:t>
      </w:r>
      <w:r>
        <w:rPr>
          <w:rFonts w:ascii="Garamond" w:eastAsia="Garamond" w:hAnsi="Garamond" w:cs="Garamond"/>
        </w:rPr>
        <w:t xml:space="preserve">to </w:t>
      </w:r>
      <w:r w:rsidR="004D01FB">
        <w:rPr>
          <w:rFonts w:ascii="Garamond" w:eastAsia="Garamond" w:hAnsi="Garamond" w:cs="Garamond"/>
        </w:rPr>
        <w:t>approach this collaborative research project</w:t>
      </w:r>
      <w:r>
        <w:rPr>
          <w:rFonts w:ascii="Garamond" w:eastAsia="Garamond" w:hAnsi="Garamond" w:cs="Garamond"/>
        </w:rPr>
        <w:t xml:space="preserve"> with </w:t>
      </w:r>
      <w:commentRangeStart w:id="167"/>
      <w:r>
        <w:rPr>
          <w:rFonts w:ascii="Garamond" w:eastAsia="Garamond" w:hAnsi="Garamond" w:cs="Garamond"/>
        </w:rPr>
        <w:t>an open attitude toward imperfection, if not failure</w:t>
      </w:r>
      <w:r w:rsidR="003F49C4">
        <w:rPr>
          <w:rFonts w:ascii="Garamond" w:eastAsia="Garamond" w:hAnsi="Garamond" w:cs="Garamond"/>
        </w:rPr>
        <w:t xml:space="preserve">, understanding the latter </w:t>
      </w:r>
      <w:r w:rsidR="00B37EFF">
        <w:rPr>
          <w:rFonts w:ascii="Garamond" w:eastAsia="Garamond" w:hAnsi="Garamond" w:cs="Garamond"/>
        </w:rPr>
        <w:t>to be not</w:t>
      </w:r>
      <w:r w:rsidR="003F49C4">
        <w:rPr>
          <w:rFonts w:ascii="Garamond" w:eastAsia="Garamond" w:hAnsi="Garamond" w:cs="Garamond"/>
        </w:rPr>
        <w:t xml:space="preserve"> an oppo</w:t>
      </w:r>
      <w:r w:rsidR="00B37EFF">
        <w:rPr>
          <w:rFonts w:ascii="Garamond" w:eastAsia="Garamond" w:hAnsi="Garamond" w:cs="Garamond"/>
        </w:rPr>
        <w:t xml:space="preserve">sition to success but rather </w:t>
      </w:r>
      <w:r w:rsidR="003F49C4">
        <w:rPr>
          <w:rFonts w:ascii="Garamond" w:eastAsia="Garamond" w:hAnsi="Garamond" w:cs="Garamond"/>
        </w:rPr>
        <w:t>a mode of constitutive learning and a productive pathway to alternative research</w:t>
      </w:r>
      <w:commentRangeEnd w:id="167"/>
      <w:r w:rsidR="00F90B3B">
        <w:rPr>
          <w:rStyle w:val="CommentReference"/>
          <w:rFonts w:ascii="Calibri" w:hAnsi="Calibri" w:cs="Calibri"/>
          <w:color w:val="000000"/>
        </w:rPr>
        <w:commentReference w:id="167"/>
      </w:r>
      <w:r w:rsidR="000C0BEC">
        <w:rPr>
          <w:rStyle w:val="FootnoteReference"/>
          <w:rFonts w:ascii="Garamond" w:eastAsia="Garamond" w:hAnsi="Garamond" w:cs="Garamond"/>
        </w:rPr>
        <w:footnoteReference w:id="4"/>
      </w:r>
      <w:r>
        <w:rPr>
          <w:rFonts w:ascii="Garamond" w:eastAsia="Garamond" w:hAnsi="Garamond" w:cs="Garamond"/>
        </w:rPr>
        <w:t xml:space="preserve">. In </w:t>
      </w:r>
      <w:r w:rsidR="004D01FB">
        <w:rPr>
          <w:rFonts w:ascii="Garamond" w:eastAsia="Garamond" w:hAnsi="Garamond" w:cs="Garamond"/>
        </w:rPr>
        <w:t>each of our chapters</w:t>
      </w:r>
      <w:r>
        <w:rPr>
          <w:rFonts w:ascii="Garamond" w:eastAsia="Garamond" w:hAnsi="Garamond" w:cs="Garamond"/>
        </w:rPr>
        <w:t xml:space="preserve">, </w:t>
      </w:r>
      <w:r w:rsidR="004D01FB">
        <w:rPr>
          <w:rFonts w:ascii="Garamond" w:eastAsia="Garamond" w:hAnsi="Garamond" w:cs="Garamond"/>
        </w:rPr>
        <w:t>my co-</w:t>
      </w:r>
      <w:r w:rsidR="00FB5427">
        <w:rPr>
          <w:rFonts w:ascii="Garamond" w:eastAsia="Garamond" w:hAnsi="Garamond" w:cs="Garamond"/>
        </w:rPr>
        <w:t xml:space="preserve">contributors </w:t>
      </w:r>
      <w:r w:rsidR="004D01FB">
        <w:rPr>
          <w:rFonts w:ascii="Garamond" w:eastAsia="Garamond" w:hAnsi="Garamond" w:cs="Garamond"/>
        </w:rPr>
        <w:t>and I</w:t>
      </w:r>
      <w:r>
        <w:rPr>
          <w:rFonts w:ascii="Garamond" w:eastAsia="Garamond" w:hAnsi="Garamond" w:cs="Garamond"/>
        </w:rPr>
        <w:t xml:space="preserve"> have reached toward innovation </w:t>
      </w:r>
      <w:r w:rsidR="003F49C4">
        <w:rPr>
          <w:rFonts w:ascii="Garamond" w:eastAsia="Garamond" w:hAnsi="Garamond" w:cs="Garamond"/>
        </w:rPr>
        <w:t xml:space="preserve">and engaged in </w:t>
      </w:r>
      <w:r>
        <w:rPr>
          <w:rFonts w:ascii="Garamond" w:eastAsia="Garamond" w:hAnsi="Garamond" w:cs="Garamond"/>
        </w:rPr>
        <w:t xml:space="preserve">experimental projects that are intended to be built upon rather than taken up as finished and completed methodological projects. In their chapter with virtual </w:t>
      </w:r>
      <w:proofErr w:type="spellStart"/>
      <w:r>
        <w:rPr>
          <w:rFonts w:ascii="Garamond" w:eastAsia="Garamond" w:hAnsi="Garamond" w:cs="Garamond"/>
        </w:rPr>
        <w:t>geosemiotics</w:t>
      </w:r>
      <w:proofErr w:type="spellEnd"/>
      <w:r>
        <w:rPr>
          <w:rFonts w:ascii="Garamond" w:eastAsia="Garamond" w:hAnsi="Garamond" w:cs="Garamond"/>
        </w:rPr>
        <w:t xml:space="preserve">, </w:t>
      </w:r>
      <w:r w:rsidR="006E6450">
        <w:rPr>
          <w:rFonts w:ascii="Garamond" w:eastAsia="Garamond" w:hAnsi="Garamond" w:cs="Garamond"/>
        </w:rPr>
        <w:t>for instance</w:t>
      </w:r>
      <w:r>
        <w:rPr>
          <w:rFonts w:ascii="Garamond" w:eastAsia="Garamond" w:hAnsi="Garamond" w:cs="Garamond"/>
        </w:rPr>
        <w:t>, Archer and Collins</w:t>
      </w:r>
      <w:r>
        <w:rPr>
          <w:rFonts w:ascii="Garamond" w:eastAsia="Garamond" w:hAnsi="Garamond" w:cs="Garamond"/>
          <w:highlight w:val="white"/>
        </w:rPr>
        <w:t xml:space="preserve"> argue that while virtual </w:t>
      </w:r>
      <w:proofErr w:type="spellStart"/>
      <w:r>
        <w:rPr>
          <w:rFonts w:ascii="Garamond" w:eastAsia="Garamond" w:hAnsi="Garamond" w:cs="Garamond"/>
          <w:highlight w:val="white"/>
        </w:rPr>
        <w:t>geosemiotics</w:t>
      </w:r>
      <w:proofErr w:type="spellEnd"/>
      <w:r>
        <w:rPr>
          <w:rFonts w:ascii="Garamond" w:eastAsia="Garamond" w:hAnsi="Garamond" w:cs="Garamond"/>
          <w:highlight w:val="white"/>
        </w:rPr>
        <w:t xml:space="preserve"> certainly cannot replace field work that allows one to do </w:t>
      </w:r>
      <w:r>
        <w:rPr>
          <w:rFonts w:ascii="Garamond" w:eastAsia="Garamond" w:hAnsi="Garamond" w:cs="Garamond"/>
          <w:i/>
          <w:highlight w:val="white"/>
        </w:rPr>
        <w:t xml:space="preserve">in situ </w:t>
      </w:r>
      <w:r>
        <w:rPr>
          <w:rFonts w:ascii="Garamond" w:eastAsia="Garamond" w:hAnsi="Garamond" w:cs="Garamond"/>
          <w:highlight w:val="white"/>
        </w:rPr>
        <w:t xml:space="preserve">research, this virtual method does offer a productive starting point for visual scholars interested in emplacement and the study of signs within local semiotic ecologies. </w:t>
      </w:r>
      <w:r w:rsidR="00C65E68">
        <w:rPr>
          <w:rFonts w:ascii="Garamond" w:eastAsia="Garamond" w:hAnsi="Garamond" w:cs="Garamond"/>
          <w:highlight w:val="white"/>
        </w:rPr>
        <w:t xml:space="preserve">In her chapter, on the other hand, </w:t>
      </w:r>
      <w:r w:rsidR="00EF4446">
        <w:rPr>
          <w:rFonts w:ascii="Garamond" w:eastAsia="Garamond" w:hAnsi="Garamond" w:cs="Garamond"/>
          <w:highlight w:val="white"/>
        </w:rPr>
        <w:t xml:space="preserve">Hallinan </w:t>
      </w:r>
      <w:r w:rsidR="0085108A">
        <w:rPr>
          <w:rFonts w:ascii="Garamond" w:eastAsia="Garamond" w:hAnsi="Garamond" w:cs="Garamond"/>
          <w:highlight w:val="white"/>
        </w:rPr>
        <w:t xml:space="preserve">models what might be done with the </w:t>
      </w:r>
      <w:proofErr w:type="spellStart"/>
      <w:r w:rsidR="0085108A">
        <w:rPr>
          <w:rFonts w:ascii="Garamond" w:eastAsia="Garamond" w:hAnsi="Garamond" w:cs="Garamond"/>
          <w:highlight w:val="white"/>
        </w:rPr>
        <w:t>Wayback</w:t>
      </w:r>
      <w:proofErr w:type="spellEnd"/>
      <w:r w:rsidR="0085108A">
        <w:rPr>
          <w:rFonts w:ascii="Garamond" w:eastAsia="Garamond" w:hAnsi="Garamond" w:cs="Garamond"/>
          <w:highlight w:val="white"/>
        </w:rPr>
        <w:t xml:space="preserve"> Machine and digital media archaeology and </w:t>
      </w:r>
      <w:r w:rsidR="00C65E68">
        <w:rPr>
          <w:rFonts w:ascii="Garamond" w:eastAsia="Garamond" w:hAnsi="Garamond" w:cs="Garamond"/>
          <w:highlight w:val="white"/>
        </w:rPr>
        <w:t>ends by identifying how others might start their own research projects</w:t>
      </w:r>
      <w:r w:rsidR="0085108A">
        <w:rPr>
          <w:rFonts w:ascii="Garamond" w:eastAsia="Garamond" w:hAnsi="Garamond" w:cs="Garamond"/>
          <w:highlight w:val="white"/>
        </w:rPr>
        <w:t xml:space="preserve"> via this research approach.</w:t>
      </w:r>
      <w:r w:rsidR="00C65E68">
        <w:rPr>
          <w:rFonts w:ascii="Garamond" w:eastAsia="Garamond" w:hAnsi="Garamond" w:cs="Garamond"/>
          <w:highlight w:val="white"/>
        </w:rPr>
        <w:t xml:space="preserve"> </w:t>
      </w:r>
      <w:r w:rsidR="00FB5427">
        <w:rPr>
          <w:rFonts w:ascii="Garamond" w:eastAsia="Garamond" w:hAnsi="Garamond" w:cs="Garamond"/>
        </w:rPr>
        <w:t xml:space="preserve">This </w:t>
      </w:r>
      <w:r w:rsidR="004D01FB">
        <w:rPr>
          <w:rFonts w:ascii="Garamond" w:eastAsia="Garamond" w:hAnsi="Garamond" w:cs="Garamond"/>
        </w:rPr>
        <w:t>collaborative digital research project as</w:t>
      </w:r>
      <w:r w:rsidR="00FB5427">
        <w:rPr>
          <w:rFonts w:ascii="Garamond" w:eastAsia="Garamond" w:hAnsi="Garamond" w:cs="Garamond"/>
        </w:rPr>
        <w:t xml:space="preserve"> a whole, then, is intended to act, perhaps more than anything,</w:t>
      </w:r>
      <w:r w:rsidR="004D01FB">
        <w:rPr>
          <w:rFonts w:ascii="Garamond" w:eastAsia="Garamond" w:hAnsi="Garamond" w:cs="Garamond"/>
        </w:rPr>
        <w:t xml:space="preserve"> </w:t>
      </w:r>
      <w:r w:rsidR="00FB5427">
        <w:rPr>
          <w:rFonts w:ascii="Garamond" w:eastAsia="Garamond" w:hAnsi="Garamond" w:cs="Garamond"/>
        </w:rPr>
        <w:t xml:space="preserve">as a </w:t>
      </w:r>
      <w:r w:rsidR="004D01FB">
        <w:rPr>
          <w:rFonts w:ascii="Garamond" w:eastAsia="Garamond" w:hAnsi="Garamond" w:cs="Garamond"/>
        </w:rPr>
        <w:t>springboard for methodological invention.</w:t>
      </w:r>
      <w:r w:rsidR="003F49C4">
        <w:rPr>
          <w:rFonts w:ascii="Garamond" w:eastAsia="Garamond" w:hAnsi="Garamond" w:cs="Garamond"/>
          <w:highlight w:val="white"/>
        </w:rPr>
        <w:t xml:space="preserve"> W</w:t>
      </w:r>
      <w:r>
        <w:rPr>
          <w:rFonts w:ascii="Garamond" w:eastAsia="Garamond" w:hAnsi="Garamond" w:cs="Garamond"/>
          <w:highlight w:val="white"/>
        </w:rPr>
        <w:t xml:space="preserve">e </w:t>
      </w:r>
      <w:r w:rsidR="004D01FB">
        <w:rPr>
          <w:rFonts w:ascii="Garamond" w:eastAsia="Garamond" w:hAnsi="Garamond" w:cs="Garamond"/>
          <w:highlight w:val="white"/>
        </w:rPr>
        <w:t xml:space="preserve">especially </w:t>
      </w:r>
      <w:r w:rsidR="00FB5427">
        <w:rPr>
          <w:rFonts w:ascii="Garamond" w:eastAsia="Garamond" w:hAnsi="Garamond" w:cs="Garamond"/>
          <w:highlight w:val="white"/>
        </w:rPr>
        <w:t>hope that readers will</w:t>
      </w:r>
      <w:r>
        <w:rPr>
          <w:rFonts w:ascii="Garamond" w:eastAsia="Garamond" w:hAnsi="Garamond" w:cs="Garamond"/>
          <w:highlight w:val="white"/>
        </w:rPr>
        <w:t xml:space="preserve"> adapt the proposed methods for </w:t>
      </w:r>
      <w:r w:rsidR="00B37EFF">
        <w:rPr>
          <w:rFonts w:ascii="Garamond" w:eastAsia="Garamond" w:hAnsi="Garamond" w:cs="Garamond"/>
          <w:highlight w:val="white"/>
        </w:rPr>
        <w:t>their</w:t>
      </w:r>
      <w:r w:rsidR="00FB5427">
        <w:rPr>
          <w:rFonts w:ascii="Garamond" w:eastAsia="Garamond" w:hAnsi="Garamond" w:cs="Garamond"/>
          <w:highlight w:val="white"/>
        </w:rPr>
        <w:t xml:space="preserve"> </w:t>
      </w:r>
      <w:r>
        <w:rPr>
          <w:rFonts w:ascii="Garamond" w:eastAsia="Garamond" w:hAnsi="Garamond" w:cs="Garamond"/>
          <w:highlight w:val="white"/>
        </w:rPr>
        <w:t xml:space="preserve">own research, improving upon them as needed. </w:t>
      </w:r>
    </w:p>
    <w:p w14:paraId="7F03F80F" w14:textId="00AD1282" w:rsidR="00157F6E" w:rsidRDefault="00744497" w:rsidP="000A70F8">
      <w:pPr>
        <w:widowControl w:val="0"/>
        <w:spacing w:line="480" w:lineRule="auto"/>
        <w:ind w:firstLine="720"/>
        <w:rPr>
          <w:rFonts w:ascii="Garamond" w:eastAsia="Garamond" w:hAnsi="Garamond" w:cs="Garamond"/>
        </w:rPr>
      </w:pPr>
      <w:bookmarkStart w:id="168" w:name="_74w8nbn9p4vd" w:colFirst="0" w:colLast="0"/>
      <w:bookmarkEnd w:id="168"/>
      <w:r>
        <w:rPr>
          <w:rFonts w:ascii="Garamond" w:eastAsia="Garamond" w:hAnsi="Garamond" w:cs="Garamond"/>
        </w:rPr>
        <w:t>Because we are interested in the methodological potential of digital visual studies, we have asked a variety of scholars with</w:t>
      </w:r>
      <w:ins w:id="169" w:author="Laurie Ellen Gries" w:date="2018-02-13T04:25:00Z">
        <w:r w:rsidR="007659A8">
          <w:rPr>
            <w:rFonts w:ascii="Garamond" w:eastAsia="Garamond" w:hAnsi="Garamond" w:cs="Garamond"/>
          </w:rPr>
          <w:t xml:space="preserve"> expertise in</w:t>
        </w:r>
      </w:ins>
      <w:r>
        <w:rPr>
          <w:rFonts w:ascii="Garamond" w:eastAsia="Garamond" w:hAnsi="Garamond" w:cs="Garamond"/>
        </w:rPr>
        <w:t xml:space="preserve"> related research </w:t>
      </w:r>
      <w:r w:rsidR="00ED7BCC">
        <w:rPr>
          <w:rFonts w:ascii="Garamond" w:eastAsia="Garamond" w:hAnsi="Garamond" w:cs="Garamond"/>
        </w:rPr>
        <w:t xml:space="preserve">interests </w:t>
      </w:r>
      <w:r>
        <w:rPr>
          <w:rFonts w:ascii="Garamond" w:eastAsia="Garamond" w:hAnsi="Garamond" w:cs="Garamond"/>
        </w:rPr>
        <w:t>to respond in video form to the work herein. We rely on these scholars to identify the potential of the enclosed digital projects</w:t>
      </w:r>
      <w:r w:rsidR="00C65E68">
        <w:rPr>
          <w:rFonts w:ascii="Garamond" w:eastAsia="Garamond" w:hAnsi="Garamond" w:cs="Garamond"/>
        </w:rPr>
        <w:t>,</w:t>
      </w:r>
      <w:r>
        <w:rPr>
          <w:rFonts w:ascii="Garamond" w:eastAsia="Garamond" w:hAnsi="Garamond" w:cs="Garamond"/>
        </w:rPr>
        <w:t xml:space="preserve"> but we also invite these scholars to imagine otherwise, to imagine, in other words, </w:t>
      </w:r>
      <w:r w:rsidR="00C07ED4">
        <w:rPr>
          <w:rFonts w:ascii="Garamond" w:eastAsia="Garamond" w:hAnsi="Garamond" w:cs="Garamond"/>
        </w:rPr>
        <w:t>how readers might build upon these proposed methodologies to advance RC/WS and Communication</w:t>
      </w:r>
      <w:r>
        <w:rPr>
          <w:rFonts w:ascii="Garamond" w:eastAsia="Garamond" w:hAnsi="Garamond" w:cs="Garamond"/>
        </w:rPr>
        <w:t xml:space="preserve"> </w:t>
      </w:r>
      <w:r w:rsidR="00C07ED4">
        <w:rPr>
          <w:rFonts w:ascii="Garamond" w:eastAsia="Garamond" w:hAnsi="Garamond" w:cs="Garamond"/>
        </w:rPr>
        <w:t xml:space="preserve">in ways we have yet to explore. </w:t>
      </w:r>
      <w:r>
        <w:rPr>
          <w:rFonts w:ascii="Garamond" w:eastAsia="Garamond" w:hAnsi="Garamond" w:cs="Garamond"/>
        </w:rPr>
        <w:t xml:space="preserve">These </w:t>
      </w:r>
      <w:r w:rsidR="00C15DDA">
        <w:rPr>
          <w:rFonts w:ascii="Garamond" w:eastAsia="Garamond" w:hAnsi="Garamond" w:cs="Garamond"/>
        </w:rPr>
        <w:t>contributions</w:t>
      </w:r>
      <w:r w:rsidR="00C07ED4">
        <w:rPr>
          <w:rFonts w:ascii="Garamond" w:eastAsia="Garamond" w:hAnsi="Garamond" w:cs="Garamond"/>
        </w:rPr>
        <w:t xml:space="preserve">, then, act as </w:t>
      </w:r>
      <w:r w:rsidR="00413F73">
        <w:rPr>
          <w:rFonts w:ascii="Garamond" w:eastAsia="Garamond" w:hAnsi="Garamond" w:cs="Garamond"/>
        </w:rPr>
        <w:t xml:space="preserve">both a response and a </w:t>
      </w:r>
      <w:r w:rsidR="00ED7BCC">
        <w:rPr>
          <w:rFonts w:ascii="Garamond" w:eastAsia="Garamond" w:hAnsi="Garamond" w:cs="Garamond"/>
        </w:rPr>
        <w:t>catalyst</w:t>
      </w:r>
      <w:r w:rsidR="00413F73">
        <w:rPr>
          <w:rFonts w:ascii="Garamond" w:eastAsia="Garamond" w:hAnsi="Garamond" w:cs="Garamond"/>
        </w:rPr>
        <w:t xml:space="preserve"> for future endeavors in both DVS and other fields of study for which DVS may hold promise.</w:t>
      </w:r>
    </w:p>
    <w:p w14:paraId="64748584" w14:textId="72239BC1" w:rsidR="00157F6E" w:rsidRDefault="00744497" w:rsidP="002314E2">
      <w:pPr>
        <w:widowControl w:val="0"/>
        <w:spacing w:after="240" w:line="480" w:lineRule="auto"/>
        <w:ind w:firstLine="720"/>
        <w:rPr>
          <w:rFonts w:ascii="Garamond" w:eastAsia="Garamond" w:hAnsi="Garamond" w:cs="Garamond"/>
        </w:rPr>
      </w:pPr>
      <w:bookmarkStart w:id="170" w:name="_gg0siecblnc5" w:colFirst="0" w:colLast="0"/>
      <w:bookmarkEnd w:id="170"/>
      <w:r>
        <w:rPr>
          <w:rFonts w:ascii="Garamond" w:eastAsia="Garamond" w:hAnsi="Garamond" w:cs="Garamond"/>
        </w:rPr>
        <w:t>As the editor</w:t>
      </w:r>
      <w:ins w:id="171" w:author="Laurie Ellen Gries" w:date="2018-02-13T04:26:00Z">
        <w:r w:rsidR="007659A8">
          <w:rPr>
            <w:rFonts w:ascii="Garamond" w:eastAsia="Garamond" w:hAnsi="Garamond" w:cs="Garamond"/>
          </w:rPr>
          <w:t>s</w:t>
        </w:r>
      </w:ins>
      <w:del w:id="172" w:author="Laurie Ellen Gries" w:date="2018-02-13T04:26:00Z">
        <w:r w:rsidDel="007659A8">
          <w:rPr>
            <w:rFonts w:ascii="Garamond" w:eastAsia="Garamond" w:hAnsi="Garamond" w:cs="Garamond"/>
          </w:rPr>
          <w:delText>s</w:delText>
        </w:r>
      </w:del>
      <w:r>
        <w:rPr>
          <w:rFonts w:ascii="Garamond" w:eastAsia="Garamond" w:hAnsi="Garamond" w:cs="Garamond"/>
        </w:rPr>
        <w:t xml:space="preserve"> of this collection, </w:t>
      </w:r>
      <w:ins w:id="173" w:author="Laurie Ellen Gries" w:date="2018-02-13T04:26:00Z">
        <w:r w:rsidR="007659A8">
          <w:rPr>
            <w:rFonts w:ascii="Garamond" w:eastAsia="Garamond" w:hAnsi="Garamond" w:cs="Garamond"/>
          </w:rPr>
          <w:t>we</w:t>
        </w:r>
      </w:ins>
      <w:del w:id="174" w:author="Laurie Ellen Gries" w:date="2018-02-13T04:26:00Z">
        <w:r w:rsidDel="007659A8">
          <w:rPr>
            <w:rFonts w:ascii="Garamond" w:eastAsia="Garamond" w:hAnsi="Garamond" w:cs="Garamond"/>
          </w:rPr>
          <w:delText>we</w:delText>
        </w:r>
      </w:del>
      <w:r>
        <w:rPr>
          <w:rFonts w:ascii="Garamond" w:eastAsia="Garamond" w:hAnsi="Garamond" w:cs="Garamond"/>
        </w:rPr>
        <w:t xml:space="preserve"> want to just close by advocating for more experimentation with digital visual studies. While the contributing work to this collection is full of p</w:t>
      </w:r>
      <w:r w:rsidR="00015D96">
        <w:rPr>
          <w:rFonts w:ascii="Garamond" w:eastAsia="Garamond" w:hAnsi="Garamond" w:cs="Garamond"/>
        </w:rPr>
        <w:t>otential</w:t>
      </w:r>
      <w:r>
        <w:rPr>
          <w:rFonts w:ascii="Garamond" w:eastAsia="Garamond" w:hAnsi="Garamond" w:cs="Garamond"/>
        </w:rPr>
        <w:t xml:space="preserve">, we recognize that we have just touched the iceberg of what can be done when we think creatively to harness the potential of digital technologies for visual studies. We also realize, of course, that new digital technologies are being invented every day. This collection ought </w:t>
      </w:r>
      <w:r w:rsidR="00015D96">
        <w:rPr>
          <w:rFonts w:ascii="Garamond" w:eastAsia="Garamond" w:hAnsi="Garamond" w:cs="Garamond"/>
        </w:rPr>
        <w:t xml:space="preserve">to </w:t>
      </w:r>
      <w:r>
        <w:rPr>
          <w:rFonts w:ascii="Garamond" w:eastAsia="Garamond" w:hAnsi="Garamond" w:cs="Garamond"/>
        </w:rPr>
        <w:t>be considered</w:t>
      </w:r>
      <w:r w:rsidR="00015D96">
        <w:rPr>
          <w:rFonts w:ascii="Garamond" w:eastAsia="Garamond" w:hAnsi="Garamond" w:cs="Garamond"/>
        </w:rPr>
        <w:t>, then,</w:t>
      </w:r>
      <w:r>
        <w:rPr>
          <w:rFonts w:ascii="Garamond" w:eastAsia="Garamond" w:hAnsi="Garamond" w:cs="Garamond"/>
        </w:rPr>
        <w:t xml:space="preserve"> an invitation to take up future </w:t>
      </w:r>
      <w:r w:rsidR="00015D96">
        <w:rPr>
          <w:rFonts w:ascii="Garamond" w:eastAsia="Garamond" w:hAnsi="Garamond" w:cs="Garamond"/>
        </w:rPr>
        <w:t xml:space="preserve">digital </w:t>
      </w:r>
      <w:r>
        <w:rPr>
          <w:rFonts w:ascii="Garamond" w:eastAsia="Garamond" w:hAnsi="Garamond" w:cs="Garamond"/>
        </w:rPr>
        <w:t>technologies for inventive play in visual studies. One day, perhaps, digital visual studies will become an obsolete title, as the digital will be so intertwined in visual studies that there is no need to highlight the digital’s inflection throughout the design, implementation, and presentation process. In the meantime, however, we encourage more digital play and more digital experimentation. As we embrace the digital more thoroughly and creatively in our research, we are excited to see where we, as visual studies scholars, can go from here.</w:t>
      </w:r>
      <w:bookmarkStart w:id="175" w:name="_lpi9se4gpaqn" w:colFirst="0" w:colLast="0"/>
      <w:bookmarkStart w:id="176" w:name="_5gwa0inw1652" w:colFirst="0" w:colLast="0"/>
      <w:bookmarkStart w:id="177" w:name="_1aojq0do193b" w:colFirst="0" w:colLast="0"/>
      <w:bookmarkEnd w:id="175"/>
      <w:bookmarkEnd w:id="176"/>
      <w:bookmarkEnd w:id="177"/>
    </w:p>
    <w:p w14:paraId="7F80EA92" w14:textId="0175AA6D" w:rsidR="00B4426F" w:rsidRDefault="00B4426F">
      <w:pPr>
        <w:widowControl w:val="0"/>
        <w:spacing w:after="240"/>
        <w:rPr>
          <w:rFonts w:ascii="Garamond" w:eastAsia="Garamond" w:hAnsi="Garamond" w:cs="Garamond"/>
          <w:b/>
        </w:rPr>
      </w:pPr>
      <w:r w:rsidRPr="00B4426F">
        <w:rPr>
          <w:rFonts w:ascii="Garamond" w:eastAsia="Garamond" w:hAnsi="Garamond" w:cs="Garamond"/>
          <w:b/>
        </w:rPr>
        <w:t>Works Cited</w:t>
      </w:r>
    </w:p>
    <w:p w14:paraId="21219623" w14:textId="2205C07D" w:rsidR="00D41CD0" w:rsidRDefault="000F33A3" w:rsidP="000F33A3">
      <w:pPr>
        <w:ind w:left="720" w:hanging="720"/>
        <w:rPr>
          <w:rFonts w:ascii="Garamond" w:hAnsi="Garamond"/>
        </w:rPr>
      </w:pPr>
      <w:r w:rsidRPr="000F33A3">
        <w:rPr>
          <w:rFonts w:ascii="Garamond" w:hAnsi="Garamond"/>
        </w:rPr>
        <w:t>Ball, Ch</w:t>
      </w:r>
      <w:r w:rsidR="003F2CBF">
        <w:rPr>
          <w:rFonts w:ascii="Garamond" w:hAnsi="Garamond"/>
        </w:rPr>
        <w:t>eryl E.,</w:t>
      </w:r>
      <w:r w:rsidRPr="000F33A3">
        <w:rPr>
          <w:rFonts w:ascii="Garamond" w:hAnsi="Garamond"/>
        </w:rPr>
        <w:t xml:space="preserve"> </w:t>
      </w:r>
      <w:proofErr w:type="spellStart"/>
      <w:r w:rsidRPr="000F33A3">
        <w:rPr>
          <w:rFonts w:ascii="Garamond" w:hAnsi="Garamond"/>
        </w:rPr>
        <w:t>Tarez</w:t>
      </w:r>
      <w:proofErr w:type="spellEnd"/>
      <w:r w:rsidRPr="000F33A3">
        <w:rPr>
          <w:rFonts w:ascii="Garamond" w:hAnsi="Garamond"/>
        </w:rPr>
        <w:t xml:space="preserve"> </w:t>
      </w:r>
      <w:proofErr w:type="spellStart"/>
      <w:r w:rsidRPr="000F33A3">
        <w:rPr>
          <w:rFonts w:ascii="Garamond" w:hAnsi="Garamond"/>
        </w:rPr>
        <w:t>Samra</w:t>
      </w:r>
      <w:proofErr w:type="spellEnd"/>
      <w:r w:rsidR="003F2CBF" w:rsidRPr="003F2CBF">
        <w:rPr>
          <w:rFonts w:ascii="Garamond" w:hAnsi="Garamond"/>
        </w:rPr>
        <w:t xml:space="preserve"> </w:t>
      </w:r>
      <w:proofErr w:type="spellStart"/>
      <w:r w:rsidR="003F2CBF">
        <w:rPr>
          <w:rFonts w:ascii="Garamond" w:hAnsi="Garamond"/>
        </w:rPr>
        <w:t>Graban</w:t>
      </w:r>
      <w:proofErr w:type="spellEnd"/>
      <w:r w:rsidR="003F2CBF">
        <w:rPr>
          <w:rFonts w:ascii="Garamond" w:hAnsi="Garamond"/>
        </w:rPr>
        <w:t xml:space="preserve">, and Michelle </w:t>
      </w:r>
      <w:proofErr w:type="spellStart"/>
      <w:r w:rsidR="003F2CBF">
        <w:rPr>
          <w:rFonts w:ascii="Garamond" w:hAnsi="Garamond"/>
        </w:rPr>
        <w:t>Sidler</w:t>
      </w:r>
      <w:proofErr w:type="spellEnd"/>
      <w:r w:rsidRPr="000F33A3">
        <w:rPr>
          <w:rFonts w:ascii="Garamond" w:hAnsi="Garamond"/>
        </w:rPr>
        <w:t>.</w:t>
      </w:r>
      <w:r w:rsidR="003F2CBF">
        <w:rPr>
          <w:rFonts w:ascii="Garamond" w:hAnsi="Garamond"/>
        </w:rPr>
        <w:t xml:space="preserve"> </w:t>
      </w:r>
      <w:r w:rsidR="00370321">
        <w:rPr>
          <w:rFonts w:ascii="Garamond" w:hAnsi="Garamond"/>
        </w:rPr>
        <w:t>“</w:t>
      </w:r>
      <w:r w:rsidR="003F2CBF">
        <w:rPr>
          <w:rFonts w:ascii="Garamond" w:hAnsi="Garamond"/>
        </w:rPr>
        <w:t>The B</w:t>
      </w:r>
      <w:r w:rsidR="00370321">
        <w:rPr>
          <w:rFonts w:ascii="Garamond" w:hAnsi="Garamond"/>
        </w:rPr>
        <w:t xml:space="preserve">outique is Open: </w:t>
      </w:r>
    </w:p>
    <w:p w14:paraId="54D28BC3" w14:textId="77777777" w:rsidR="00D41CD0" w:rsidRDefault="00D41CD0" w:rsidP="000F33A3">
      <w:pPr>
        <w:ind w:left="720" w:hanging="720"/>
        <w:rPr>
          <w:rFonts w:ascii="Garamond" w:hAnsi="Garamond"/>
        </w:rPr>
      </w:pPr>
    </w:p>
    <w:p w14:paraId="2C48A8C2" w14:textId="77777777" w:rsidR="00D41CD0" w:rsidRDefault="00370321" w:rsidP="00D41CD0">
      <w:pPr>
        <w:ind w:left="720"/>
        <w:rPr>
          <w:rFonts w:ascii="Garamond" w:hAnsi="Garamond"/>
          <w:i/>
          <w:iCs/>
        </w:rPr>
      </w:pPr>
      <w:r>
        <w:rPr>
          <w:rFonts w:ascii="Garamond" w:hAnsi="Garamond"/>
        </w:rPr>
        <w:t>Data for Writing S</w:t>
      </w:r>
      <w:r w:rsidR="000F33A3" w:rsidRPr="000F33A3">
        <w:rPr>
          <w:rFonts w:ascii="Garamond" w:hAnsi="Garamond"/>
        </w:rPr>
        <w:t>tudies.</w:t>
      </w:r>
      <w:r>
        <w:rPr>
          <w:rFonts w:ascii="Garamond" w:hAnsi="Garamond"/>
        </w:rPr>
        <w:t>”</w:t>
      </w:r>
      <w:r w:rsidR="000F33A3" w:rsidRPr="000F33A3">
        <w:rPr>
          <w:rFonts w:ascii="Garamond" w:hAnsi="Garamond"/>
        </w:rPr>
        <w:t xml:space="preserve"> In Brian </w:t>
      </w:r>
      <w:proofErr w:type="spellStart"/>
      <w:r w:rsidR="000F33A3" w:rsidRPr="000F33A3">
        <w:rPr>
          <w:rFonts w:ascii="Garamond" w:hAnsi="Garamond"/>
        </w:rPr>
        <w:t>McNely</w:t>
      </w:r>
      <w:proofErr w:type="spellEnd"/>
      <w:r w:rsidR="000F33A3" w:rsidRPr="000F33A3">
        <w:rPr>
          <w:rFonts w:ascii="Garamond" w:hAnsi="Garamond"/>
        </w:rPr>
        <w:t xml:space="preserve"> &amp; Jeff Rice (Eds.), </w:t>
      </w:r>
      <w:r>
        <w:rPr>
          <w:rFonts w:ascii="Garamond" w:hAnsi="Garamond"/>
          <w:i/>
          <w:iCs/>
        </w:rPr>
        <w:t xml:space="preserve">Networked humanities: From </w:t>
      </w:r>
    </w:p>
    <w:p w14:paraId="71E5CAD0" w14:textId="77777777" w:rsidR="00D41CD0" w:rsidRDefault="00D41CD0" w:rsidP="00D41CD0">
      <w:pPr>
        <w:ind w:left="720"/>
        <w:rPr>
          <w:rFonts w:ascii="Garamond" w:hAnsi="Garamond"/>
          <w:i/>
          <w:iCs/>
        </w:rPr>
      </w:pPr>
    </w:p>
    <w:p w14:paraId="3F1332E3" w14:textId="59B7AAAA" w:rsidR="000F33A3" w:rsidRPr="000F33A3" w:rsidRDefault="00370321" w:rsidP="00D41CD0">
      <w:pPr>
        <w:ind w:left="720"/>
        <w:rPr>
          <w:rFonts w:ascii="Garamond" w:hAnsi="Garamond"/>
        </w:rPr>
      </w:pPr>
      <w:r>
        <w:rPr>
          <w:rFonts w:ascii="Garamond" w:hAnsi="Garamond"/>
          <w:i/>
          <w:iCs/>
        </w:rPr>
        <w:t>Within and Without the U</w:t>
      </w:r>
      <w:r w:rsidR="000F33A3" w:rsidRPr="000F33A3">
        <w:rPr>
          <w:rFonts w:ascii="Garamond" w:hAnsi="Garamond"/>
          <w:i/>
          <w:iCs/>
        </w:rPr>
        <w:t>niversity</w:t>
      </w:r>
      <w:r w:rsidR="000F33A3" w:rsidRPr="000F33A3">
        <w:rPr>
          <w:rFonts w:ascii="Garamond" w:hAnsi="Garamond"/>
        </w:rPr>
        <w:t>. Parlor Press</w:t>
      </w:r>
      <w:r w:rsidR="005600EC">
        <w:rPr>
          <w:rFonts w:ascii="Garamond" w:hAnsi="Garamond"/>
        </w:rPr>
        <w:t>, forthcoming</w:t>
      </w:r>
    </w:p>
    <w:p w14:paraId="692A4784" w14:textId="77777777" w:rsidR="000F33A3" w:rsidRDefault="000F33A3" w:rsidP="000F33A3">
      <w:pPr>
        <w:ind w:left="720" w:hanging="720"/>
        <w:rPr>
          <w:rFonts w:ascii="Garamond" w:hAnsi="Garamond"/>
        </w:rPr>
      </w:pPr>
    </w:p>
    <w:p w14:paraId="06D547F8" w14:textId="26555E01" w:rsidR="00FF6A73" w:rsidRPr="00FF6A73" w:rsidRDefault="005600EC" w:rsidP="00FF6A73">
      <w:pPr>
        <w:widowControl w:val="0"/>
        <w:spacing w:after="240"/>
        <w:rPr>
          <w:rFonts w:ascii="Garamond" w:eastAsia="Garamond" w:hAnsi="Garamond" w:cs="Garamond"/>
        </w:rPr>
      </w:pPr>
      <w:r>
        <w:rPr>
          <w:rFonts w:ascii="Garamond" w:eastAsia="Garamond" w:hAnsi="Garamond" w:cs="Garamond"/>
        </w:rPr>
        <w:t xml:space="preserve">Marcus Banks. </w:t>
      </w:r>
      <w:r w:rsidR="00FF6A73">
        <w:rPr>
          <w:rFonts w:ascii="Garamond" w:eastAsia="Garamond" w:hAnsi="Garamond" w:cs="Garamond"/>
          <w:i/>
        </w:rPr>
        <w:t>Visual Methods in Social Research</w:t>
      </w:r>
      <w:r w:rsidR="00FF6A73">
        <w:rPr>
          <w:rFonts w:ascii="Garamond" w:eastAsia="Garamond" w:hAnsi="Garamond" w:cs="Garamond"/>
        </w:rPr>
        <w:t xml:space="preserve">. </w:t>
      </w:r>
      <w:r>
        <w:rPr>
          <w:rFonts w:ascii="Garamond" w:eastAsia="Garamond" w:hAnsi="Garamond" w:cs="Garamond"/>
        </w:rPr>
        <w:t>Sage, 2001.</w:t>
      </w:r>
      <w:r w:rsidR="00FF6A73">
        <w:rPr>
          <w:rFonts w:ascii="Garamond" w:eastAsia="Garamond" w:hAnsi="Garamond" w:cs="Garamond"/>
        </w:rPr>
        <w:t xml:space="preserve"> </w:t>
      </w:r>
    </w:p>
    <w:p w14:paraId="73D471FA" w14:textId="6DFA5CD4" w:rsidR="00D41CD0" w:rsidRDefault="000F33A3" w:rsidP="000F33A3">
      <w:pPr>
        <w:ind w:left="720" w:hanging="720"/>
        <w:rPr>
          <w:rFonts w:ascii="Garamond" w:hAnsi="Garamond"/>
        </w:rPr>
      </w:pPr>
      <w:r w:rsidRPr="0092252D">
        <w:rPr>
          <w:rFonts w:ascii="Garamond" w:hAnsi="Garamond"/>
        </w:rPr>
        <w:t>Bowker, G</w:t>
      </w:r>
      <w:r w:rsidR="005600EC">
        <w:rPr>
          <w:rFonts w:ascii="Garamond" w:hAnsi="Garamond"/>
        </w:rPr>
        <w:t xml:space="preserve">eoffrey C and Susan Leigh Star. </w:t>
      </w:r>
      <w:r w:rsidRPr="0092252D">
        <w:rPr>
          <w:rFonts w:ascii="Garamond" w:hAnsi="Garamond"/>
          <w:i/>
        </w:rPr>
        <w:t xml:space="preserve">Sorting </w:t>
      </w:r>
      <w:r w:rsidR="00F03204">
        <w:rPr>
          <w:rFonts w:ascii="Garamond" w:hAnsi="Garamond"/>
          <w:i/>
        </w:rPr>
        <w:t xml:space="preserve">Things Out: Classification and </w:t>
      </w:r>
      <w:proofErr w:type="spellStart"/>
      <w:proofErr w:type="gramStart"/>
      <w:r w:rsidR="00F03204">
        <w:rPr>
          <w:rFonts w:ascii="Garamond" w:hAnsi="Garamond"/>
          <w:i/>
        </w:rPr>
        <w:t>i</w:t>
      </w:r>
      <w:r w:rsidRPr="0092252D">
        <w:rPr>
          <w:rFonts w:ascii="Garamond" w:hAnsi="Garamond"/>
          <w:i/>
        </w:rPr>
        <w:t>t’s</w:t>
      </w:r>
      <w:proofErr w:type="spellEnd"/>
      <w:proofErr w:type="gramEnd"/>
      <w:r w:rsidRPr="0092252D">
        <w:rPr>
          <w:rFonts w:ascii="Garamond" w:hAnsi="Garamond"/>
          <w:i/>
        </w:rPr>
        <w:t xml:space="preserve"> Consequences</w:t>
      </w:r>
      <w:r w:rsidRPr="0092252D">
        <w:rPr>
          <w:rFonts w:ascii="Garamond" w:hAnsi="Garamond"/>
        </w:rPr>
        <w:t xml:space="preserve">. </w:t>
      </w:r>
    </w:p>
    <w:p w14:paraId="0F894B7C" w14:textId="77777777" w:rsidR="00D41CD0" w:rsidRDefault="00D41CD0" w:rsidP="000F33A3">
      <w:pPr>
        <w:ind w:left="720" w:hanging="720"/>
        <w:rPr>
          <w:rFonts w:ascii="Garamond" w:hAnsi="Garamond"/>
        </w:rPr>
      </w:pPr>
    </w:p>
    <w:p w14:paraId="5265AC8D" w14:textId="17FEA4FD" w:rsidR="000F33A3" w:rsidRDefault="000F33A3" w:rsidP="00D41CD0">
      <w:pPr>
        <w:ind w:left="720"/>
        <w:rPr>
          <w:rFonts w:ascii="Garamond" w:hAnsi="Garamond"/>
        </w:rPr>
      </w:pPr>
      <w:r w:rsidRPr="0092252D">
        <w:rPr>
          <w:rFonts w:ascii="Garamond" w:hAnsi="Garamond"/>
        </w:rPr>
        <w:t>MIT Press</w:t>
      </w:r>
      <w:r w:rsidR="005600EC">
        <w:rPr>
          <w:rFonts w:ascii="Garamond" w:hAnsi="Garamond"/>
        </w:rPr>
        <w:t>, 1999</w:t>
      </w:r>
      <w:r w:rsidRPr="0092252D">
        <w:rPr>
          <w:rFonts w:ascii="Garamond" w:hAnsi="Garamond"/>
        </w:rPr>
        <w:t xml:space="preserve">. </w:t>
      </w:r>
    </w:p>
    <w:p w14:paraId="21996C0D" w14:textId="77777777" w:rsidR="000F33A3" w:rsidRDefault="000F33A3" w:rsidP="00B4426F">
      <w:pPr>
        <w:rPr>
          <w:rFonts w:ascii="Garamond" w:hAnsi="Garamond"/>
        </w:rPr>
      </w:pPr>
    </w:p>
    <w:p w14:paraId="42980F56" w14:textId="76A265EB" w:rsidR="00B4426F" w:rsidRPr="00DC2975" w:rsidRDefault="005600EC" w:rsidP="00B4426F">
      <w:pPr>
        <w:rPr>
          <w:rFonts w:ascii="Garamond" w:hAnsi="Garamond"/>
        </w:rPr>
      </w:pPr>
      <w:r>
        <w:rPr>
          <w:rFonts w:ascii="Garamond" w:hAnsi="Garamond"/>
        </w:rPr>
        <w:t xml:space="preserve">Chapman, Owen and Kim </w:t>
      </w:r>
      <w:proofErr w:type="spellStart"/>
      <w:proofErr w:type="gramStart"/>
      <w:r>
        <w:rPr>
          <w:rFonts w:ascii="Garamond" w:hAnsi="Garamond"/>
        </w:rPr>
        <w:t>Sawchuk</w:t>
      </w:r>
      <w:proofErr w:type="spellEnd"/>
      <w:r>
        <w:rPr>
          <w:rFonts w:ascii="Garamond" w:hAnsi="Garamond"/>
        </w:rPr>
        <w:t>.</w:t>
      </w:r>
      <w:r w:rsidR="00B4426F" w:rsidRPr="00DC2975">
        <w:rPr>
          <w:rFonts w:ascii="Garamond" w:hAnsi="Garamond"/>
        </w:rPr>
        <w:t>“</w:t>
      </w:r>
      <w:proofErr w:type="gramEnd"/>
      <w:r w:rsidR="00B4426F" w:rsidRPr="00DC2975">
        <w:rPr>
          <w:rFonts w:ascii="Garamond" w:hAnsi="Garamond"/>
        </w:rPr>
        <w:t xml:space="preserve">Research-Creation: Intervention, Analysis and </w:t>
      </w:r>
    </w:p>
    <w:p w14:paraId="1DE1A06F" w14:textId="77777777" w:rsidR="00D41CD0" w:rsidRDefault="00D41CD0" w:rsidP="00D41CD0">
      <w:pPr>
        <w:ind w:left="720"/>
        <w:rPr>
          <w:rFonts w:ascii="Garamond" w:hAnsi="Garamond"/>
        </w:rPr>
      </w:pPr>
    </w:p>
    <w:p w14:paraId="685F6B7C" w14:textId="4F2CE20E" w:rsidR="00F85D8E" w:rsidRPr="00F85D8E" w:rsidRDefault="00B4426F" w:rsidP="00D41CD0">
      <w:pPr>
        <w:ind w:left="720"/>
        <w:rPr>
          <w:rFonts w:ascii="Garamond" w:hAnsi="Garamond"/>
        </w:rPr>
      </w:pPr>
      <w:r w:rsidRPr="00DC2975">
        <w:rPr>
          <w:rFonts w:ascii="Garamond" w:hAnsi="Garamond"/>
        </w:rPr>
        <w:t xml:space="preserve">‘Family Resemblances.’” </w:t>
      </w:r>
      <w:r w:rsidRPr="00DC2975">
        <w:rPr>
          <w:rFonts w:ascii="Garamond" w:hAnsi="Garamond"/>
          <w:i/>
        </w:rPr>
        <w:t>Canadian Journal of Communication</w:t>
      </w:r>
      <w:r w:rsidRPr="00DC2975">
        <w:rPr>
          <w:rFonts w:ascii="Garamond" w:hAnsi="Garamond"/>
        </w:rPr>
        <w:t xml:space="preserve">, </w:t>
      </w:r>
      <w:r w:rsidR="005600EC">
        <w:rPr>
          <w:rFonts w:ascii="Garamond" w:hAnsi="Garamond"/>
        </w:rPr>
        <w:t>vol. 37, no. 1, 2012, pp.</w:t>
      </w:r>
      <w:r w:rsidR="003F2CBF">
        <w:rPr>
          <w:rFonts w:ascii="Garamond" w:hAnsi="Garamond"/>
        </w:rPr>
        <w:t xml:space="preserve"> 5-26. </w:t>
      </w:r>
    </w:p>
    <w:p w14:paraId="68A0C81F" w14:textId="77777777" w:rsidR="00B4426F" w:rsidRPr="00DC2975" w:rsidRDefault="00B4426F" w:rsidP="00B4426F">
      <w:pPr>
        <w:rPr>
          <w:rFonts w:ascii="Garamond" w:hAnsi="Garamond" w:cs="Times"/>
        </w:rPr>
      </w:pPr>
    </w:p>
    <w:p w14:paraId="7965E40B" w14:textId="128AB2CF" w:rsidR="00D41CD0" w:rsidRDefault="003F2CBF" w:rsidP="003F2CBF">
      <w:pPr>
        <w:widowControl w:val="0"/>
        <w:spacing w:after="240"/>
        <w:rPr>
          <w:rFonts w:ascii="Garamond" w:hAnsi="Garamond" w:cs="Times"/>
          <w:bCs/>
        </w:rPr>
      </w:pPr>
      <w:r>
        <w:rPr>
          <w:rFonts w:ascii="Garamond" w:hAnsi="Garamond" w:cs="Times"/>
          <w:bCs/>
        </w:rPr>
        <w:t xml:space="preserve">Cram, E., </w:t>
      </w:r>
      <w:proofErr w:type="spellStart"/>
      <w:r>
        <w:rPr>
          <w:rFonts w:ascii="Garamond" w:hAnsi="Garamond" w:cs="Times"/>
          <w:bCs/>
        </w:rPr>
        <w:t>Melaine</w:t>
      </w:r>
      <w:proofErr w:type="spellEnd"/>
      <w:r>
        <w:rPr>
          <w:rFonts w:ascii="Garamond" w:hAnsi="Garamond" w:cs="Times"/>
          <w:bCs/>
        </w:rPr>
        <w:t xml:space="preserve"> </w:t>
      </w:r>
      <w:proofErr w:type="spellStart"/>
      <w:r>
        <w:rPr>
          <w:rFonts w:ascii="Garamond" w:hAnsi="Garamond" w:cs="Times"/>
          <w:bCs/>
        </w:rPr>
        <w:t>Loewing</w:t>
      </w:r>
      <w:proofErr w:type="spellEnd"/>
      <w:r>
        <w:rPr>
          <w:rFonts w:ascii="Garamond" w:hAnsi="Garamond" w:cs="Times"/>
          <w:bCs/>
        </w:rPr>
        <w:t>,</w:t>
      </w:r>
      <w:r w:rsidR="005600EC">
        <w:rPr>
          <w:rFonts w:ascii="Garamond" w:hAnsi="Garamond" w:cs="Times"/>
          <w:bCs/>
        </w:rPr>
        <w:t xml:space="preserve"> and John Louis </w:t>
      </w:r>
      <w:proofErr w:type="spellStart"/>
      <w:r w:rsidR="005600EC">
        <w:rPr>
          <w:rFonts w:ascii="Garamond" w:hAnsi="Garamond" w:cs="Times"/>
          <w:bCs/>
        </w:rPr>
        <w:t>Lucaites</w:t>
      </w:r>
      <w:proofErr w:type="spellEnd"/>
      <w:r w:rsidR="005600EC">
        <w:rPr>
          <w:rFonts w:ascii="Garamond" w:hAnsi="Garamond" w:cs="Times"/>
          <w:bCs/>
        </w:rPr>
        <w:t xml:space="preserve">. </w:t>
      </w:r>
      <w:r>
        <w:rPr>
          <w:rFonts w:ascii="Garamond" w:hAnsi="Garamond" w:cs="Times"/>
          <w:bCs/>
        </w:rPr>
        <w:t>“Protest Photography in a ‘Post-</w:t>
      </w:r>
      <w:r>
        <w:rPr>
          <w:rFonts w:ascii="Garamond" w:hAnsi="Garamond" w:cs="Times"/>
          <w:bCs/>
        </w:rPr>
        <w:tab/>
      </w:r>
    </w:p>
    <w:p w14:paraId="0BEB2FA7" w14:textId="5C49FFA7" w:rsidR="00D41CD0" w:rsidRDefault="003F2CBF" w:rsidP="00D41CD0">
      <w:pPr>
        <w:widowControl w:val="0"/>
        <w:spacing w:after="240"/>
        <w:ind w:firstLine="720"/>
        <w:rPr>
          <w:rFonts w:ascii="Garamond" w:eastAsia="Garamond" w:hAnsi="Garamond" w:cs="Garamond"/>
          <w:i/>
        </w:rPr>
      </w:pPr>
      <w:r>
        <w:rPr>
          <w:rFonts w:ascii="Garamond" w:hAnsi="Garamond" w:cs="Times"/>
          <w:bCs/>
        </w:rPr>
        <w:t>Occupy’</w:t>
      </w:r>
      <w:r w:rsidRPr="003F2CBF">
        <w:rPr>
          <w:rFonts w:ascii="Garamond" w:hAnsi="Garamond" w:cs="Times"/>
          <w:bCs/>
        </w:rPr>
        <w:t xml:space="preserve"> World: Keywords for a Digital Visual Rhetoric of Public Discourse</w:t>
      </w:r>
      <w:r>
        <w:rPr>
          <w:rFonts w:ascii="Garamond" w:hAnsi="Garamond" w:cs="Times"/>
          <w:bCs/>
        </w:rPr>
        <w:t xml:space="preserve">.” </w:t>
      </w:r>
      <w:r w:rsidR="00D41CD0">
        <w:rPr>
          <w:rFonts w:ascii="Garamond" w:eastAsia="Garamond" w:hAnsi="Garamond" w:cs="Garamond"/>
          <w:i/>
        </w:rPr>
        <w:t xml:space="preserve">enculturation: A </w:t>
      </w:r>
    </w:p>
    <w:p w14:paraId="29711B09" w14:textId="77777777" w:rsidR="005600EC" w:rsidRDefault="003F2CBF" w:rsidP="005600EC">
      <w:pPr>
        <w:widowControl w:val="0"/>
        <w:spacing w:after="240"/>
        <w:ind w:firstLine="720"/>
        <w:rPr>
          <w:rFonts w:ascii="Garamond" w:eastAsia="Garamond" w:hAnsi="Garamond" w:cs="Garamond"/>
        </w:rPr>
      </w:pPr>
      <w:r>
        <w:rPr>
          <w:rFonts w:ascii="Garamond" w:eastAsia="Garamond" w:hAnsi="Garamond" w:cs="Garamond"/>
          <w:i/>
        </w:rPr>
        <w:t>Journal of Rhetoric, Writing, and Culture</w:t>
      </w:r>
      <w:r w:rsidR="005600EC">
        <w:rPr>
          <w:rFonts w:ascii="Garamond" w:eastAsia="Garamond" w:hAnsi="Garamond" w:cs="Garamond"/>
        </w:rPr>
        <w:t xml:space="preserve">, 2016. </w:t>
      </w:r>
    </w:p>
    <w:p w14:paraId="06EF2B2D" w14:textId="3846F7D7" w:rsidR="003F2CBF" w:rsidRPr="005600EC" w:rsidRDefault="006408EC" w:rsidP="005600EC">
      <w:pPr>
        <w:widowControl w:val="0"/>
        <w:spacing w:after="240"/>
        <w:ind w:firstLine="720"/>
        <w:rPr>
          <w:rFonts w:ascii="Garamond" w:eastAsia="Garamond" w:hAnsi="Garamond" w:cs="Garamond"/>
        </w:rPr>
      </w:pPr>
      <w:hyperlink r:id="rId23" w:history="1">
        <w:r w:rsidR="00D41CD0" w:rsidRPr="005600EC">
          <w:rPr>
            <w:rStyle w:val="Hyperlink"/>
            <w:rFonts w:ascii="Garamond" w:eastAsia="Garamond" w:hAnsi="Garamond" w:cs="Garamond"/>
          </w:rPr>
          <w:t>http://enculturation.net/protest-photography-in-a-</w:t>
        </w:r>
        <w:r w:rsidR="003F2CBF" w:rsidRPr="005600EC">
          <w:rPr>
            <w:rStyle w:val="Hyperlink"/>
            <w:rFonts w:ascii="Garamond" w:eastAsia="Garamond" w:hAnsi="Garamond" w:cs="Garamond"/>
          </w:rPr>
          <w:t>post-occupy-world.</w:t>
        </w:r>
      </w:hyperlink>
    </w:p>
    <w:p w14:paraId="641F2CCB" w14:textId="05C20D44" w:rsidR="00F03204" w:rsidRPr="00046AAD" w:rsidRDefault="00F03204" w:rsidP="00046AAD">
      <w:pPr>
        <w:widowControl w:val="0"/>
        <w:spacing w:after="240"/>
        <w:rPr>
          <w:rFonts w:ascii="Garamond" w:hAnsi="Garamond" w:cs="Times"/>
          <w:bCs/>
        </w:rPr>
      </w:pPr>
      <w:proofErr w:type="spellStart"/>
      <w:r>
        <w:rPr>
          <w:rFonts w:ascii="Garamond" w:hAnsi="Garamond" w:cs="Times"/>
        </w:rPr>
        <w:t>Dikovitskaya</w:t>
      </w:r>
      <w:proofErr w:type="spellEnd"/>
      <w:r>
        <w:rPr>
          <w:rFonts w:ascii="Garamond" w:hAnsi="Garamond" w:cs="Times"/>
        </w:rPr>
        <w:t xml:space="preserve">, Margaret. </w:t>
      </w:r>
      <w:r w:rsidRPr="00F03204">
        <w:rPr>
          <w:rFonts w:ascii="Garamond" w:hAnsi="Garamond" w:cs="Times"/>
          <w:bCs/>
          <w:i/>
        </w:rPr>
        <w:t>Visual Culture: The Study of the Visual after the Cultural Turn</w:t>
      </w:r>
      <w:r>
        <w:rPr>
          <w:rFonts w:ascii="Garamond" w:hAnsi="Garamond" w:cs="Times"/>
          <w:bCs/>
          <w:i/>
        </w:rPr>
        <w:t xml:space="preserve">. </w:t>
      </w:r>
      <w:r>
        <w:rPr>
          <w:rFonts w:ascii="Garamond" w:hAnsi="Garamond" w:cs="Times"/>
          <w:bCs/>
        </w:rPr>
        <w:t>MIT Press</w:t>
      </w:r>
      <w:r w:rsidR="005600EC">
        <w:rPr>
          <w:rFonts w:ascii="Garamond" w:hAnsi="Garamond" w:cs="Times"/>
          <w:bCs/>
        </w:rPr>
        <w:t>, 2006</w:t>
      </w:r>
      <w:r>
        <w:rPr>
          <w:rFonts w:ascii="Garamond" w:hAnsi="Garamond" w:cs="Times"/>
          <w:bCs/>
        </w:rPr>
        <w:t>.</w:t>
      </w:r>
    </w:p>
    <w:p w14:paraId="3CA70405" w14:textId="2CEBAEE9" w:rsidR="00D41CD0" w:rsidRDefault="0084650F" w:rsidP="00DC2975">
      <w:pPr>
        <w:widowControl w:val="0"/>
        <w:spacing w:after="240"/>
        <w:rPr>
          <w:rFonts w:ascii="Garamond" w:hAnsi="Garamond" w:cs="Times"/>
        </w:rPr>
      </w:pPr>
      <w:proofErr w:type="spellStart"/>
      <w:r>
        <w:rPr>
          <w:rFonts w:ascii="Garamond" w:hAnsi="Garamond" w:cs="Times"/>
        </w:rPr>
        <w:t>Dobrin</w:t>
      </w:r>
      <w:proofErr w:type="spellEnd"/>
      <w:r>
        <w:rPr>
          <w:rFonts w:ascii="Garamond" w:hAnsi="Garamond" w:cs="Times"/>
        </w:rPr>
        <w:t xml:space="preserve">, </w:t>
      </w:r>
      <w:r w:rsidR="005600EC">
        <w:rPr>
          <w:rFonts w:ascii="Garamond" w:hAnsi="Garamond" w:cs="Times"/>
        </w:rPr>
        <w:t xml:space="preserve">Sidney I. and Sean Morey, eds. </w:t>
      </w:r>
      <w:proofErr w:type="spellStart"/>
      <w:r>
        <w:rPr>
          <w:rFonts w:ascii="Garamond" w:hAnsi="Garamond" w:cs="Times"/>
          <w:i/>
        </w:rPr>
        <w:t>Ecoseee</w:t>
      </w:r>
      <w:proofErr w:type="spellEnd"/>
      <w:r>
        <w:rPr>
          <w:rFonts w:ascii="Garamond" w:hAnsi="Garamond" w:cs="Times"/>
          <w:i/>
        </w:rPr>
        <w:t xml:space="preserve">: Image, Rhetoric, and Nature. </w:t>
      </w:r>
      <w:r>
        <w:rPr>
          <w:rFonts w:ascii="Garamond" w:hAnsi="Garamond" w:cs="Times"/>
        </w:rPr>
        <w:t xml:space="preserve">State University of </w:t>
      </w:r>
      <w:r>
        <w:rPr>
          <w:rFonts w:ascii="Garamond" w:hAnsi="Garamond" w:cs="Times"/>
        </w:rPr>
        <w:tab/>
      </w:r>
    </w:p>
    <w:p w14:paraId="5CFCBD74" w14:textId="2530A578" w:rsidR="003F2CBF" w:rsidRPr="0084650F" w:rsidRDefault="005600EC" w:rsidP="00D41CD0">
      <w:pPr>
        <w:widowControl w:val="0"/>
        <w:spacing w:after="240"/>
        <w:ind w:firstLine="720"/>
        <w:rPr>
          <w:rFonts w:ascii="Garamond" w:hAnsi="Garamond" w:cs="Times"/>
        </w:rPr>
      </w:pPr>
      <w:r>
        <w:rPr>
          <w:rFonts w:ascii="Garamond" w:hAnsi="Garamond" w:cs="Times"/>
        </w:rPr>
        <w:t>New York Press, 2009.</w:t>
      </w:r>
      <w:r w:rsidR="0084650F">
        <w:rPr>
          <w:rFonts w:ascii="Garamond" w:hAnsi="Garamond" w:cs="Times"/>
        </w:rPr>
        <w:t xml:space="preserve"> </w:t>
      </w:r>
    </w:p>
    <w:p w14:paraId="69ED32C4" w14:textId="5AF7FBA4" w:rsidR="006F12BA" w:rsidRDefault="00D41CD0" w:rsidP="00DC2975">
      <w:pPr>
        <w:widowControl w:val="0"/>
        <w:spacing w:after="240"/>
        <w:rPr>
          <w:rFonts w:ascii="Garamond" w:hAnsi="Garamond" w:cs="Times"/>
        </w:rPr>
      </w:pPr>
      <w:proofErr w:type="spellStart"/>
      <w:r>
        <w:rPr>
          <w:rFonts w:ascii="Garamond" w:hAnsi="Garamond" w:cs="Times"/>
        </w:rPr>
        <w:t>Eyman</w:t>
      </w:r>
      <w:proofErr w:type="spellEnd"/>
      <w:r>
        <w:rPr>
          <w:rFonts w:ascii="Garamond" w:hAnsi="Garamond" w:cs="Times"/>
        </w:rPr>
        <w:t xml:space="preserve">, Douglas. </w:t>
      </w:r>
      <w:r w:rsidR="005600EC">
        <w:rPr>
          <w:rFonts w:ascii="Garamond" w:hAnsi="Garamond" w:cs="Times"/>
          <w:i/>
          <w:iCs/>
        </w:rPr>
        <w:t>Digital Rhetoric: Theory, Method, Pr</w:t>
      </w:r>
      <w:r w:rsidR="006F12BA" w:rsidRPr="006F12BA">
        <w:rPr>
          <w:rFonts w:ascii="Garamond" w:hAnsi="Garamond" w:cs="Times"/>
          <w:i/>
          <w:iCs/>
        </w:rPr>
        <w:t>actice</w:t>
      </w:r>
      <w:r w:rsidR="006F12BA" w:rsidRPr="006F12BA">
        <w:rPr>
          <w:rFonts w:ascii="Garamond" w:hAnsi="Garamond" w:cs="Times"/>
        </w:rPr>
        <w:t>. University of Michigan Press.</w:t>
      </w:r>
    </w:p>
    <w:p w14:paraId="7D3814B1" w14:textId="7EC7DD1D" w:rsidR="00F03204" w:rsidRDefault="00F03204" w:rsidP="00F03204">
      <w:pPr>
        <w:spacing w:line="480" w:lineRule="auto"/>
        <w:rPr>
          <w:rFonts w:ascii="Garamond" w:eastAsia="Times New Roman" w:hAnsi="Garamond"/>
        </w:rPr>
      </w:pPr>
      <w:r>
        <w:rPr>
          <w:rFonts w:ascii="Garamond" w:eastAsia="Times New Roman" w:hAnsi="Garamond"/>
        </w:rPr>
        <w:t>Finnegan, Cara</w:t>
      </w:r>
      <w:r w:rsidR="00B83F63">
        <w:rPr>
          <w:rFonts w:ascii="Garamond" w:eastAsia="Times New Roman" w:hAnsi="Garamond"/>
        </w:rPr>
        <w:t>.</w:t>
      </w:r>
      <w:r w:rsidR="005600EC">
        <w:rPr>
          <w:rFonts w:ascii="Garamond" w:eastAsia="Times New Roman" w:hAnsi="Garamond"/>
        </w:rPr>
        <w:t xml:space="preserve"> </w:t>
      </w:r>
      <w:r w:rsidRPr="00E423A5">
        <w:rPr>
          <w:rFonts w:ascii="Garamond" w:eastAsia="Times New Roman" w:hAnsi="Garamond"/>
          <w:i/>
        </w:rPr>
        <w:t xml:space="preserve">Making Photography Matter: </w:t>
      </w:r>
      <w:r w:rsidRPr="00E423A5">
        <w:rPr>
          <w:rFonts w:ascii="Garamond" w:eastAsia="Times New Roman" w:hAnsi="Garamond"/>
          <w:bCs/>
          <w:i/>
        </w:rPr>
        <w:t xml:space="preserve">A Viewer's History from the Civil War to the Great </w:t>
      </w:r>
      <w:r>
        <w:rPr>
          <w:rFonts w:ascii="Garamond" w:eastAsia="Times New Roman" w:hAnsi="Garamond"/>
          <w:bCs/>
          <w:i/>
        </w:rPr>
        <w:tab/>
      </w:r>
      <w:r w:rsidRPr="00E423A5">
        <w:rPr>
          <w:rFonts w:ascii="Garamond" w:eastAsia="Times New Roman" w:hAnsi="Garamond"/>
          <w:bCs/>
          <w:i/>
        </w:rPr>
        <w:t>Depression</w:t>
      </w:r>
      <w:r>
        <w:rPr>
          <w:rFonts w:ascii="Garamond" w:eastAsia="Times New Roman" w:hAnsi="Garamond"/>
          <w:bCs/>
        </w:rPr>
        <w:t xml:space="preserve">. </w:t>
      </w:r>
      <w:r w:rsidR="005600EC">
        <w:rPr>
          <w:rFonts w:ascii="Garamond" w:eastAsia="Times New Roman" w:hAnsi="Garamond"/>
          <w:bCs/>
        </w:rPr>
        <w:t>University of Illinois Press, 2017.</w:t>
      </w:r>
    </w:p>
    <w:p w14:paraId="1F1C75CF" w14:textId="3031573B" w:rsidR="00046AAD" w:rsidRDefault="00F03204" w:rsidP="00046AAD">
      <w:pPr>
        <w:spacing w:line="480" w:lineRule="auto"/>
        <w:rPr>
          <w:rFonts w:ascii="Garamond" w:eastAsia="Times New Roman" w:hAnsi="Garamond" w:cs="Arial"/>
          <w:color w:val="333333"/>
          <w:shd w:val="clear" w:color="auto" w:fill="FFFFFF"/>
        </w:rPr>
      </w:pPr>
      <w:r>
        <w:rPr>
          <w:rFonts w:ascii="Garamond" w:eastAsia="Times New Roman" w:hAnsi="Garamond"/>
        </w:rPr>
        <w:t>Finnegan, Cara</w:t>
      </w:r>
      <w:r w:rsidR="00B83F63">
        <w:rPr>
          <w:rFonts w:ascii="Garamond" w:eastAsia="Times New Roman" w:hAnsi="Garamond"/>
        </w:rPr>
        <w:t>.</w:t>
      </w:r>
      <w:r w:rsidR="00D41CD0">
        <w:rPr>
          <w:rFonts w:ascii="Garamond" w:eastAsia="Times New Roman" w:hAnsi="Garamond"/>
        </w:rPr>
        <w:t xml:space="preserve"> </w:t>
      </w:r>
      <w:r>
        <w:rPr>
          <w:rFonts w:ascii="Garamond" w:eastAsia="Times New Roman" w:hAnsi="Garamond"/>
          <w:i/>
        </w:rPr>
        <w:t>Picturing Poverty: Print Culture and FSA Photographs.</w:t>
      </w:r>
      <w:r w:rsidR="00046AAD">
        <w:rPr>
          <w:rFonts w:ascii="Garamond" w:eastAsia="Times New Roman" w:hAnsi="Garamond"/>
        </w:rPr>
        <w:t xml:space="preserve"> </w:t>
      </w:r>
      <w:r w:rsidRPr="00E423A5">
        <w:rPr>
          <w:rFonts w:ascii="Garamond" w:eastAsia="Times New Roman" w:hAnsi="Garamond" w:cs="Arial"/>
          <w:color w:val="333333"/>
          <w:shd w:val="clear" w:color="auto" w:fill="FFFFFF"/>
        </w:rPr>
        <w:t>Smithsonian I</w:t>
      </w:r>
      <w:r>
        <w:rPr>
          <w:rFonts w:ascii="Garamond" w:eastAsia="Times New Roman" w:hAnsi="Garamond" w:cs="Arial"/>
          <w:color w:val="333333"/>
          <w:shd w:val="clear" w:color="auto" w:fill="FFFFFF"/>
        </w:rPr>
        <w:t xml:space="preserve">nstitution </w:t>
      </w:r>
    </w:p>
    <w:p w14:paraId="21E9325C" w14:textId="2631FD6C" w:rsidR="00F03204" w:rsidRPr="00F03204" w:rsidRDefault="00F03204" w:rsidP="00046AAD">
      <w:pPr>
        <w:spacing w:line="480" w:lineRule="auto"/>
        <w:ind w:firstLine="720"/>
        <w:rPr>
          <w:rFonts w:eastAsia="Times New Roman"/>
        </w:rPr>
      </w:pPr>
      <w:r>
        <w:rPr>
          <w:rFonts w:ascii="Garamond" w:eastAsia="Times New Roman" w:hAnsi="Garamond" w:cs="Arial"/>
          <w:color w:val="333333"/>
          <w:shd w:val="clear" w:color="auto" w:fill="FFFFFF"/>
        </w:rPr>
        <w:t>Scholarly Press</w:t>
      </w:r>
      <w:r w:rsidR="005600EC">
        <w:rPr>
          <w:rFonts w:ascii="Garamond" w:eastAsia="Times New Roman" w:hAnsi="Garamond" w:cs="Arial"/>
          <w:color w:val="333333"/>
          <w:shd w:val="clear" w:color="auto" w:fill="FFFFFF"/>
        </w:rPr>
        <w:t xml:space="preserve">, </w:t>
      </w:r>
      <w:r w:rsidR="005600EC">
        <w:rPr>
          <w:rFonts w:ascii="Garamond" w:eastAsia="Times New Roman" w:hAnsi="Garamond"/>
        </w:rPr>
        <w:t>2003.</w:t>
      </w:r>
    </w:p>
    <w:p w14:paraId="5CF64972" w14:textId="6C24D493" w:rsidR="00D41CD0" w:rsidRDefault="0084650F" w:rsidP="00DC2975">
      <w:pPr>
        <w:widowControl w:val="0"/>
        <w:spacing w:after="240"/>
        <w:rPr>
          <w:rFonts w:ascii="Garamond" w:hAnsi="Garamond" w:cs="Times"/>
          <w:i/>
        </w:rPr>
      </w:pPr>
      <w:r>
        <w:rPr>
          <w:rFonts w:ascii="Garamond" w:hAnsi="Garamond" w:cs="Times"/>
        </w:rPr>
        <w:t xml:space="preserve">Fleckenstein, Kristie S., Sue Hum, and Linda T. </w:t>
      </w:r>
      <w:proofErr w:type="spellStart"/>
      <w:r>
        <w:rPr>
          <w:rFonts w:ascii="Garamond" w:hAnsi="Garamond" w:cs="Times"/>
        </w:rPr>
        <w:t>Calendrillo</w:t>
      </w:r>
      <w:proofErr w:type="spellEnd"/>
      <w:r>
        <w:rPr>
          <w:rFonts w:ascii="Garamond" w:hAnsi="Garamond" w:cs="Times"/>
        </w:rPr>
        <w:t xml:space="preserve">. </w:t>
      </w:r>
      <w:r>
        <w:rPr>
          <w:rFonts w:ascii="Garamond" w:hAnsi="Garamond" w:cs="Times"/>
          <w:i/>
        </w:rPr>
        <w:t xml:space="preserve">Ways of Seeing, Ways of Speaking: </w:t>
      </w:r>
      <w:r>
        <w:rPr>
          <w:rFonts w:ascii="Garamond" w:hAnsi="Garamond" w:cs="Times"/>
          <w:i/>
        </w:rPr>
        <w:tab/>
      </w:r>
    </w:p>
    <w:p w14:paraId="7CD4C0B6" w14:textId="2DD72260" w:rsidR="00FF6A73" w:rsidRDefault="0084650F" w:rsidP="00FF6A73">
      <w:pPr>
        <w:widowControl w:val="0"/>
        <w:spacing w:after="240"/>
        <w:ind w:firstLine="720"/>
        <w:rPr>
          <w:rFonts w:ascii="Garamond" w:hAnsi="Garamond" w:cs="Times"/>
        </w:rPr>
      </w:pPr>
      <w:r>
        <w:rPr>
          <w:rFonts w:ascii="Garamond" w:hAnsi="Garamond" w:cs="Times"/>
          <w:i/>
        </w:rPr>
        <w:t xml:space="preserve">The Integration of Rhetoric and Vision in Constructing the Real. </w:t>
      </w:r>
      <w:r w:rsidR="005600EC">
        <w:rPr>
          <w:rFonts w:ascii="Garamond" w:hAnsi="Garamond" w:cs="Times"/>
        </w:rPr>
        <w:t>Parlor Press, 2007.</w:t>
      </w:r>
    </w:p>
    <w:p w14:paraId="0C47086F" w14:textId="5E3D55FE" w:rsidR="00D41CD0" w:rsidRDefault="00CC65A3" w:rsidP="00D41CD0">
      <w:pPr>
        <w:widowControl w:val="0"/>
        <w:spacing w:after="240"/>
        <w:rPr>
          <w:rFonts w:ascii="Garamond" w:eastAsia="Garamond" w:hAnsi="Garamond" w:cs="Garamond"/>
          <w:i/>
        </w:rPr>
      </w:pPr>
      <w:r w:rsidRPr="00CC65A3">
        <w:rPr>
          <w:rFonts w:ascii="Garamond" w:eastAsia="Garamond" w:hAnsi="Garamond" w:cs="Garamond"/>
          <w:bCs/>
        </w:rPr>
        <w:t>Gómez Cruz, Edgar,</w:t>
      </w:r>
      <w:r>
        <w:rPr>
          <w:rFonts w:ascii="Garamond" w:eastAsia="Garamond" w:hAnsi="Garamond" w:cs="Garamond"/>
          <w:b/>
          <w:bCs/>
        </w:rPr>
        <w:t xml:space="preserve"> </w:t>
      </w:r>
      <w:r>
        <w:rPr>
          <w:rFonts w:ascii="Garamond" w:eastAsia="Garamond" w:hAnsi="Garamond" w:cs="Garamond"/>
        </w:rPr>
        <w:t xml:space="preserve">Shanti </w:t>
      </w:r>
      <w:proofErr w:type="spellStart"/>
      <w:r>
        <w:rPr>
          <w:rFonts w:ascii="Garamond" w:eastAsia="Garamond" w:hAnsi="Garamond" w:cs="Garamond"/>
        </w:rPr>
        <w:t>Sumartojo</w:t>
      </w:r>
      <w:proofErr w:type="spellEnd"/>
      <w:r>
        <w:rPr>
          <w:rFonts w:ascii="Garamond" w:eastAsia="Garamond" w:hAnsi="Garamond" w:cs="Garamond"/>
        </w:rPr>
        <w:t xml:space="preserve">, and Sarah Pink. </w:t>
      </w:r>
      <w:r>
        <w:rPr>
          <w:rFonts w:ascii="Garamond" w:eastAsia="Garamond" w:hAnsi="Garamond" w:cs="Garamond"/>
          <w:i/>
        </w:rPr>
        <w:t xml:space="preserve">Reconfiguring Techniques in Digital Visual </w:t>
      </w:r>
    </w:p>
    <w:p w14:paraId="5C9CDC6B" w14:textId="7F94D4DE" w:rsidR="00CC65A3" w:rsidRPr="00CC65A3" w:rsidRDefault="00CC65A3" w:rsidP="00D41CD0">
      <w:pPr>
        <w:widowControl w:val="0"/>
        <w:spacing w:after="240"/>
        <w:ind w:firstLine="720"/>
        <w:rPr>
          <w:rFonts w:ascii="Garamond" w:eastAsia="Garamond" w:hAnsi="Garamond" w:cs="Garamond"/>
        </w:rPr>
      </w:pPr>
      <w:r>
        <w:rPr>
          <w:rFonts w:ascii="Garamond" w:eastAsia="Garamond" w:hAnsi="Garamond" w:cs="Garamond"/>
          <w:i/>
        </w:rPr>
        <w:t>Research</w:t>
      </w:r>
      <w:r w:rsidR="00D41CD0">
        <w:rPr>
          <w:rFonts w:ascii="Garamond" w:eastAsia="Garamond" w:hAnsi="Garamond" w:cs="Garamond"/>
        </w:rPr>
        <w:t xml:space="preserve">. Palgrave </w:t>
      </w:r>
      <w:proofErr w:type="spellStart"/>
      <w:r w:rsidR="00D41CD0">
        <w:rPr>
          <w:rFonts w:ascii="Garamond" w:eastAsia="Garamond" w:hAnsi="Garamond" w:cs="Garamond"/>
        </w:rPr>
        <w:t>Macmillon</w:t>
      </w:r>
      <w:proofErr w:type="spellEnd"/>
      <w:r w:rsidR="005600EC">
        <w:rPr>
          <w:rFonts w:ascii="Garamond" w:eastAsia="Garamond" w:hAnsi="Garamond" w:cs="Garamond"/>
        </w:rPr>
        <w:t>, 2017.</w:t>
      </w:r>
    </w:p>
    <w:p w14:paraId="1C8FC0BB" w14:textId="59D55093" w:rsidR="00F03204" w:rsidRPr="00F03204" w:rsidRDefault="00B4426F" w:rsidP="00F03204">
      <w:pPr>
        <w:spacing w:line="480" w:lineRule="auto"/>
        <w:rPr>
          <w:rFonts w:ascii="Garamond" w:eastAsia="Times New Roman" w:hAnsi="Garamond"/>
        </w:rPr>
      </w:pPr>
      <w:r w:rsidRPr="00DC2975">
        <w:rPr>
          <w:rFonts w:ascii="Garamond" w:hAnsi="Garamond" w:cs="Times"/>
        </w:rPr>
        <w:t>Gries, Laurie.</w:t>
      </w:r>
      <w:r w:rsidR="00B37EFF">
        <w:rPr>
          <w:rFonts w:ascii="Garamond" w:hAnsi="Garamond" w:cs="Times"/>
        </w:rPr>
        <w:t xml:space="preserve"> </w:t>
      </w:r>
      <w:r w:rsidR="00F03204">
        <w:rPr>
          <w:rFonts w:ascii="Garamond" w:eastAsia="Times New Roman" w:hAnsi="Garamond"/>
        </w:rPr>
        <w:t>“Iconographic Tracking: A Digital Research Method for V</w:t>
      </w:r>
      <w:r w:rsidR="00F03204" w:rsidRPr="00B61BBA">
        <w:rPr>
          <w:rFonts w:ascii="Garamond" w:eastAsia="Times New Roman" w:hAnsi="Garamond"/>
        </w:rPr>
        <w:t xml:space="preserve">isual </w:t>
      </w:r>
      <w:r w:rsidR="00F03204">
        <w:rPr>
          <w:rFonts w:ascii="Garamond" w:eastAsia="Times New Roman" w:hAnsi="Garamond"/>
        </w:rPr>
        <w:t xml:space="preserve">Rhetoric and </w:t>
      </w:r>
      <w:r w:rsidR="00F03204">
        <w:rPr>
          <w:rFonts w:ascii="Garamond" w:eastAsia="Times New Roman" w:hAnsi="Garamond"/>
        </w:rPr>
        <w:tab/>
        <w:t>Circulation S</w:t>
      </w:r>
      <w:r w:rsidR="00F03204" w:rsidRPr="00B61BBA">
        <w:rPr>
          <w:rFonts w:ascii="Garamond" w:eastAsia="Times New Roman" w:hAnsi="Garamond"/>
        </w:rPr>
        <w:t>tudies</w:t>
      </w:r>
      <w:r w:rsidR="00F03204">
        <w:rPr>
          <w:rFonts w:ascii="Garamond" w:eastAsia="Times New Roman" w:hAnsi="Garamond"/>
        </w:rPr>
        <w:t xml:space="preserve">,” </w:t>
      </w:r>
      <w:r w:rsidR="00F03204">
        <w:rPr>
          <w:rFonts w:ascii="Garamond" w:eastAsia="Times New Roman" w:hAnsi="Garamond"/>
          <w:i/>
        </w:rPr>
        <w:t xml:space="preserve">Computers and Composition, </w:t>
      </w:r>
      <w:r w:rsidR="00A46E71">
        <w:rPr>
          <w:rFonts w:ascii="Garamond" w:eastAsia="Times New Roman" w:hAnsi="Garamond"/>
        </w:rPr>
        <w:t xml:space="preserve">vol. 30, </w:t>
      </w:r>
      <w:r w:rsidR="00A46E71">
        <w:rPr>
          <w:rFonts w:ascii="Garamond" w:hAnsi="Garamond" w:cs="Times"/>
        </w:rPr>
        <w:t xml:space="preserve">2013, pp. </w:t>
      </w:r>
      <w:r w:rsidR="00F03204" w:rsidRPr="00B61BBA">
        <w:rPr>
          <w:rFonts w:ascii="Garamond" w:eastAsia="Times New Roman" w:hAnsi="Garamond"/>
        </w:rPr>
        <w:t>332–348</w:t>
      </w:r>
      <w:r w:rsidR="00F03204">
        <w:rPr>
          <w:rFonts w:ascii="Garamond" w:eastAsia="Times New Roman" w:hAnsi="Garamond"/>
        </w:rPr>
        <w:t>.</w:t>
      </w:r>
    </w:p>
    <w:p w14:paraId="712C1BB9" w14:textId="67810B8A" w:rsidR="00B37EFF" w:rsidRDefault="00F03204" w:rsidP="00DC2975">
      <w:pPr>
        <w:widowControl w:val="0"/>
        <w:spacing w:after="240"/>
        <w:rPr>
          <w:rFonts w:ascii="Garamond" w:hAnsi="Garamond"/>
          <w:i/>
          <w:iCs/>
        </w:rPr>
      </w:pPr>
      <w:r>
        <w:rPr>
          <w:rFonts w:ascii="Garamond" w:hAnsi="Garamond" w:cs="Times"/>
        </w:rPr>
        <w:t xml:space="preserve">---. </w:t>
      </w:r>
      <w:r w:rsidR="00DC2975" w:rsidRPr="00DC2975">
        <w:rPr>
          <w:rFonts w:ascii="Garamond" w:hAnsi="Garamond"/>
        </w:rPr>
        <w:t xml:space="preserve">“Mapping Obama Hope: A Data Visualization Project for Visual </w:t>
      </w:r>
      <w:proofErr w:type="spellStart"/>
      <w:r w:rsidR="00DC2975" w:rsidRPr="00DC2975">
        <w:rPr>
          <w:rFonts w:ascii="Garamond" w:hAnsi="Garamond"/>
        </w:rPr>
        <w:t>Rhetorics</w:t>
      </w:r>
      <w:proofErr w:type="spellEnd"/>
      <w:r w:rsidR="00DC2975" w:rsidRPr="00DC2975">
        <w:rPr>
          <w:rFonts w:ascii="Garamond" w:hAnsi="Garamond"/>
        </w:rPr>
        <w:t>,” </w:t>
      </w:r>
      <w:r w:rsidR="00DC2975" w:rsidRPr="00DC2975">
        <w:rPr>
          <w:rFonts w:ascii="Garamond" w:hAnsi="Garamond"/>
          <w:i/>
          <w:iCs/>
        </w:rPr>
        <w:t xml:space="preserve">Kairos: A </w:t>
      </w:r>
    </w:p>
    <w:p w14:paraId="5CF0DDFA" w14:textId="19743181" w:rsidR="00DC2975" w:rsidRPr="00B37EFF" w:rsidRDefault="00DC2975" w:rsidP="00B37EFF">
      <w:pPr>
        <w:widowControl w:val="0"/>
        <w:spacing w:after="240"/>
        <w:ind w:firstLine="720"/>
        <w:rPr>
          <w:rFonts w:ascii="Garamond" w:hAnsi="Garamond"/>
          <w:i/>
          <w:iCs/>
        </w:rPr>
      </w:pPr>
      <w:r w:rsidRPr="00DC2975">
        <w:rPr>
          <w:rFonts w:ascii="Garamond" w:hAnsi="Garamond"/>
          <w:i/>
          <w:iCs/>
        </w:rPr>
        <w:t xml:space="preserve">Journal </w:t>
      </w:r>
      <w:r w:rsidR="00F03204">
        <w:rPr>
          <w:rFonts w:ascii="Garamond" w:hAnsi="Garamond"/>
          <w:i/>
          <w:iCs/>
        </w:rPr>
        <w:tab/>
      </w:r>
      <w:r w:rsidRPr="00DC2975">
        <w:rPr>
          <w:rFonts w:ascii="Garamond" w:hAnsi="Garamond"/>
          <w:i/>
          <w:iCs/>
        </w:rPr>
        <w:t>of Rhetoric, Technology, and Pedagogy</w:t>
      </w:r>
      <w:r w:rsidR="00A46E71">
        <w:rPr>
          <w:rFonts w:ascii="Garamond" w:hAnsi="Garamond"/>
          <w:i/>
          <w:iCs/>
        </w:rPr>
        <w:t xml:space="preserve">, </w:t>
      </w:r>
      <w:r w:rsidR="00A46E71">
        <w:rPr>
          <w:rFonts w:ascii="Garamond" w:hAnsi="Garamond"/>
          <w:iCs/>
        </w:rPr>
        <w:t xml:space="preserve">vol. </w:t>
      </w:r>
      <w:r w:rsidRPr="00DC2975">
        <w:rPr>
          <w:rFonts w:ascii="Garamond" w:hAnsi="Garamond"/>
          <w:iCs/>
        </w:rPr>
        <w:t>21</w:t>
      </w:r>
      <w:r w:rsidR="00A46E71">
        <w:rPr>
          <w:rFonts w:ascii="Garamond" w:hAnsi="Garamond"/>
        </w:rPr>
        <w:t xml:space="preserve">, no. </w:t>
      </w:r>
      <w:r w:rsidR="00B37EFF">
        <w:rPr>
          <w:rFonts w:ascii="Garamond" w:hAnsi="Garamond"/>
        </w:rPr>
        <w:t>2</w:t>
      </w:r>
      <w:r w:rsidR="00A46E71">
        <w:rPr>
          <w:rFonts w:ascii="Garamond" w:hAnsi="Garamond"/>
        </w:rPr>
        <w:t xml:space="preserve">, 2017, </w:t>
      </w:r>
      <w:proofErr w:type="spellStart"/>
      <w:r w:rsidRPr="00DC2975">
        <w:rPr>
          <w:rFonts w:ascii="Garamond" w:hAnsi="Garamond"/>
        </w:rPr>
        <w:t>n.p</w:t>
      </w:r>
      <w:proofErr w:type="spellEnd"/>
      <w:r w:rsidRPr="00DC2975">
        <w:rPr>
          <w:rFonts w:ascii="Garamond" w:hAnsi="Garamond"/>
        </w:rPr>
        <w:t>.</w:t>
      </w:r>
    </w:p>
    <w:p w14:paraId="3C52F32E" w14:textId="495BA2EB" w:rsidR="00B37EFF" w:rsidRDefault="00DC2975" w:rsidP="00B37EFF">
      <w:pPr>
        <w:rPr>
          <w:rFonts w:ascii="Garamond" w:hAnsi="Garamond" w:cs="Times"/>
        </w:rPr>
      </w:pPr>
      <w:r w:rsidRPr="00DC2975">
        <w:rPr>
          <w:rFonts w:ascii="Garamond" w:hAnsi="Garamond" w:cs="Times"/>
          <w:i/>
        </w:rPr>
        <w:t xml:space="preserve">--. </w:t>
      </w:r>
      <w:r w:rsidR="00B4426F" w:rsidRPr="00DC2975">
        <w:rPr>
          <w:rFonts w:ascii="Garamond" w:hAnsi="Garamond" w:cs="Times"/>
          <w:i/>
        </w:rPr>
        <w:t xml:space="preserve">Still Life with Rhetoric: A New Materialist Approach for Visual </w:t>
      </w:r>
      <w:proofErr w:type="spellStart"/>
      <w:r w:rsidR="00B4426F" w:rsidRPr="00DC2975">
        <w:rPr>
          <w:rFonts w:ascii="Garamond" w:hAnsi="Garamond" w:cs="Times"/>
          <w:i/>
        </w:rPr>
        <w:t>Rhetorics</w:t>
      </w:r>
      <w:proofErr w:type="spellEnd"/>
      <w:r w:rsidR="00B4426F" w:rsidRPr="00DC2975">
        <w:rPr>
          <w:rFonts w:ascii="Garamond" w:hAnsi="Garamond" w:cs="Times"/>
        </w:rPr>
        <w:t xml:space="preserve">. </w:t>
      </w:r>
      <w:r w:rsidR="00B37EFF">
        <w:rPr>
          <w:rFonts w:ascii="Garamond" w:hAnsi="Garamond" w:cs="Times"/>
        </w:rPr>
        <w:t xml:space="preserve">Utah State </w:t>
      </w:r>
    </w:p>
    <w:p w14:paraId="45F5D04F" w14:textId="77777777" w:rsidR="00B37EFF" w:rsidRDefault="00B37EFF" w:rsidP="00B37EFF">
      <w:pPr>
        <w:rPr>
          <w:rFonts w:ascii="Garamond" w:hAnsi="Garamond" w:cs="Times"/>
        </w:rPr>
      </w:pPr>
    </w:p>
    <w:p w14:paraId="05E28855" w14:textId="5B85E298" w:rsidR="00F03204" w:rsidRDefault="00B37EFF" w:rsidP="00B37EFF">
      <w:pPr>
        <w:ind w:firstLine="720"/>
        <w:rPr>
          <w:rFonts w:ascii="Garamond" w:hAnsi="Garamond" w:cs="Times"/>
        </w:rPr>
      </w:pPr>
      <w:r>
        <w:rPr>
          <w:rFonts w:ascii="Garamond" w:hAnsi="Garamond" w:cs="Times"/>
        </w:rPr>
        <w:t>University Press</w:t>
      </w:r>
      <w:r w:rsidR="00A46E71">
        <w:rPr>
          <w:rFonts w:ascii="Garamond" w:hAnsi="Garamond" w:cs="Times"/>
        </w:rPr>
        <w:t>, 2015</w:t>
      </w:r>
      <w:r>
        <w:rPr>
          <w:rFonts w:ascii="Garamond" w:hAnsi="Garamond" w:cs="Times"/>
        </w:rPr>
        <w:t xml:space="preserve">. </w:t>
      </w:r>
    </w:p>
    <w:p w14:paraId="1100386E" w14:textId="77777777" w:rsidR="00F03204" w:rsidRDefault="00F03204" w:rsidP="00F85D8E">
      <w:pPr>
        <w:ind w:firstLine="720"/>
        <w:rPr>
          <w:rFonts w:ascii="Garamond" w:hAnsi="Garamond" w:cs="Times"/>
        </w:rPr>
      </w:pPr>
    </w:p>
    <w:p w14:paraId="29C6FC57" w14:textId="77777777" w:rsidR="00A46E71" w:rsidRDefault="00F03204" w:rsidP="00F03204">
      <w:pPr>
        <w:spacing w:line="480" w:lineRule="auto"/>
        <w:rPr>
          <w:rFonts w:ascii="Garamond" w:eastAsia="Times New Roman" w:hAnsi="Garamond"/>
          <w:i/>
        </w:rPr>
      </w:pPr>
      <w:proofErr w:type="spellStart"/>
      <w:r>
        <w:rPr>
          <w:rFonts w:ascii="Garamond" w:eastAsia="Times New Roman" w:hAnsi="Garamond"/>
        </w:rPr>
        <w:t>Hariman</w:t>
      </w:r>
      <w:proofErr w:type="spellEnd"/>
      <w:r>
        <w:rPr>
          <w:rFonts w:ascii="Garamond" w:eastAsia="Times New Roman" w:hAnsi="Garamond"/>
        </w:rPr>
        <w:t xml:space="preserve">, </w:t>
      </w:r>
      <w:r w:rsidR="00B37EFF">
        <w:rPr>
          <w:rFonts w:ascii="Garamond" w:eastAsia="Times New Roman" w:hAnsi="Garamond"/>
        </w:rPr>
        <w:t xml:space="preserve">Robert and John </w:t>
      </w:r>
      <w:proofErr w:type="spellStart"/>
      <w:r w:rsidR="00B37EFF">
        <w:rPr>
          <w:rFonts w:ascii="Garamond" w:eastAsia="Times New Roman" w:hAnsi="Garamond"/>
        </w:rPr>
        <w:t>Lucaites</w:t>
      </w:r>
      <w:proofErr w:type="spellEnd"/>
      <w:r w:rsidR="00B37EFF">
        <w:rPr>
          <w:rFonts w:ascii="Garamond" w:eastAsia="Times New Roman" w:hAnsi="Garamond"/>
        </w:rPr>
        <w:t xml:space="preserve">. </w:t>
      </w:r>
      <w:r>
        <w:rPr>
          <w:rFonts w:ascii="Garamond" w:eastAsia="Times New Roman" w:hAnsi="Garamond"/>
          <w:i/>
        </w:rPr>
        <w:t xml:space="preserve">No Caption Needed: Iconic Photographs, Public culture, and </w:t>
      </w:r>
      <w:r>
        <w:rPr>
          <w:rFonts w:ascii="Garamond" w:eastAsia="Times New Roman" w:hAnsi="Garamond"/>
          <w:i/>
        </w:rPr>
        <w:tab/>
        <w:t xml:space="preserve">Liberal </w:t>
      </w:r>
    </w:p>
    <w:p w14:paraId="4B9C1D90" w14:textId="51CB5059" w:rsidR="00F03204" w:rsidRDefault="00F03204" w:rsidP="00A46E71">
      <w:pPr>
        <w:spacing w:line="480" w:lineRule="auto"/>
        <w:ind w:firstLine="720"/>
        <w:rPr>
          <w:rFonts w:ascii="Garamond" w:eastAsia="Times New Roman" w:hAnsi="Garamond"/>
          <w:i/>
        </w:rPr>
      </w:pPr>
      <w:r>
        <w:rPr>
          <w:rFonts w:ascii="Garamond" w:eastAsia="Times New Roman" w:hAnsi="Garamond"/>
          <w:i/>
        </w:rPr>
        <w:t>D</w:t>
      </w:r>
      <w:r w:rsidRPr="00EB0E45">
        <w:rPr>
          <w:rFonts w:ascii="Garamond" w:eastAsia="Times New Roman" w:hAnsi="Garamond"/>
          <w:i/>
        </w:rPr>
        <w:t xml:space="preserve">emocracy. </w:t>
      </w:r>
      <w:r w:rsidRPr="00EB0E45">
        <w:rPr>
          <w:rFonts w:ascii="Garamond" w:eastAsia="Times New Roman" w:hAnsi="Garamond"/>
        </w:rPr>
        <w:t>University of Chicago Press</w:t>
      </w:r>
      <w:r w:rsidR="00A46E71">
        <w:rPr>
          <w:rFonts w:ascii="Garamond" w:eastAsia="Times New Roman" w:hAnsi="Garamond"/>
        </w:rPr>
        <w:t>, 2007</w:t>
      </w:r>
      <w:r w:rsidRPr="00EB0E45">
        <w:rPr>
          <w:rFonts w:ascii="Garamond" w:eastAsia="Times New Roman" w:hAnsi="Garamond"/>
        </w:rPr>
        <w:t>.</w:t>
      </w:r>
      <w:r w:rsidRPr="00EB0E45">
        <w:rPr>
          <w:rFonts w:ascii="Garamond" w:eastAsia="Times New Roman" w:hAnsi="Garamond"/>
          <w:i/>
        </w:rPr>
        <w:t xml:space="preserve"> </w:t>
      </w:r>
    </w:p>
    <w:p w14:paraId="2686A936" w14:textId="7EDE765A" w:rsidR="00B37EFF" w:rsidRDefault="00A46E71" w:rsidP="00B37EFF">
      <w:pPr>
        <w:spacing w:line="360" w:lineRule="auto"/>
        <w:outlineLvl w:val="0"/>
        <w:rPr>
          <w:rFonts w:ascii="Garamond" w:hAnsi="Garamond"/>
          <w:i/>
        </w:rPr>
      </w:pPr>
      <w:r>
        <w:rPr>
          <w:rFonts w:ascii="Garamond" w:eastAsia="Times New Roman" w:hAnsi="Garamond"/>
        </w:rPr>
        <w:t xml:space="preserve">---. </w:t>
      </w:r>
      <w:r w:rsidR="00F03204" w:rsidRPr="00B320DF">
        <w:rPr>
          <w:rFonts w:ascii="Garamond" w:hAnsi="Garamond"/>
          <w:i/>
        </w:rPr>
        <w:t>The Public Image: Photography and Civic Spectatorship</w:t>
      </w:r>
      <w:r w:rsidR="00F03204" w:rsidRPr="00B320DF">
        <w:rPr>
          <w:rFonts w:ascii="Garamond" w:hAnsi="Garamond"/>
        </w:rPr>
        <w:t>. The U</w:t>
      </w:r>
      <w:r w:rsidR="00F03204">
        <w:rPr>
          <w:rFonts w:ascii="Garamond" w:hAnsi="Garamond"/>
        </w:rPr>
        <w:t>niversity of Chicago Press</w:t>
      </w:r>
      <w:r>
        <w:rPr>
          <w:rFonts w:ascii="Garamond" w:hAnsi="Garamond"/>
        </w:rPr>
        <w:t>, 2016.</w:t>
      </w:r>
    </w:p>
    <w:p w14:paraId="106EC490" w14:textId="376F46E5" w:rsidR="00D41CD0" w:rsidRPr="00B37EFF" w:rsidRDefault="00B37EFF" w:rsidP="00B37EFF">
      <w:pPr>
        <w:spacing w:line="360" w:lineRule="auto"/>
        <w:outlineLvl w:val="0"/>
        <w:rPr>
          <w:rFonts w:ascii="Garamond" w:hAnsi="Garamond"/>
          <w:i/>
        </w:rPr>
      </w:pPr>
      <w:r>
        <w:rPr>
          <w:rFonts w:ascii="Garamond" w:eastAsia="Garamond" w:hAnsi="Garamond" w:cs="Garamond"/>
        </w:rPr>
        <w:t xml:space="preserve">Morey, Sean. </w:t>
      </w:r>
      <w:r w:rsidR="006F12BA">
        <w:rPr>
          <w:rFonts w:ascii="Garamond" w:eastAsia="Garamond" w:hAnsi="Garamond" w:cs="Garamond"/>
        </w:rPr>
        <w:t>“Deepwater Horizon Memorial: Roadkill T</w:t>
      </w:r>
      <w:r w:rsidR="006F12BA" w:rsidRPr="006F12BA">
        <w:rPr>
          <w:rFonts w:ascii="Garamond" w:eastAsia="Garamond" w:hAnsi="Garamond" w:cs="Garamond"/>
        </w:rPr>
        <w:t>ollbooth.</w:t>
      </w:r>
      <w:r w:rsidR="006F12BA">
        <w:rPr>
          <w:rFonts w:ascii="Garamond" w:eastAsia="Garamond" w:hAnsi="Garamond" w:cs="Garamond"/>
        </w:rPr>
        <w:t>”</w:t>
      </w:r>
      <w:r w:rsidR="006F12BA" w:rsidRPr="006F12BA">
        <w:rPr>
          <w:rFonts w:ascii="Garamond" w:eastAsia="Garamond" w:hAnsi="Garamond" w:cs="Garamond"/>
        </w:rPr>
        <w:t> </w:t>
      </w:r>
      <w:r w:rsidR="006F12BA" w:rsidRPr="006F12BA">
        <w:rPr>
          <w:rFonts w:ascii="Garamond" w:eastAsia="Garamond" w:hAnsi="Garamond" w:cs="Garamond"/>
          <w:i/>
          <w:iCs/>
        </w:rPr>
        <w:t xml:space="preserve">Kairos: A Journal of </w:t>
      </w:r>
      <w:r w:rsidR="00F3573A">
        <w:rPr>
          <w:rFonts w:ascii="Garamond" w:eastAsia="Garamond" w:hAnsi="Garamond" w:cs="Garamond"/>
          <w:i/>
          <w:iCs/>
        </w:rPr>
        <w:tab/>
      </w:r>
    </w:p>
    <w:p w14:paraId="4D7918E2" w14:textId="27E6AE74" w:rsidR="00A46E71" w:rsidRPr="00A46E71" w:rsidRDefault="006F12BA" w:rsidP="00A46E71">
      <w:pPr>
        <w:widowControl w:val="0"/>
        <w:ind w:firstLine="720"/>
        <w:rPr>
          <w:rFonts w:ascii="Garamond" w:eastAsia="Garamond" w:hAnsi="Garamond" w:cs="Garamond"/>
          <w:i/>
          <w:iCs/>
        </w:rPr>
      </w:pPr>
      <w:r w:rsidRPr="006F12BA">
        <w:rPr>
          <w:rFonts w:ascii="Garamond" w:eastAsia="Garamond" w:hAnsi="Garamond" w:cs="Garamond"/>
          <w:i/>
          <w:iCs/>
        </w:rPr>
        <w:t>Rhetoric, Technology, and Pedagogy</w:t>
      </w:r>
      <w:r w:rsidR="00A46E71">
        <w:rPr>
          <w:rFonts w:ascii="Garamond" w:eastAsia="Garamond" w:hAnsi="Garamond" w:cs="Garamond"/>
          <w:i/>
          <w:iCs/>
        </w:rPr>
        <w:t xml:space="preserve">, </w:t>
      </w:r>
      <w:r w:rsidR="00A46E71">
        <w:rPr>
          <w:rFonts w:ascii="Garamond" w:eastAsia="Garamond" w:hAnsi="Garamond" w:cs="Garamond"/>
          <w:iCs/>
        </w:rPr>
        <w:t xml:space="preserve">vol. </w:t>
      </w:r>
      <w:r w:rsidRPr="00A46E71">
        <w:rPr>
          <w:rFonts w:ascii="Garamond" w:eastAsia="Garamond" w:hAnsi="Garamond" w:cs="Garamond"/>
          <w:iCs/>
        </w:rPr>
        <w:t>21</w:t>
      </w:r>
      <w:r w:rsidR="00A46E71">
        <w:rPr>
          <w:rFonts w:ascii="Garamond" w:eastAsia="Garamond" w:hAnsi="Garamond" w:cs="Garamond"/>
        </w:rPr>
        <w:t xml:space="preserve">, no. </w:t>
      </w:r>
      <w:r w:rsidR="00A46E71" w:rsidRPr="00A46E71">
        <w:rPr>
          <w:rFonts w:ascii="Garamond" w:eastAsia="Garamond" w:hAnsi="Garamond" w:cs="Garamond"/>
        </w:rPr>
        <w:t>2,</w:t>
      </w:r>
      <w:r w:rsidR="00A46E71">
        <w:rPr>
          <w:rFonts w:ascii="Garamond" w:eastAsia="Garamond" w:hAnsi="Garamond" w:cs="Garamond"/>
        </w:rPr>
        <w:t xml:space="preserve"> 2017</w:t>
      </w:r>
      <w:r w:rsidRPr="006F12BA">
        <w:rPr>
          <w:rFonts w:ascii="Garamond" w:eastAsia="Garamond" w:hAnsi="Garamond" w:cs="Garamond"/>
        </w:rPr>
        <w:t xml:space="preserve"> </w:t>
      </w:r>
    </w:p>
    <w:p w14:paraId="57BF7055" w14:textId="77777777" w:rsidR="00A46E71" w:rsidRDefault="00A46E71" w:rsidP="00A46E71">
      <w:pPr>
        <w:widowControl w:val="0"/>
        <w:ind w:firstLine="720"/>
        <w:rPr>
          <w:rFonts w:ascii="Garamond" w:eastAsia="Garamond" w:hAnsi="Garamond" w:cs="Garamond"/>
        </w:rPr>
      </w:pPr>
    </w:p>
    <w:p w14:paraId="17333361" w14:textId="66453EB3" w:rsidR="00A46E71" w:rsidRDefault="006F12BA" w:rsidP="00A46E71">
      <w:pPr>
        <w:widowControl w:val="0"/>
        <w:ind w:firstLine="720"/>
        <w:rPr>
          <w:rFonts w:ascii="Garamond" w:eastAsia="Garamond" w:hAnsi="Garamond" w:cs="Garamond"/>
        </w:rPr>
      </w:pPr>
      <w:r w:rsidRPr="006F12BA">
        <w:rPr>
          <w:rFonts w:ascii="Garamond" w:eastAsia="Garamond" w:hAnsi="Garamond" w:cs="Garamond"/>
        </w:rPr>
        <w:t>http:/​/​</w:t>
      </w:r>
      <w:r w:rsidR="00F3573A">
        <w:rPr>
          <w:rFonts w:ascii="Garamond" w:eastAsia="Garamond" w:hAnsi="Garamond" w:cs="Garamond"/>
        </w:rPr>
        <w:tab/>
      </w:r>
      <w:r w:rsidRPr="006F12BA">
        <w:rPr>
          <w:rFonts w:ascii="Garamond" w:eastAsia="Garamond" w:hAnsi="Garamond" w:cs="Garamond"/>
        </w:rPr>
        <w:t>kairos.technorhetoric.net/​21.2/​topoi/​</w:t>
      </w:r>
      <w:proofErr w:type="spellStart"/>
      <w:r w:rsidRPr="006F12BA">
        <w:rPr>
          <w:rFonts w:ascii="Garamond" w:eastAsia="Garamond" w:hAnsi="Garamond" w:cs="Garamond"/>
        </w:rPr>
        <w:t>morey</w:t>
      </w:r>
      <w:proofErr w:type="spellEnd"/>
      <w:r w:rsidRPr="006F12BA">
        <w:rPr>
          <w:rFonts w:ascii="Garamond" w:eastAsia="Garamond" w:hAnsi="Garamond" w:cs="Garamond"/>
        </w:rPr>
        <w:t>/​index</w:t>
      </w:r>
      <w:r>
        <w:rPr>
          <w:rFonts w:ascii="Garamond" w:eastAsia="Garamond" w:hAnsi="Garamond" w:cs="Garamond"/>
        </w:rPr>
        <w:t>.</w:t>
      </w:r>
    </w:p>
    <w:p w14:paraId="0983405B" w14:textId="77777777" w:rsidR="00A46E71" w:rsidRDefault="00A46E71" w:rsidP="00A46E71">
      <w:pPr>
        <w:widowControl w:val="0"/>
        <w:ind w:firstLine="720"/>
        <w:rPr>
          <w:rFonts w:ascii="Garamond" w:eastAsia="Garamond" w:hAnsi="Garamond" w:cs="Garamond"/>
        </w:rPr>
      </w:pPr>
    </w:p>
    <w:p w14:paraId="247F7B2E" w14:textId="0B48A90C" w:rsidR="00B37EFF" w:rsidRDefault="00280497" w:rsidP="00B4426F">
      <w:pPr>
        <w:widowControl w:val="0"/>
        <w:spacing w:after="240"/>
        <w:rPr>
          <w:rFonts w:ascii="Garamond" w:eastAsia="Garamond" w:hAnsi="Garamond" w:cs="Garamond"/>
          <w:i/>
        </w:rPr>
      </w:pPr>
      <w:r>
        <w:rPr>
          <w:rFonts w:ascii="Garamond" w:eastAsia="Garamond" w:hAnsi="Garamond" w:cs="Garamond"/>
        </w:rPr>
        <w:t xml:space="preserve">Morey, Sean and John </w:t>
      </w:r>
      <w:proofErr w:type="spellStart"/>
      <w:r>
        <w:rPr>
          <w:rFonts w:ascii="Garamond" w:eastAsia="Garamond" w:hAnsi="Garamond" w:cs="Garamond"/>
        </w:rPr>
        <w:t>Tinnell</w:t>
      </w:r>
      <w:proofErr w:type="spellEnd"/>
      <w:r>
        <w:rPr>
          <w:rFonts w:ascii="Garamond" w:eastAsia="Garamond" w:hAnsi="Garamond" w:cs="Garamond"/>
        </w:rPr>
        <w:t>, eds.</w:t>
      </w:r>
      <w:r w:rsidR="00DC2975">
        <w:rPr>
          <w:rFonts w:ascii="Garamond" w:eastAsia="Garamond" w:hAnsi="Garamond" w:cs="Garamond"/>
        </w:rPr>
        <w:t xml:space="preserve"> </w:t>
      </w:r>
      <w:r w:rsidR="00DC2975">
        <w:rPr>
          <w:rFonts w:ascii="Garamond" w:eastAsia="Garamond" w:hAnsi="Garamond" w:cs="Garamond"/>
          <w:i/>
        </w:rPr>
        <w:t>Augmented Reality: Innovative Perspectives Across Art, Indus</w:t>
      </w:r>
      <w:r w:rsidR="00B37EFF">
        <w:rPr>
          <w:rFonts w:ascii="Garamond" w:eastAsia="Garamond" w:hAnsi="Garamond" w:cs="Garamond"/>
          <w:i/>
        </w:rPr>
        <w:t>try,</w:t>
      </w:r>
    </w:p>
    <w:p w14:paraId="5BB7A008" w14:textId="2C1D0E70" w:rsidR="00B4426F" w:rsidRPr="00B37EFF" w:rsidRDefault="00DC2975" w:rsidP="00B37EFF">
      <w:pPr>
        <w:widowControl w:val="0"/>
        <w:spacing w:after="240"/>
        <w:ind w:firstLine="720"/>
        <w:rPr>
          <w:rFonts w:ascii="Garamond" w:eastAsia="Garamond" w:hAnsi="Garamond" w:cs="Garamond"/>
          <w:i/>
        </w:rPr>
      </w:pPr>
      <w:r>
        <w:rPr>
          <w:rFonts w:ascii="Garamond" w:eastAsia="Garamond" w:hAnsi="Garamond" w:cs="Garamond"/>
          <w:i/>
        </w:rPr>
        <w:t xml:space="preserve">and Academia. </w:t>
      </w:r>
      <w:r w:rsidR="00B37EFF">
        <w:rPr>
          <w:rFonts w:ascii="Garamond" w:eastAsia="Garamond" w:hAnsi="Garamond" w:cs="Garamond"/>
        </w:rPr>
        <w:t>Parlor Press</w:t>
      </w:r>
      <w:r w:rsidR="00A46E71">
        <w:rPr>
          <w:rFonts w:ascii="Garamond" w:eastAsia="Garamond" w:hAnsi="Garamond" w:cs="Garamond"/>
        </w:rPr>
        <w:t>, 2017.</w:t>
      </w:r>
    </w:p>
    <w:p w14:paraId="7C9A12F9" w14:textId="1F3511E7" w:rsidR="00FF6A73" w:rsidRDefault="00FF6A73" w:rsidP="00FF6A73">
      <w:pPr>
        <w:widowControl w:val="0"/>
        <w:spacing w:after="240"/>
        <w:rPr>
          <w:rFonts w:ascii="Garamond" w:eastAsia="Garamond" w:hAnsi="Garamond" w:cs="Garamond"/>
        </w:rPr>
      </w:pPr>
      <w:r>
        <w:rPr>
          <w:rFonts w:ascii="Garamond" w:eastAsia="Garamond" w:hAnsi="Garamond" w:cs="Garamond"/>
        </w:rPr>
        <w:t xml:space="preserve">Pink, Sarah. </w:t>
      </w:r>
      <w:r>
        <w:rPr>
          <w:rFonts w:ascii="Garamond" w:eastAsia="Garamond" w:hAnsi="Garamond" w:cs="Garamond"/>
          <w:i/>
        </w:rPr>
        <w:t xml:space="preserve">Doing Visual Ethnography. </w:t>
      </w:r>
      <w:r w:rsidR="00F42481">
        <w:rPr>
          <w:rFonts w:ascii="Garamond" w:eastAsia="Garamond" w:hAnsi="Garamond" w:cs="Garamond"/>
        </w:rPr>
        <w:t xml:space="preserve">2001. </w:t>
      </w:r>
      <w:r w:rsidR="00A46E71">
        <w:rPr>
          <w:rFonts w:ascii="Garamond" w:eastAsia="Garamond" w:hAnsi="Garamond" w:cs="Garamond"/>
        </w:rPr>
        <w:t xml:space="preserve">Sage, 2013. </w:t>
      </w:r>
      <w:r>
        <w:rPr>
          <w:rFonts w:ascii="Garamond" w:eastAsia="Garamond" w:hAnsi="Garamond" w:cs="Garamond"/>
        </w:rPr>
        <w:t xml:space="preserve"> </w:t>
      </w:r>
    </w:p>
    <w:p w14:paraId="78CB31F1" w14:textId="4EBB32E4" w:rsidR="00FF6A73" w:rsidRPr="002314E2" w:rsidRDefault="00FF6A73" w:rsidP="00FF6A73">
      <w:pPr>
        <w:widowControl w:val="0"/>
        <w:spacing w:after="240"/>
        <w:rPr>
          <w:rFonts w:ascii="Garamond" w:eastAsia="Garamond" w:hAnsi="Garamond" w:cs="Garamond"/>
        </w:rPr>
      </w:pPr>
      <w:r>
        <w:rPr>
          <w:rFonts w:ascii="Garamond" w:eastAsia="Garamond" w:hAnsi="Garamond" w:cs="Garamond"/>
        </w:rPr>
        <w:t xml:space="preserve">---. </w:t>
      </w:r>
      <w:r>
        <w:rPr>
          <w:rFonts w:ascii="Garamond" w:eastAsia="Garamond" w:hAnsi="Garamond" w:cs="Garamond"/>
          <w:i/>
        </w:rPr>
        <w:t xml:space="preserve">Advances in Visual </w:t>
      </w:r>
      <w:r w:rsidR="002314E2">
        <w:rPr>
          <w:rFonts w:ascii="Garamond" w:eastAsia="Garamond" w:hAnsi="Garamond" w:cs="Garamond"/>
          <w:i/>
        </w:rPr>
        <w:t xml:space="preserve">Methodology. </w:t>
      </w:r>
      <w:r w:rsidR="00A46E71">
        <w:rPr>
          <w:rFonts w:ascii="Garamond" w:eastAsia="Garamond" w:hAnsi="Garamond" w:cs="Garamond"/>
        </w:rPr>
        <w:t>Sage, 2012.</w:t>
      </w:r>
    </w:p>
    <w:p w14:paraId="31F5380D" w14:textId="7E9C23B9" w:rsidR="00B37EFF" w:rsidRDefault="000F33A3" w:rsidP="000F33A3">
      <w:pPr>
        <w:widowControl w:val="0"/>
        <w:spacing w:after="240"/>
        <w:rPr>
          <w:rFonts w:ascii="Garamond" w:eastAsia="Garamond" w:hAnsi="Garamond" w:cs="Garamond"/>
        </w:rPr>
      </w:pPr>
      <w:proofErr w:type="spellStart"/>
      <w:r>
        <w:rPr>
          <w:rFonts w:ascii="Garamond" w:eastAsia="Garamond" w:hAnsi="Garamond" w:cs="Garamond"/>
        </w:rPr>
        <w:t>Ratto</w:t>
      </w:r>
      <w:proofErr w:type="spellEnd"/>
      <w:r>
        <w:rPr>
          <w:rFonts w:ascii="Garamond" w:eastAsia="Garamond" w:hAnsi="Garamond" w:cs="Garamond"/>
        </w:rPr>
        <w:t>, Matt.</w:t>
      </w:r>
      <w:r w:rsidR="00B37EFF">
        <w:rPr>
          <w:rFonts w:ascii="Garamond" w:eastAsia="Garamond" w:hAnsi="Garamond" w:cs="Garamond"/>
        </w:rPr>
        <w:t xml:space="preserve"> </w:t>
      </w:r>
      <w:r>
        <w:rPr>
          <w:rFonts w:ascii="Garamond" w:eastAsia="Garamond" w:hAnsi="Garamond" w:cs="Garamond"/>
        </w:rPr>
        <w:t>“</w:t>
      </w:r>
      <w:r w:rsidRPr="000F33A3">
        <w:rPr>
          <w:rFonts w:ascii="Garamond" w:eastAsia="Garamond" w:hAnsi="Garamond" w:cs="Garamond"/>
        </w:rPr>
        <w:t xml:space="preserve">Critical Making: Conceptual and Material Studies in Technology and Social </w:t>
      </w:r>
    </w:p>
    <w:p w14:paraId="478C5C16" w14:textId="6AA43FFB" w:rsidR="006F12BA" w:rsidRDefault="000F33A3" w:rsidP="00B37EFF">
      <w:pPr>
        <w:widowControl w:val="0"/>
        <w:spacing w:after="240"/>
        <w:ind w:firstLine="720"/>
        <w:rPr>
          <w:rFonts w:ascii="Garamond" w:eastAsia="Garamond" w:hAnsi="Garamond" w:cs="Garamond"/>
        </w:rPr>
      </w:pPr>
      <w:r w:rsidRPr="000F33A3">
        <w:rPr>
          <w:rFonts w:ascii="Garamond" w:eastAsia="Garamond" w:hAnsi="Garamond" w:cs="Garamond"/>
        </w:rPr>
        <w:t>Life</w:t>
      </w:r>
      <w:r>
        <w:rPr>
          <w:rFonts w:ascii="Garamond" w:eastAsia="Garamond" w:hAnsi="Garamond" w:cs="Garamond"/>
        </w:rPr>
        <w:t>.”</w:t>
      </w:r>
      <w:r w:rsidR="00B37EFF">
        <w:rPr>
          <w:rFonts w:ascii="Garamond" w:eastAsia="Garamond" w:hAnsi="Garamond" w:cs="Garamond"/>
        </w:rPr>
        <w:t xml:space="preserve"> </w:t>
      </w:r>
      <w:r w:rsidRPr="000F33A3">
        <w:rPr>
          <w:rFonts w:ascii="Garamond" w:eastAsia="Garamond" w:hAnsi="Garamond" w:cs="Garamond"/>
          <w:i/>
        </w:rPr>
        <w:t>The Information Society</w:t>
      </w:r>
      <w:r w:rsidR="00A46E71">
        <w:rPr>
          <w:rFonts w:ascii="Garamond" w:eastAsia="Garamond" w:hAnsi="Garamond" w:cs="Garamond"/>
        </w:rPr>
        <w:t>, vol. 27, no. 4, 2011,</w:t>
      </w:r>
      <w:r>
        <w:rPr>
          <w:rFonts w:ascii="Garamond" w:eastAsia="Garamond" w:hAnsi="Garamond" w:cs="Garamond"/>
        </w:rPr>
        <w:t xml:space="preserve"> pp. 252-260.</w:t>
      </w:r>
    </w:p>
    <w:p w14:paraId="7C9EE05A" w14:textId="2D9AA4AB" w:rsidR="00D41CD0" w:rsidRPr="00A46E71" w:rsidRDefault="006F12BA" w:rsidP="00B4426F">
      <w:pPr>
        <w:widowControl w:val="0"/>
        <w:spacing w:after="240"/>
        <w:rPr>
          <w:rFonts w:ascii="Garamond" w:eastAsia="Garamond" w:hAnsi="Garamond" w:cs="Garamond"/>
        </w:rPr>
      </w:pPr>
      <w:r>
        <w:rPr>
          <w:rFonts w:ascii="Garamond" w:eastAsia="Garamond" w:hAnsi="Garamond" w:cs="Garamond"/>
        </w:rPr>
        <w:t xml:space="preserve">Rice, Jeff. “Digital </w:t>
      </w:r>
      <w:proofErr w:type="spellStart"/>
      <w:r>
        <w:rPr>
          <w:rFonts w:ascii="Garamond" w:eastAsia="Garamond" w:hAnsi="Garamond" w:cs="Garamond"/>
        </w:rPr>
        <w:t>Outragicity</w:t>
      </w:r>
      <w:proofErr w:type="spellEnd"/>
      <w:r>
        <w:rPr>
          <w:rFonts w:ascii="Garamond" w:eastAsia="Garamond" w:hAnsi="Garamond" w:cs="Garamond"/>
        </w:rPr>
        <w:t xml:space="preserve">.” </w:t>
      </w:r>
      <w:r>
        <w:rPr>
          <w:rFonts w:ascii="Garamond" w:eastAsia="Garamond" w:hAnsi="Garamond" w:cs="Garamond"/>
          <w:i/>
        </w:rPr>
        <w:t>enculturation: A Journal of R</w:t>
      </w:r>
      <w:r w:rsidR="00A46E71">
        <w:rPr>
          <w:rFonts w:ascii="Garamond" w:eastAsia="Garamond" w:hAnsi="Garamond" w:cs="Garamond"/>
          <w:i/>
        </w:rPr>
        <w:t xml:space="preserve">hetoric, Writing, and Culture, </w:t>
      </w:r>
      <w:r w:rsidR="00A46E71">
        <w:rPr>
          <w:rFonts w:ascii="Garamond" w:eastAsia="Garamond" w:hAnsi="Garamond" w:cs="Garamond"/>
        </w:rPr>
        <w:t>2016,</w:t>
      </w:r>
    </w:p>
    <w:p w14:paraId="461E7042" w14:textId="329E488C" w:rsidR="006F12BA" w:rsidRDefault="006408EC" w:rsidP="00D41CD0">
      <w:pPr>
        <w:widowControl w:val="0"/>
        <w:spacing w:after="240"/>
        <w:ind w:firstLine="720"/>
        <w:rPr>
          <w:rFonts w:ascii="Garamond" w:eastAsia="Garamond" w:hAnsi="Garamond" w:cs="Garamond"/>
        </w:rPr>
      </w:pPr>
      <w:hyperlink r:id="rId24" w:history="1">
        <w:r w:rsidR="00FF6A73" w:rsidRPr="00D0465B">
          <w:rPr>
            <w:rStyle w:val="Hyperlink"/>
            <w:rFonts w:ascii="Garamond" w:eastAsia="Garamond" w:hAnsi="Garamond" w:cs="Garamond"/>
          </w:rPr>
          <w:t>http://enculturation.net/digital_outragicity</w:t>
        </w:r>
      </w:hyperlink>
      <w:r w:rsidR="006F12BA">
        <w:rPr>
          <w:rFonts w:ascii="Garamond" w:eastAsia="Garamond" w:hAnsi="Garamond" w:cs="Garamond"/>
        </w:rPr>
        <w:t>.</w:t>
      </w:r>
    </w:p>
    <w:p w14:paraId="47235A78" w14:textId="1CAEEEAC" w:rsidR="00FF6A73" w:rsidRPr="00FF6A73" w:rsidRDefault="00FF6A73" w:rsidP="00FF6A73">
      <w:pPr>
        <w:widowControl w:val="0"/>
        <w:spacing w:after="240"/>
        <w:rPr>
          <w:rFonts w:ascii="Garamond" w:eastAsia="Garamond" w:hAnsi="Garamond" w:cs="Garamond"/>
        </w:rPr>
      </w:pPr>
      <w:r>
        <w:rPr>
          <w:rFonts w:ascii="Garamond" w:eastAsia="Garamond" w:hAnsi="Garamond" w:cs="Garamond"/>
        </w:rPr>
        <w:t xml:space="preserve">Rose, Gillian. </w:t>
      </w:r>
      <w:r>
        <w:rPr>
          <w:rFonts w:ascii="Garamond" w:eastAsia="Garamond" w:hAnsi="Garamond" w:cs="Garamond"/>
          <w:i/>
        </w:rPr>
        <w:t>Visual Methodologies.</w:t>
      </w:r>
      <w:r w:rsidR="00F42481">
        <w:rPr>
          <w:rFonts w:ascii="Garamond" w:eastAsia="Garamond" w:hAnsi="Garamond" w:cs="Garamond"/>
          <w:i/>
        </w:rPr>
        <w:t xml:space="preserve"> </w:t>
      </w:r>
      <w:r w:rsidR="00F42481">
        <w:rPr>
          <w:rFonts w:ascii="Garamond" w:eastAsia="Garamond" w:hAnsi="Garamond" w:cs="Garamond"/>
        </w:rPr>
        <w:t>2001.</w:t>
      </w:r>
      <w:r>
        <w:rPr>
          <w:rFonts w:ascii="Garamond" w:eastAsia="Garamond" w:hAnsi="Garamond" w:cs="Garamond"/>
          <w:i/>
        </w:rPr>
        <w:t xml:space="preserve"> </w:t>
      </w:r>
      <w:r w:rsidR="00A46E71">
        <w:rPr>
          <w:rFonts w:ascii="Garamond" w:eastAsia="Garamond" w:hAnsi="Garamond" w:cs="Garamond"/>
        </w:rPr>
        <w:t xml:space="preserve">Sage, </w:t>
      </w:r>
      <w:r w:rsidR="00F42481">
        <w:rPr>
          <w:rFonts w:ascii="Garamond" w:eastAsia="Garamond" w:hAnsi="Garamond" w:cs="Garamond"/>
        </w:rPr>
        <w:t>2010</w:t>
      </w:r>
      <w:r w:rsidR="00A46E71">
        <w:rPr>
          <w:rFonts w:ascii="Garamond" w:eastAsia="Garamond" w:hAnsi="Garamond" w:cs="Garamond"/>
        </w:rPr>
        <w:t xml:space="preserve">. </w:t>
      </w:r>
      <w:r>
        <w:rPr>
          <w:rFonts w:ascii="Garamond" w:eastAsia="Garamond" w:hAnsi="Garamond" w:cs="Garamond"/>
        </w:rPr>
        <w:t xml:space="preserve"> </w:t>
      </w:r>
    </w:p>
    <w:p w14:paraId="7FF314D3" w14:textId="0831C5E8" w:rsidR="00B37EFF" w:rsidRDefault="00280497" w:rsidP="00B4426F">
      <w:pPr>
        <w:widowControl w:val="0"/>
        <w:spacing w:after="240"/>
        <w:rPr>
          <w:rFonts w:ascii="Garamond" w:eastAsia="Garamond" w:hAnsi="Garamond" w:cs="Garamond"/>
          <w:i/>
        </w:rPr>
      </w:pPr>
      <w:proofErr w:type="spellStart"/>
      <w:r>
        <w:rPr>
          <w:rFonts w:ascii="Garamond" w:eastAsia="Garamond" w:hAnsi="Garamond" w:cs="Garamond"/>
        </w:rPr>
        <w:t>Scheinfeldt</w:t>
      </w:r>
      <w:proofErr w:type="spellEnd"/>
      <w:r>
        <w:rPr>
          <w:rFonts w:ascii="Garamond" w:eastAsia="Garamond" w:hAnsi="Garamond" w:cs="Garamond"/>
        </w:rPr>
        <w:t>, Tom. “Sunset for Ideology, Sunrise for Methodology?”</w:t>
      </w:r>
      <w:r>
        <w:rPr>
          <w:rFonts w:ascii="Garamond" w:eastAsia="Garamond" w:hAnsi="Garamond" w:cs="Garamond"/>
          <w:i/>
        </w:rPr>
        <w:t xml:space="preserve"> Debates in the Digital </w:t>
      </w:r>
    </w:p>
    <w:p w14:paraId="067CCFC7" w14:textId="78821CC2" w:rsidR="00280497" w:rsidRDefault="00280497" w:rsidP="009B4CFA">
      <w:pPr>
        <w:widowControl w:val="0"/>
        <w:spacing w:after="240"/>
        <w:ind w:firstLine="720"/>
        <w:rPr>
          <w:rFonts w:ascii="Garamond" w:eastAsia="Garamond" w:hAnsi="Garamond" w:cs="Garamond"/>
        </w:rPr>
      </w:pPr>
      <w:r>
        <w:rPr>
          <w:rFonts w:ascii="Garamond" w:eastAsia="Garamond" w:hAnsi="Garamond" w:cs="Garamond"/>
          <w:i/>
        </w:rPr>
        <w:t>Humanities</w:t>
      </w:r>
      <w:r>
        <w:rPr>
          <w:rFonts w:ascii="Garamond" w:eastAsia="Garamond" w:hAnsi="Garamond" w:cs="Garamond"/>
        </w:rPr>
        <w:t xml:space="preserve">, </w:t>
      </w:r>
      <w:r w:rsidR="00B37EFF">
        <w:rPr>
          <w:rFonts w:ascii="Garamond" w:eastAsia="Garamond" w:hAnsi="Garamond" w:cs="Garamond"/>
        </w:rPr>
        <w:t xml:space="preserve">ed. </w:t>
      </w:r>
      <w:r>
        <w:rPr>
          <w:rFonts w:ascii="Garamond" w:eastAsia="Garamond" w:hAnsi="Garamond" w:cs="Garamond"/>
        </w:rPr>
        <w:t>Matthew Gold. University of Minnesota Press</w:t>
      </w:r>
      <w:r w:rsidR="00A46E71">
        <w:rPr>
          <w:rFonts w:ascii="Garamond" w:eastAsia="Garamond" w:hAnsi="Garamond" w:cs="Garamond"/>
        </w:rPr>
        <w:t>, 2012</w:t>
      </w:r>
      <w:r>
        <w:rPr>
          <w:rFonts w:ascii="Garamond" w:eastAsia="Garamond" w:hAnsi="Garamond" w:cs="Garamond"/>
        </w:rPr>
        <w:t>.</w:t>
      </w:r>
    </w:p>
    <w:p w14:paraId="2AF012CC" w14:textId="4A931813" w:rsidR="00D41CD0" w:rsidRDefault="00293CB6" w:rsidP="00B4426F">
      <w:pPr>
        <w:widowControl w:val="0"/>
        <w:spacing w:after="240"/>
        <w:rPr>
          <w:rFonts w:ascii="Garamond" w:eastAsia="Garamond" w:hAnsi="Garamond" w:cs="Garamond"/>
          <w:lang w:val="en"/>
        </w:rPr>
      </w:pPr>
      <w:proofErr w:type="spellStart"/>
      <w:r w:rsidRPr="008D085F">
        <w:rPr>
          <w:rFonts w:ascii="Garamond" w:eastAsia="Garamond" w:hAnsi="Garamond" w:cs="Garamond"/>
          <w:lang w:val="en"/>
        </w:rPr>
        <w:t>Schjeldahl</w:t>
      </w:r>
      <w:proofErr w:type="spellEnd"/>
      <w:r>
        <w:rPr>
          <w:rFonts w:ascii="Garamond" w:eastAsia="Garamond" w:hAnsi="Garamond" w:cs="Garamond"/>
          <w:lang w:val="en"/>
        </w:rPr>
        <w:t>,</w:t>
      </w:r>
      <w:r w:rsidRPr="008D085F">
        <w:rPr>
          <w:rFonts w:ascii="Garamond" w:eastAsia="Garamond" w:hAnsi="Garamond" w:cs="Garamond"/>
          <w:i/>
          <w:lang w:val="en"/>
        </w:rPr>
        <w:t xml:space="preserve"> </w:t>
      </w:r>
      <w:r w:rsidRPr="008D085F">
        <w:rPr>
          <w:rFonts w:ascii="Garamond" w:eastAsia="Garamond" w:hAnsi="Garamond" w:cs="Garamond"/>
          <w:lang w:val="en"/>
        </w:rPr>
        <w:t>Peter</w:t>
      </w:r>
      <w:r>
        <w:rPr>
          <w:rFonts w:ascii="Garamond" w:eastAsia="Garamond" w:hAnsi="Garamond" w:cs="Garamond"/>
          <w:i/>
          <w:lang w:val="en"/>
        </w:rPr>
        <w:t xml:space="preserve">. </w:t>
      </w:r>
      <w:r w:rsidR="005600EC">
        <w:rPr>
          <w:rFonts w:ascii="Garamond" w:eastAsia="Garamond" w:hAnsi="Garamond" w:cs="Garamond"/>
          <w:lang w:val="en"/>
        </w:rPr>
        <w:t xml:space="preserve">“Hope and Glory: A Shepard </w:t>
      </w:r>
      <w:proofErr w:type="spellStart"/>
      <w:r w:rsidR="005600EC">
        <w:rPr>
          <w:rFonts w:ascii="Garamond" w:eastAsia="Garamond" w:hAnsi="Garamond" w:cs="Garamond"/>
          <w:lang w:val="en"/>
        </w:rPr>
        <w:t>F</w:t>
      </w:r>
      <w:r>
        <w:rPr>
          <w:rFonts w:ascii="Garamond" w:eastAsia="Garamond" w:hAnsi="Garamond" w:cs="Garamond"/>
          <w:lang w:val="en"/>
        </w:rPr>
        <w:t>airey</w:t>
      </w:r>
      <w:proofErr w:type="spellEnd"/>
      <w:r>
        <w:rPr>
          <w:rFonts w:ascii="Garamond" w:eastAsia="Garamond" w:hAnsi="Garamond" w:cs="Garamond"/>
          <w:lang w:val="en"/>
        </w:rPr>
        <w:t xml:space="preserve"> Moment.” </w:t>
      </w:r>
      <w:r>
        <w:rPr>
          <w:rFonts w:ascii="Garamond" w:eastAsia="Garamond" w:hAnsi="Garamond" w:cs="Garamond"/>
          <w:i/>
          <w:lang w:val="en"/>
        </w:rPr>
        <w:t>New</w:t>
      </w:r>
      <w:r w:rsidRPr="008D085F">
        <w:rPr>
          <w:rFonts w:ascii="Garamond" w:eastAsia="Garamond" w:hAnsi="Garamond" w:cs="Garamond"/>
          <w:i/>
          <w:lang w:val="en"/>
        </w:rPr>
        <w:t>Yorker</w:t>
      </w:r>
      <w:r>
        <w:rPr>
          <w:rFonts w:ascii="Garamond" w:eastAsia="Garamond" w:hAnsi="Garamond" w:cs="Garamond"/>
          <w:i/>
          <w:lang w:val="en"/>
        </w:rPr>
        <w:t xml:space="preserve">.com. </w:t>
      </w:r>
      <w:r>
        <w:rPr>
          <w:rFonts w:ascii="Garamond" w:eastAsia="Garamond" w:hAnsi="Garamond" w:cs="Garamond"/>
          <w:lang w:val="en"/>
        </w:rPr>
        <w:t>9 February</w:t>
      </w:r>
      <w:r w:rsidR="00A46E71">
        <w:rPr>
          <w:rFonts w:ascii="Garamond" w:eastAsia="Garamond" w:hAnsi="Garamond" w:cs="Garamond"/>
          <w:lang w:val="en"/>
        </w:rPr>
        <w:t xml:space="preserve"> 2009</w:t>
      </w:r>
      <w:r>
        <w:rPr>
          <w:rFonts w:ascii="Garamond" w:eastAsia="Garamond" w:hAnsi="Garamond" w:cs="Garamond"/>
          <w:lang w:val="en"/>
        </w:rPr>
        <w:t xml:space="preserve">. </w:t>
      </w:r>
      <w:r w:rsidR="00F3573A">
        <w:rPr>
          <w:rFonts w:ascii="Garamond" w:eastAsia="Garamond" w:hAnsi="Garamond" w:cs="Garamond"/>
          <w:lang w:val="en"/>
        </w:rPr>
        <w:tab/>
      </w:r>
    </w:p>
    <w:p w14:paraId="758527FD" w14:textId="570DD5E1" w:rsidR="00293CB6" w:rsidRPr="00293CB6" w:rsidRDefault="00293CB6" w:rsidP="00D41CD0">
      <w:pPr>
        <w:widowControl w:val="0"/>
        <w:spacing w:after="240"/>
        <w:ind w:firstLine="720"/>
        <w:rPr>
          <w:rFonts w:ascii="Garamond" w:eastAsia="Garamond" w:hAnsi="Garamond" w:cs="Garamond"/>
        </w:rPr>
      </w:pPr>
      <w:r w:rsidRPr="00293CB6">
        <w:rPr>
          <w:rFonts w:ascii="Garamond" w:eastAsia="Garamond" w:hAnsi="Garamond" w:cs="Garamond"/>
          <w:lang w:val="en"/>
        </w:rPr>
        <w:t>https://www.newyorker.com/magazine/2009/02/23/hope-and-glory</w:t>
      </w:r>
      <w:r>
        <w:rPr>
          <w:rFonts w:ascii="Garamond" w:eastAsia="Garamond" w:hAnsi="Garamond" w:cs="Garamond"/>
          <w:lang w:val="en"/>
        </w:rPr>
        <w:t>.</w:t>
      </w:r>
    </w:p>
    <w:p w14:paraId="4E2046B9" w14:textId="080F7D67" w:rsidR="00B37EFF" w:rsidRDefault="00F85D8E" w:rsidP="00B37EFF">
      <w:pPr>
        <w:widowControl w:val="0"/>
        <w:spacing w:after="240"/>
        <w:rPr>
          <w:rFonts w:ascii="Garamond" w:eastAsia="Garamond" w:hAnsi="Garamond" w:cs="Garamond"/>
        </w:rPr>
      </w:pPr>
      <w:r>
        <w:rPr>
          <w:rFonts w:ascii="Garamond" w:eastAsia="Garamond" w:hAnsi="Garamond" w:cs="Garamond"/>
        </w:rPr>
        <w:t>Smith, Hazel and Dean, Roger.</w:t>
      </w:r>
      <w:r w:rsidR="00B37EFF">
        <w:rPr>
          <w:rFonts w:ascii="Garamond" w:eastAsia="Garamond" w:hAnsi="Garamond" w:cs="Garamond"/>
        </w:rPr>
        <w:t xml:space="preserve"> </w:t>
      </w:r>
      <w:r>
        <w:rPr>
          <w:rFonts w:ascii="Garamond" w:eastAsia="Garamond" w:hAnsi="Garamond" w:cs="Garamond"/>
          <w:i/>
        </w:rPr>
        <w:t xml:space="preserve">Practice-led Research, Research-led Practice. </w:t>
      </w:r>
      <w:r w:rsidR="00B37EFF">
        <w:rPr>
          <w:rFonts w:ascii="Garamond" w:eastAsia="Garamond" w:hAnsi="Garamond" w:cs="Garamond"/>
        </w:rPr>
        <w:t xml:space="preserve">Edinburgh University </w:t>
      </w:r>
    </w:p>
    <w:p w14:paraId="5C199524" w14:textId="554A8C7E" w:rsidR="00F85D8E" w:rsidRDefault="00B37EFF" w:rsidP="00B37EFF">
      <w:pPr>
        <w:widowControl w:val="0"/>
        <w:spacing w:after="240"/>
        <w:ind w:firstLine="720"/>
        <w:rPr>
          <w:rFonts w:ascii="Garamond" w:eastAsia="Garamond" w:hAnsi="Garamond" w:cs="Garamond"/>
        </w:rPr>
      </w:pPr>
      <w:r>
        <w:rPr>
          <w:rFonts w:ascii="Garamond" w:eastAsia="Garamond" w:hAnsi="Garamond" w:cs="Garamond"/>
        </w:rPr>
        <w:t>Press</w:t>
      </w:r>
      <w:r w:rsidR="00A46E71">
        <w:rPr>
          <w:rFonts w:ascii="Garamond" w:eastAsia="Garamond" w:hAnsi="Garamond" w:cs="Garamond"/>
        </w:rPr>
        <w:t>, 2009</w:t>
      </w:r>
      <w:r>
        <w:rPr>
          <w:rFonts w:ascii="Garamond" w:eastAsia="Garamond" w:hAnsi="Garamond" w:cs="Garamond"/>
        </w:rPr>
        <w:t>.</w:t>
      </w:r>
    </w:p>
    <w:p w14:paraId="40CFF938" w14:textId="27FCA0D5" w:rsidR="00EE29A1" w:rsidRPr="00280497" w:rsidRDefault="00EE29A1" w:rsidP="00B4426F">
      <w:pPr>
        <w:widowControl w:val="0"/>
        <w:spacing w:after="240"/>
        <w:rPr>
          <w:rFonts w:ascii="Garamond" w:eastAsia="Garamond" w:hAnsi="Garamond" w:cs="Garamond"/>
        </w:rPr>
      </w:pPr>
      <w:proofErr w:type="spellStart"/>
      <w:r>
        <w:rPr>
          <w:rFonts w:ascii="Garamond" w:eastAsia="Garamond" w:hAnsi="Garamond" w:cs="Garamond"/>
        </w:rPr>
        <w:t>Stille</w:t>
      </w:r>
      <w:proofErr w:type="spellEnd"/>
      <w:r>
        <w:rPr>
          <w:rFonts w:ascii="Garamond" w:eastAsia="Garamond" w:hAnsi="Garamond" w:cs="Garamond"/>
        </w:rPr>
        <w:t>, Alexander.</w:t>
      </w:r>
      <w:r w:rsidR="00B37EFF">
        <w:rPr>
          <w:rFonts w:ascii="Garamond" w:eastAsia="Garamond" w:hAnsi="Garamond" w:cs="Garamond"/>
        </w:rPr>
        <w:t xml:space="preserve"> </w:t>
      </w:r>
      <w:r w:rsidR="00280497">
        <w:rPr>
          <w:rFonts w:ascii="Garamond" w:eastAsia="Garamond" w:hAnsi="Garamond" w:cs="Garamond"/>
          <w:i/>
        </w:rPr>
        <w:t xml:space="preserve">The Future of the Past. </w:t>
      </w:r>
      <w:r w:rsidR="00280497">
        <w:rPr>
          <w:rFonts w:ascii="Garamond" w:eastAsia="Garamond" w:hAnsi="Garamond" w:cs="Garamond"/>
        </w:rPr>
        <w:t>Picador, 2003.</w:t>
      </w:r>
    </w:p>
    <w:p w14:paraId="094BCA91" w14:textId="5CA0629B" w:rsidR="00D41CD0" w:rsidRDefault="003F2CBF" w:rsidP="00B4426F">
      <w:pPr>
        <w:widowControl w:val="0"/>
        <w:spacing w:after="240"/>
        <w:rPr>
          <w:rFonts w:ascii="Garamond" w:eastAsia="Garamond" w:hAnsi="Garamond" w:cs="Garamond"/>
        </w:rPr>
      </w:pPr>
      <w:proofErr w:type="spellStart"/>
      <w:r>
        <w:rPr>
          <w:rFonts w:ascii="Garamond" w:eastAsia="Garamond" w:hAnsi="Garamond" w:cs="Garamond"/>
        </w:rPr>
        <w:t>Terras</w:t>
      </w:r>
      <w:proofErr w:type="spellEnd"/>
      <w:r>
        <w:rPr>
          <w:rFonts w:ascii="Garamond" w:eastAsia="Garamond" w:hAnsi="Garamond" w:cs="Garamond"/>
        </w:rPr>
        <w:t xml:space="preserve">, Melissa. “Peering Inside the Big Tent: Digital Humanities and the Crisis of Inclusion.” </w:t>
      </w:r>
      <w:r w:rsidR="00F3573A">
        <w:rPr>
          <w:rFonts w:ascii="Garamond" w:eastAsia="Garamond" w:hAnsi="Garamond" w:cs="Garamond"/>
        </w:rPr>
        <w:tab/>
      </w:r>
    </w:p>
    <w:p w14:paraId="09193F04" w14:textId="620E60B1" w:rsidR="00D41CD0" w:rsidRDefault="00F3573A" w:rsidP="00D41CD0">
      <w:pPr>
        <w:widowControl w:val="0"/>
        <w:spacing w:after="240"/>
        <w:ind w:firstLine="720"/>
        <w:rPr>
          <w:rFonts w:ascii="Garamond" w:eastAsia="Garamond" w:hAnsi="Garamond" w:cs="Garamond"/>
        </w:rPr>
      </w:pPr>
      <w:r>
        <w:rPr>
          <w:rFonts w:ascii="Garamond" w:eastAsia="Garamond" w:hAnsi="Garamond" w:cs="Garamond"/>
          <w:i/>
        </w:rPr>
        <w:t xml:space="preserve">Melissa Terra’s Blog. </w:t>
      </w:r>
      <w:r w:rsidR="00B37EFF">
        <w:rPr>
          <w:rFonts w:ascii="Garamond" w:eastAsia="Garamond" w:hAnsi="Garamond" w:cs="Garamond"/>
        </w:rPr>
        <w:t>26 July</w:t>
      </w:r>
      <w:r w:rsidR="00A46E71">
        <w:rPr>
          <w:rFonts w:ascii="Garamond" w:eastAsia="Garamond" w:hAnsi="Garamond" w:cs="Garamond"/>
        </w:rPr>
        <w:t xml:space="preserve"> 2011.</w:t>
      </w:r>
      <w:r>
        <w:rPr>
          <w:rFonts w:ascii="Garamond" w:eastAsia="Garamond" w:hAnsi="Garamond" w:cs="Garamond"/>
        </w:rPr>
        <w:t xml:space="preserve"> </w:t>
      </w:r>
      <w:hyperlink r:id="rId25" w:history="1">
        <w:r w:rsidR="00D41CD0" w:rsidRPr="00D0465B">
          <w:rPr>
            <w:rStyle w:val="Hyperlink"/>
            <w:rFonts w:ascii="Garamond" w:eastAsia="Garamond" w:hAnsi="Garamond" w:cs="Garamond"/>
          </w:rPr>
          <w:t>http://melissaterras.blogspot.com/2011/07/peering-inside-</w:t>
        </w:r>
      </w:hyperlink>
      <w:r>
        <w:rPr>
          <w:rFonts w:ascii="Garamond" w:eastAsia="Garamond" w:hAnsi="Garamond" w:cs="Garamond"/>
        </w:rPr>
        <w:tab/>
      </w:r>
    </w:p>
    <w:p w14:paraId="3C061FEB" w14:textId="28933ADF" w:rsidR="003F2CBF" w:rsidRPr="00F3573A" w:rsidRDefault="00F3573A" w:rsidP="00D41CD0">
      <w:pPr>
        <w:widowControl w:val="0"/>
        <w:spacing w:after="240"/>
        <w:ind w:left="720"/>
        <w:rPr>
          <w:rFonts w:ascii="Garamond" w:eastAsia="Garamond" w:hAnsi="Garamond" w:cs="Garamond"/>
        </w:rPr>
      </w:pPr>
      <w:r w:rsidRPr="00F3573A">
        <w:rPr>
          <w:rFonts w:ascii="Garamond" w:eastAsia="Garamond" w:hAnsi="Garamond" w:cs="Garamond"/>
        </w:rPr>
        <w:t>big-tent-digital.html</w:t>
      </w:r>
      <w:r>
        <w:rPr>
          <w:rFonts w:ascii="Garamond" w:eastAsia="Garamond" w:hAnsi="Garamond" w:cs="Garamond"/>
        </w:rPr>
        <w:t>.</w:t>
      </w:r>
    </w:p>
    <w:p w14:paraId="4373074A" w14:textId="187A25D4" w:rsidR="00FF6A73" w:rsidRPr="00FF6A73" w:rsidRDefault="00FF6A73" w:rsidP="00B4426F">
      <w:pPr>
        <w:widowControl w:val="0"/>
        <w:spacing w:after="240"/>
        <w:rPr>
          <w:rFonts w:ascii="Garamond" w:eastAsia="Garamond" w:hAnsi="Garamond" w:cs="Garamond"/>
        </w:rPr>
      </w:pPr>
      <w:r>
        <w:rPr>
          <w:rFonts w:ascii="Garamond" w:eastAsia="Garamond" w:hAnsi="Garamond" w:cs="Garamond"/>
        </w:rPr>
        <w:t xml:space="preserve">van </w:t>
      </w:r>
      <w:proofErr w:type="spellStart"/>
      <w:r>
        <w:rPr>
          <w:rFonts w:ascii="Garamond" w:eastAsia="Garamond" w:hAnsi="Garamond" w:cs="Garamond"/>
        </w:rPr>
        <w:t>Leeuwen</w:t>
      </w:r>
      <w:proofErr w:type="spellEnd"/>
      <w:r>
        <w:rPr>
          <w:rFonts w:ascii="Garamond" w:eastAsia="Garamond" w:hAnsi="Garamond" w:cs="Garamond"/>
        </w:rPr>
        <w:t xml:space="preserve">, Theo and Carey </w:t>
      </w:r>
      <w:proofErr w:type="spellStart"/>
      <w:r>
        <w:rPr>
          <w:rFonts w:ascii="Garamond" w:eastAsia="Garamond" w:hAnsi="Garamond" w:cs="Garamond"/>
        </w:rPr>
        <w:t>Jewitt</w:t>
      </w:r>
      <w:proofErr w:type="spellEnd"/>
      <w:r>
        <w:rPr>
          <w:rFonts w:ascii="Garamond" w:eastAsia="Garamond" w:hAnsi="Garamond" w:cs="Garamond"/>
        </w:rPr>
        <w:t xml:space="preserve">. </w:t>
      </w:r>
      <w:r>
        <w:rPr>
          <w:rFonts w:ascii="Garamond" w:eastAsia="Garamond" w:hAnsi="Garamond" w:cs="Garamond"/>
          <w:i/>
        </w:rPr>
        <w:t>The Handbook of Visual Analysis</w:t>
      </w:r>
      <w:r>
        <w:rPr>
          <w:rFonts w:ascii="Garamond" w:eastAsia="Garamond" w:hAnsi="Garamond" w:cs="Garamond"/>
        </w:rPr>
        <w:t xml:space="preserve">. </w:t>
      </w:r>
      <w:r w:rsidR="00A46E71">
        <w:rPr>
          <w:rFonts w:ascii="Garamond" w:eastAsia="Garamond" w:hAnsi="Garamond" w:cs="Garamond"/>
        </w:rPr>
        <w:t>Sage, 2001.</w:t>
      </w:r>
    </w:p>
    <w:p w14:paraId="580C261F" w14:textId="2109FF4C" w:rsidR="00D41CD0" w:rsidRDefault="00B4426F" w:rsidP="00B4426F">
      <w:pPr>
        <w:widowControl w:val="0"/>
        <w:spacing w:after="240"/>
        <w:rPr>
          <w:rFonts w:ascii="Garamond" w:eastAsia="Garamond" w:hAnsi="Garamond" w:cs="Garamond"/>
        </w:rPr>
      </w:pPr>
      <w:proofErr w:type="spellStart"/>
      <w:r w:rsidRPr="00B4426F">
        <w:rPr>
          <w:rFonts w:ascii="Garamond" w:eastAsia="Garamond" w:hAnsi="Garamond" w:cs="Garamond"/>
        </w:rPr>
        <w:t>Vitanza</w:t>
      </w:r>
      <w:proofErr w:type="spellEnd"/>
      <w:r w:rsidRPr="00B4426F">
        <w:rPr>
          <w:rFonts w:ascii="Garamond" w:eastAsia="Garamond" w:hAnsi="Garamond" w:cs="Garamond"/>
        </w:rPr>
        <w:t xml:space="preserve">, Victor. “From Heuristic to Aleatory Procedures; or, </w:t>
      </w:r>
      <w:proofErr w:type="gramStart"/>
      <w:r w:rsidRPr="00B4426F">
        <w:rPr>
          <w:rFonts w:ascii="Garamond" w:eastAsia="Garamond" w:hAnsi="Garamond" w:cs="Garamond"/>
        </w:rPr>
        <w:t>Toward</w:t>
      </w:r>
      <w:proofErr w:type="gramEnd"/>
      <w:r w:rsidRPr="00B4426F">
        <w:rPr>
          <w:rFonts w:ascii="Garamond" w:eastAsia="Garamond" w:hAnsi="Garamond" w:cs="Garamond"/>
        </w:rPr>
        <w:t xml:space="preserve"> ‘Writing the Accident.’” </w:t>
      </w:r>
      <w:r w:rsidR="00F3573A">
        <w:rPr>
          <w:rFonts w:ascii="Garamond" w:eastAsia="Garamond" w:hAnsi="Garamond" w:cs="Garamond"/>
        </w:rPr>
        <w:tab/>
      </w:r>
    </w:p>
    <w:p w14:paraId="4DC277F7" w14:textId="77777777" w:rsidR="00D41CD0" w:rsidRDefault="00B4426F" w:rsidP="00D41CD0">
      <w:pPr>
        <w:widowControl w:val="0"/>
        <w:spacing w:after="240"/>
        <w:ind w:firstLine="720"/>
        <w:rPr>
          <w:rFonts w:ascii="Garamond" w:eastAsia="Garamond" w:hAnsi="Garamond" w:cs="Garamond"/>
        </w:rPr>
      </w:pPr>
      <w:r w:rsidRPr="00B4426F">
        <w:rPr>
          <w:rFonts w:ascii="Garamond" w:eastAsia="Garamond" w:hAnsi="Garamond" w:cs="Garamond"/>
          <w:i/>
        </w:rPr>
        <w:t>Inventing a Discipline: Rhetoric Scholarship in Honor of Richard E. Young</w:t>
      </w:r>
      <w:r w:rsidRPr="00B4426F">
        <w:rPr>
          <w:rFonts w:ascii="Garamond" w:eastAsia="Garamond" w:hAnsi="Garamond" w:cs="Garamond"/>
        </w:rPr>
        <w:t xml:space="preserve">, edited by Maureen Daly </w:t>
      </w:r>
      <w:r w:rsidR="00F3573A">
        <w:rPr>
          <w:rFonts w:ascii="Garamond" w:eastAsia="Garamond" w:hAnsi="Garamond" w:cs="Garamond"/>
        </w:rPr>
        <w:tab/>
      </w:r>
    </w:p>
    <w:p w14:paraId="0BFCF0B5" w14:textId="5DF270F1" w:rsidR="00B4426F" w:rsidRPr="00B4426F" w:rsidRDefault="00A46E71" w:rsidP="00D41CD0">
      <w:pPr>
        <w:widowControl w:val="0"/>
        <w:spacing w:after="240"/>
        <w:ind w:left="720"/>
        <w:rPr>
          <w:rFonts w:ascii="Garamond" w:eastAsia="Garamond" w:hAnsi="Garamond" w:cs="Garamond"/>
        </w:rPr>
      </w:pPr>
      <w:r>
        <w:rPr>
          <w:rFonts w:ascii="Garamond" w:eastAsia="Garamond" w:hAnsi="Garamond" w:cs="Garamond"/>
        </w:rPr>
        <w:t xml:space="preserve">Goggin. </w:t>
      </w:r>
      <w:r w:rsidR="00B4426F" w:rsidRPr="00B4426F">
        <w:rPr>
          <w:rFonts w:ascii="Garamond" w:eastAsia="Garamond" w:hAnsi="Garamond" w:cs="Garamond"/>
        </w:rPr>
        <w:t>National Counc</w:t>
      </w:r>
      <w:r>
        <w:rPr>
          <w:rFonts w:ascii="Garamond" w:eastAsia="Garamond" w:hAnsi="Garamond" w:cs="Garamond"/>
        </w:rPr>
        <w:t>il of Teachers of English, 2000,</w:t>
      </w:r>
      <w:r w:rsidR="00B4426F" w:rsidRPr="00B4426F">
        <w:rPr>
          <w:rFonts w:ascii="Garamond" w:eastAsia="Garamond" w:hAnsi="Garamond" w:cs="Garamond"/>
        </w:rPr>
        <w:t xml:space="preserve"> pp. 185 – 206.</w:t>
      </w:r>
    </w:p>
    <w:p w14:paraId="5F105199" w14:textId="38E3B46E" w:rsidR="00B37EFF" w:rsidRDefault="00F85D8E" w:rsidP="000F33A3">
      <w:pPr>
        <w:widowControl w:val="0"/>
        <w:spacing w:after="240"/>
        <w:rPr>
          <w:rFonts w:ascii="Garamond" w:eastAsia="Garamond" w:hAnsi="Garamond" w:cs="Garamond"/>
        </w:rPr>
      </w:pPr>
      <w:r>
        <w:rPr>
          <w:rFonts w:ascii="Garamond" w:eastAsia="Garamond" w:hAnsi="Garamond" w:cs="Garamond"/>
        </w:rPr>
        <w:t xml:space="preserve">Whitson, Roger. </w:t>
      </w:r>
      <w:r w:rsidR="000F33A3">
        <w:rPr>
          <w:rFonts w:ascii="Garamond" w:eastAsia="Garamond" w:hAnsi="Garamond" w:cs="Garamond"/>
        </w:rPr>
        <w:t>“</w:t>
      </w:r>
      <w:r w:rsidR="000F33A3" w:rsidRPr="000F33A3">
        <w:rPr>
          <w:rFonts w:ascii="Garamond" w:eastAsia="Garamond" w:hAnsi="Garamond" w:cs="Garamond"/>
        </w:rPr>
        <w:t xml:space="preserve">Critical Making in Digital Humanities: A MLA 2014 Special Session </w:t>
      </w:r>
    </w:p>
    <w:p w14:paraId="4E397470" w14:textId="128DA280" w:rsidR="00B37EFF" w:rsidRDefault="000F33A3" w:rsidP="00B37EFF">
      <w:pPr>
        <w:widowControl w:val="0"/>
        <w:spacing w:after="240"/>
        <w:ind w:firstLine="720"/>
        <w:rPr>
          <w:rFonts w:ascii="Garamond" w:eastAsia="Garamond" w:hAnsi="Garamond" w:cs="Garamond"/>
        </w:rPr>
      </w:pPr>
      <w:r w:rsidRPr="000F33A3">
        <w:rPr>
          <w:rFonts w:ascii="Garamond" w:eastAsia="Garamond" w:hAnsi="Garamond" w:cs="Garamond"/>
        </w:rPr>
        <w:t>Proposal</w:t>
      </w:r>
      <w:r>
        <w:rPr>
          <w:rFonts w:ascii="Garamond" w:eastAsia="Garamond" w:hAnsi="Garamond" w:cs="Garamond"/>
        </w:rPr>
        <w:t xml:space="preserve">.” </w:t>
      </w:r>
      <w:r>
        <w:rPr>
          <w:rFonts w:ascii="Garamond" w:eastAsia="Garamond" w:hAnsi="Garamond" w:cs="Garamond"/>
          <w:i/>
        </w:rPr>
        <w:t xml:space="preserve">Roger Whitson Blog. </w:t>
      </w:r>
      <w:r w:rsidR="00B37EFF">
        <w:rPr>
          <w:rFonts w:ascii="Garamond" w:eastAsia="Garamond" w:hAnsi="Garamond" w:cs="Garamond"/>
        </w:rPr>
        <w:t>31 March</w:t>
      </w:r>
      <w:r w:rsidR="00A46E71">
        <w:rPr>
          <w:rFonts w:ascii="Garamond" w:eastAsia="Garamond" w:hAnsi="Garamond" w:cs="Garamond"/>
        </w:rPr>
        <w:t xml:space="preserve"> 2013</w:t>
      </w:r>
      <w:r>
        <w:rPr>
          <w:rFonts w:ascii="Garamond" w:eastAsia="Garamond" w:hAnsi="Garamond" w:cs="Garamond"/>
        </w:rPr>
        <w:t xml:space="preserve">. </w:t>
      </w:r>
      <w:r w:rsidRPr="000F33A3">
        <w:rPr>
          <w:rFonts w:ascii="Garamond" w:eastAsia="Garamond" w:hAnsi="Garamond" w:cs="Garamond"/>
        </w:rPr>
        <w:t>http://www.rogerwhitson.net/?p=2026</w:t>
      </w:r>
      <w:r>
        <w:rPr>
          <w:rFonts w:ascii="Garamond" w:eastAsia="Garamond" w:hAnsi="Garamond" w:cs="Garamond"/>
        </w:rPr>
        <w:t xml:space="preserve">. 15 </w:t>
      </w:r>
    </w:p>
    <w:p w14:paraId="23FBA12D" w14:textId="0D34CD6C" w:rsidR="000F33A3" w:rsidRPr="000F33A3" w:rsidRDefault="000F33A3" w:rsidP="00B37EFF">
      <w:pPr>
        <w:widowControl w:val="0"/>
        <w:spacing w:after="240"/>
        <w:ind w:firstLine="720"/>
        <w:rPr>
          <w:rFonts w:ascii="Garamond" w:eastAsia="Garamond" w:hAnsi="Garamond" w:cs="Garamond"/>
        </w:rPr>
      </w:pPr>
      <w:r>
        <w:rPr>
          <w:rFonts w:ascii="Garamond" w:eastAsia="Garamond" w:hAnsi="Garamond" w:cs="Garamond"/>
        </w:rPr>
        <w:t>July 2017.</w:t>
      </w:r>
    </w:p>
    <w:p w14:paraId="1BD100DB" w14:textId="37BA4C5A" w:rsidR="00B4426F" w:rsidRPr="00F85D8E" w:rsidRDefault="00B4426F">
      <w:pPr>
        <w:widowControl w:val="0"/>
        <w:spacing w:after="240"/>
        <w:rPr>
          <w:rFonts w:ascii="Garamond" w:eastAsia="Garamond" w:hAnsi="Garamond" w:cs="Garamond"/>
        </w:rPr>
      </w:pPr>
    </w:p>
    <w:p w14:paraId="653309B8" w14:textId="77777777" w:rsidR="00157F6E" w:rsidRDefault="00157F6E">
      <w:pPr>
        <w:rPr>
          <w:rFonts w:ascii="Garamond" w:eastAsia="Garamond" w:hAnsi="Garamond" w:cs="Garamond"/>
        </w:rPr>
      </w:pPr>
    </w:p>
    <w:sectPr w:rsidR="00157F6E">
      <w:endnotePr>
        <w:numFmt w:val="decimal"/>
      </w:endnotePr>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urie Ellen Gries" w:date="2018-02-28T07:58:00Z" w:initials="LEG">
    <w:p w14:paraId="43343093" w14:textId="5500F250" w:rsidR="003561E4" w:rsidRDefault="003561E4">
      <w:pPr>
        <w:pStyle w:val="CommentText"/>
      </w:pPr>
      <w:r>
        <w:rPr>
          <w:rStyle w:val="CommentReference"/>
        </w:rPr>
        <w:annotationRef/>
      </w:r>
      <w:r>
        <w:t>This should be title of first section in navigation bar of this chapter.</w:t>
      </w:r>
    </w:p>
  </w:comment>
  <w:comment w:id="4" w:author="Laurie Ellen Gries" w:date="2018-02-02T05:36:00Z" w:initials="LEG">
    <w:p w14:paraId="2DD9D11F" w14:textId="45814B2C" w:rsidR="00BE0A4C" w:rsidRDefault="00BE0A4C">
      <w:pPr>
        <w:pStyle w:val="CommentText"/>
      </w:pPr>
      <w:r>
        <w:rPr>
          <w:rStyle w:val="CommentReference"/>
        </w:rPr>
        <w:annotationRef/>
      </w:r>
      <w:r>
        <w:t>Put commas around perhaps</w:t>
      </w:r>
    </w:p>
  </w:comment>
  <w:comment w:id="5" w:author="Laurie Ellen Gries" w:date="2018-02-02T05:36:00Z" w:initials="LEG">
    <w:p w14:paraId="0C2DAFA1" w14:textId="55991A0E" w:rsidR="00BE0A4C" w:rsidRDefault="00BE0A4C">
      <w:pPr>
        <w:pStyle w:val="CommentText"/>
      </w:pPr>
      <w:r>
        <w:rPr>
          <w:rStyle w:val="CommentReference"/>
        </w:rPr>
        <w:annotationRef/>
      </w:r>
      <w:r>
        <w:t>Place period after parenthesis</w:t>
      </w:r>
    </w:p>
    <w:p w14:paraId="6D896DD7" w14:textId="77777777" w:rsidR="00BE0A4C" w:rsidRDefault="00BE0A4C">
      <w:pPr>
        <w:pStyle w:val="CommentText"/>
      </w:pPr>
    </w:p>
  </w:comment>
  <w:comment w:id="7" w:author="Laurie Ellen Gries" w:date="2018-02-13T03:09:00Z" w:initials="LEG">
    <w:p w14:paraId="044575E8" w14:textId="762C82ED" w:rsidR="009F56D9" w:rsidRDefault="009F56D9">
      <w:pPr>
        <w:pStyle w:val="CommentText"/>
      </w:pPr>
      <w:r>
        <w:rPr>
          <w:rStyle w:val="CommentReference"/>
        </w:rPr>
        <w:annotationRef/>
      </w:r>
      <w:r>
        <w:t>Insert Gries Figure 1 here.</w:t>
      </w:r>
    </w:p>
  </w:comment>
  <w:comment w:id="19" w:author="Laurie Ellen Gries" w:date="2018-02-02T05:42:00Z" w:initials="LEG">
    <w:p w14:paraId="4E1BB7BE" w14:textId="7569FEE5" w:rsidR="000E4E18" w:rsidRDefault="000E4E18">
      <w:pPr>
        <w:pStyle w:val="CommentText"/>
      </w:pPr>
      <w:r>
        <w:rPr>
          <w:rStyle w:val="CommentReference"/>
        </w:rPr>
        <w:annotationRef/>
      </w:r>
      <w:r>
        <w:t>Delete this</w:t>
      </w:r>
    </w:p>
  </w:comment>
  <w:comment w:id="31" w:author="Laurie Ellen Gries" w:date="2018-02-02T05:43:00Z" w:initials="LEG">
    <w:p w14:paraId="5848E577" w14:textId="4B5E20B7" w:rsidR="0036540E" w:rsidRDefault="0036540E">
      <w:pPr>
        <w:pStyle w:val="CommentText"/>
      </w:pPr>
      <w:r>
        <w:rPr>
          <w:rStyle w:val="CommentReference"/>
        </w:rPr>
        <w:annotationRef/>
      </w:r>
      <w:r>
        <w:t xml:space="preserve">Make sure this entire text is indented in digital chapter. </w:t>
      </w:r>
    </w:p>
  </w:comment>
  <w:comment w:id="35" w:author="Laurie Ellen Gries" w:date="2018-02-02T05:19:00Z" w:initials="LEG">
    <w:p w14:paraId="43E9A76A" w14:textId="7AF7373A" w:rsidR="003B71BA" w:rsidRDefault="003B71BA">
      <w:pPr>
        <w:pStyle w:val="CommentText"/>
      </w:pPr>
      <w:r>
        <w:rPr>
          <w:rStyle w:val="CommentReference"/>
        </w:rPr>
        <w:annotationRef/>
      </w:r>
      <w:r>
        <w:t xml:space="preserve">Text in box should read; </w:t>
      </w:r>
      <w:r w:rsidRPr="003B71BA">
        <w:rPr>
          <w:rFonts w:ascii="Garamond" w:hAnsi="Garamond"/>
          <w:color w:val="FF0000"/>
        </w:rPr>
        <w:t xml:space="preserve">Digital visual studies explores how </w:t>
      </w:r>
      <w:r w:rsidR="00F05C42">
        <w:rPr>
          <w:rFonts w:ascii="Garamond" w:hAnsi="Garamond"/>
          <w:color w:val="FF0000"/>
        </w:rPr>
        <w:t xml:space="preserve">experimental digital research </w:t>
      </w:r>
      <w:r w:rsidR="00F05C42">
        <w:rPr>
          <w:rFonts w:ascii="Garamond" w:eastAsia="Garamond" w:hAnsi="Garamond" w:cs="Garamond"/>
          <w:color w:val="FF0000"/>
        </w:rPr>
        <w:t xml:space="preserve">can </w:t>
      </w:r>
      <w:r w:rsidRPr="003B71BA">
        <w:rPr>
          <w:rFonts w:ascii="Garamond" w:eastAsia="Garamond" w:hAnsi="Garamond" w:cs="Garamond"/>
          <w:color w:val="FF0000"/>
        </w:rPr>
        <w:t>make possible innovative ways of doing visual studies from an interdisciplinary methodological perspective</w:t>
      </w:r>
      <w:r w:rsidR="00C63D0B">
        <w:rPr>
          <w:rFonts w:ascii="Garamond" w:eastAsia="Garamond" w:hAnsi="Garamond" w:cs="Garamond"/>
          <w:color w:val="FF0000"/>
        </w:rPr>
        <w:t>.</w:t>
      </w:r>
    </w:p>
  </w:comment>
  <w:comment w:id="36" w:author="Laurie Ellen Gries" w:date="2018-02-28T07:57:00Z" w:initials="LEG">
    <w:p w14:paraId="4301F0C9" w14:textId="772C7C1F" w:rsidR="003561E4" w:rsidRDefault="003561E4">
      <w:pPr>
        <w:pStyle w:val="CommentText"/>
      </w:pPr>
      <w:r>
        <w:rPr>
          <w:rStyle w:val="CommentReference"/>
        </w:rPr>
        <w:annotationRef/>
      </w:r>
      <w:r>
        <w:t>THIS SHOULD BE TITLE IN NAVIGATION BAR OF THIS CHAPTER</w:t>
      </w:r>
    </w:p>
  </w:comment>
  <w:comment w:id="45" w:author="Laurie Ellen Gries" w:date="2018-02-02T05:21:00Z" w:initials="LEG">
    <w:p w14:paraId="37CB64B6" w14:textId="77777777" w:rsidR="003B71BA" w:rsidRDefault="003B71BA">
      <w:pPr>
        <w:pStyle w:val="CommentText"/>
      </w:pPr>
      <w:r>
        <w:rPr>
          <w:rStyle w:val="CommentReference"/>
        </w:rPr>
        <w:annotationRef/>
      </w:r>
      <w:r>
        <w:t>Somewhere around here, text box should read:</w:t>
      </w:r>
    </w:p>
    <w:p w14:paraId="7EAE0926" w14:textId="77777777" w:rsidR="003B71BA" w:rsidRDefault="003B71BA">
      <w:pPr>
        <w:pStyle w:val="CommentText"/>
      </w:pPr>
    </w:p>
    <w:p w14:paraId="393E6AB4" w14:textId="745185FE" w:rsidR="003B71BA" w:rsidRDefault="003B71BA">
      <w:pPr>
        <w:pStyle w:val="CommentText"/>
      </w:pPr>
      <w:r w:rsidRPr="003B71BA">
        <w:rPr>
          <w:rFonts w:ascii="Garamond" w:eastAsia="Garamond" w:hAnsi="Garamond" w:cs="Garamond"/>
          <w:color w:val="FF0000"/>
          <w:highlight w:val="white"/>
        </w:rPr>
        <w:t>D</w:t>
      </w:r>
      <w:r>
        <w:rPr>
          <w:rFonts w:ascii="Garamond" w:eastAsia="Garamond" w:hAnsi="Garamond" w:cs="Garamond"/>
          <w:color w:val="FF0000"/>
          <w:highlight w:val="white"/>
        </w:rPr>
        <w:t xml:space="preserve">igital visual studies </w:t>
      </w:r>
      <w:proofErr w:type="gramStart"/>
      <w:r>
        <w:rPr>
          <w:rFonts w:ascii="Garamond" w:eastAsia="Garamond" w:hAnsi="Garamond" w:cs="Garamond"/>
          <w:color w:val="FF0000"/>
          <w:highlight w:val="white"/>
        </w:rPr>
        <w:t>explores</w:t>
      </w:r>
      <w:proofErr w:type="gramEnd"/>
      <w:r>
        <w:rPr>
          <w:rFonts w:ascii="Garamond" w:eastAsia="Garamond" w:hAnsi="Garamond" w:cs="Garamond"/>
          <w:color w:val="FF0000"/>
          <w:highlight w:val="white"/>
        </w:rPr>
        <w:t xml:space="preserve"> </w:t>
      </w:r>
      <w:r w:rsidRPr="003B71BA">
        <w:rPr>
          <w:rFonts w:ascii="Garamond" w:eastAsia="Garamond" w:hAnsi="Garamond" w:cs="Garamond"/>
          <w:color w:val="FF0000"/>
          <w:highlight w:val="white"/>
        </w:rPr>
        <w:t>how emergent digital technologies and new media practices are fueling transformation</w:t>
      </w:r>
      <w:r>
        <w:rPr>
          <w:rFonts w:ascii="Garamond" w:eastAsia="Garamond" w:hAnsi="Garamond" w:cs="Garamond"/>
          <w:color w:val="FF0000"/>
          <w:highlight w:val="white"/>
        </w:rPr>
        <w:t>s</w:t>
      </w:r>
      <w:r w:rsidRPr="003B71BA">
        <w:rPr>
          <w:rFonts w:ascii="Garamond" w:eastAsia="Garamond" w:hAnsi="Garamond" w:cs="Garamond"/>
          <w:color w:val="FF0000"/>
          <w:highlight w:val="white"/>
        </w:rPr>
        <w:t xml:space="preserve"> in civic practice and participatory culture</w:t>
      </w:r>
      <w:r>
        <w:rPr>
          <w:rFonts w:ascii="Garamond" w:eastAsia="Garamond" w:hAnsi="Garamond" w:cs="Garamond"/>
          <w:color w:val="FF0000"/>
          <w:highlight w:val="white"/>
        </w:rPr>
        <w:t>.</w:t>
      </w:r>
    </w:p>
    <w:p w14:paraId="220C16C0" w14:textId="10E36533" w:rsidR="003B71BA" w:rsidRDefault="003B71BA">
      <w:pPr>
        <w:pStyle w:val="CommentText"/>
      </w:pPr>
    </w:p>
  </w:comment>
  <w:comment w:id="52" w:author="Laurie Ellen Gries" w:date="2018-02-02T05:23:00Z" w:initials="LEG">
    <w:p w14:paraId="0D051E89" w14:textId="3A3EC422" w:rsidR="003B71BA" w:rsidRDefault="003B71BA">
      <w:pPr>
        <w:pStyle w:val="CommentText"/>
      </w:pPr>
      <w:r>
        <w:rPr>
          <w:rStyle w:val="CommentReference"/>
        </w:rPr>
        <w:annotationRef/>
      </w:r>
      <w:r w:rsidR="00F05C42">
        <w:t xml:space="preserve">Insert </w:t>
      </w:r>
      <w:r>
        <w:t>Text box near here:</w:t>
      </w:r>
    </w:p>
    <w:p w14:paraId="48880EE0" w14:textId="77777777" w:rsidR="003B71BA" w:rsidRDefault="003B71BA">
      <w:pPr>
        <w:pStyle w:val="CommentText"/>
      </w:pPr>
    </w:p>
    <w:p w14:paraId="4DBCA793" w14:textId="7DFD7076" w:rsidR="003B71BA" w:rsidRDefault="003B71BA">
      <w:pPr>
        <w:pStyle w:val="CommentText"/>
      </w:pPr>
      <w:r>
        <w:rPr>
          <w:rFonts w:ascii="Garamond" w:eastAsia="Garamond" w:hAnsi="Garamond" w:cs="Garamond"/>
          <w:highlight w:val="white"/>
        </w:rPr>
        <w:t xml:space="preserve">Digital visual studies </w:t>
      </w:r>
      <w:proofErr w:type="gramStart"/>
      <w:r>
        <w:rPr>
          <w:rFonts w:ascii="Garamond" w:eastAsia="Garamond" w:hAnsi="Garamond" w:cs="Garamond"/>
          <w:highlight w:val="white"/>
        </w:rPr>
        <w:t>seeks</w:t>
      </w:r>
      <w:proofErr w:type="gramEnd"/>
      <w:r>
        <w:rPr>
          <w:rFonts w:ascii="Garamond" w:eastAsia="Garamond" w:hAnsi="Garamond" w:cs="Garamond"/>
          <w:highlight w:val="white"/>
        </w:rPr>
        <w:t xml:space="preserve"> out the not-yet-realized possibilities that emerges through risk taking and experimentation with digital research and production.    </w:t>
      </w:r>
    </w:p>
  </w:comment>
  <w:comment w:id="53" w:author="Laurie Ellen Gries" w:date="2018-02-02T06:21:00Z" w:initials="LEG">
    <w:p w14:paraId="2E1AEB26" w14:textId="5AE97156" w:rsidR="000B6D8D" w:rsidRDefault="000B6D8D">
      <w:pPr>
        <w:pStyle w:val="CommentText"/>
      </w:pPr>
      <w:r>
        <w:rPr>
          <w:rStyle w:val="CommentReference"/>
        </w:rPr>
        <w:annotationRef/>
      </w:r>
      <w:r>
        <w:t>Change “our research in visual studies” to “visual research”</w:t>
      </w:r>
    </w:p>
  </w:comment>
  <w:comment w:id="70" w:author="Laurie Ellen Gries" w:date="2018-02-28T07:58:00Z" w:initials="LEG">
    <w:p w14:paraId="09CE0A99" w14:textId="5D568E48" w:rsidR="003561E4" w:rsidRDefault="003561E4">
      <w:pPr>
        <w:pStyle w:val="CommentText"/>
      </w:pPr>
      <w:r>
        <w:rPr>
          <w:rStyle w:val="CommentReference"/>
        </w:rPr>
        <w:annotationRef/>
      </w:r>
      <w:r>
        <w:t>This is section title for navigation bar of this section</w:t>
      </w:r>
    </w:p>
  </w:comment>
  <w:comment w:id="91" w:author="Laurie Ellen Gries" w:date="2018-02-02T05:24:00Z" w:initials="LEG">
    <w:p w14:paraId="5DDCA2B0" w14:textId="34AE5C32" w:rsidR="003B71BA" w:rsidRDefault="003B71BA">
      <w:pPr>
        <w:pStyle w:val="CommentText"/>
      </w:pPr>
      <w:r>
        <w:rPr>
          <w:rStyle w:val="CommentReference"/>
        </w:rPr>
        <w:annotationRef/>
      </w:r>
      <w:r w:rsidR="006F20CE">
        <w:t xml:space="preserve">Insert </w:t>
      </w:r>
      <w:r>
        <w:t>Textbox somewhere around here:</w:t>
      </w:r>
    </w:p>
    <w:p w14:paraId="5F0DA1D1" w14:textId="7439A8B6" w:rsidR="003B71BA" w:rsidRDefault="003B71BA">
      <w:pPr>
        <w:pStyle w:val="CommentText"/>
      </w:pPr>
      <w:r>
        <w:rPr>
          <w:rFonts w:ascii="Garamond" w:eastAsia="Garamond" w:hAnsi="Garamond" w:cs="Garamond"/>
        </w:rPr>
        <w:t>D</w:t>
      </w:r>
      <w:r w:rsidRPr="00FF45CB">
        <w:rPr>
          <w:rFonts w:ascii="Garamond" w:eastAsia="Garamond" w:hAnsi="Garamond" w:cs="Garamond"/>
        </w:rPr>
        <w:t xml:space="preserve">igital visual studies </w:t>
      </w:r>
      <w:proofErr w:type="gramStart"/>
      <w:r>
        <w:rPr>
          <w:rFonts w:ascii="Garamond" w:eastAsia="Garamond" w:hAnsi="Garamond" w:cs="Garamond"/>
        </w:rPr>
        <w:t>aims</w:t>
      </w:r>
      <w:proofErr w:type="gramEnd"/>
      <w:r>
        <w:rPr>
          <w:rFonts w:ascii="Garamond" w:eastAsia="Garamond" w:hAnsi="Garamond" w:cs="Garamond"/>
        </w:rPr>
        <w:t xml:space="preserve"> to generate new </w:t>
      </w:r>
      <w:r w:rsidR="00876337">
        <w:rPr>
          <w:rFonts w:ascii="Garamond" w:eastAsia="Garamond" w:hAnsi="Garamond" w:cs="Garamond"/>
        </w:rPr>
        <w:t>research approaches for</w:t>
      </w:r>
      <w:r>
        <w:rPr>
          <w:rFonts w:ascii="Garamond" w:eastAsia="Garamond" w:hAnsi="Garamond" w:cs="Garamond"/>
        </w:rPr>
        <w:t xml:space="preserve"> how</w:t>
      </w:r>
      <w:r w:rsidRPr="00FF45CB">
        <w:rPr>
          <w:rFonts w:ascii="Garamond" w:eastAsia="Garamond" w:hAnsi="Garamond" w:cs="Garamond"/>
        </w:rPr>
        <w:t xml:space="preserve"> digital visual phenomena are shifting public participation and impacting collective life</w:t>
      </w:r>
    </w:p>
  </w:comment>
  <w:comment w:id="98" w:author="Laurie Ellen Gries" w:date="2018-02-13T04:06:00Z" w:initials="LEG">
    <w:p w14:paraId="036EB7FA" w14:textId="6390E911" w:rsidR="006F20CE" w:rsidRDefault="006F20CE">
      <w:pPr>
        <w:pStyle w:val="CommentText"/>
      </w:pPr>
      <w:r>
        <w:rPr>
          <w:rStyle w:val="CommentReference"/>
        </w:rPr>
        <w:annotationRef/>
      </w:r>
      <w:r>
        <w:t>Insert Figure 3 somewhere near here</w:t>
      </w:r>
    </w:p>
  </w:comment>
  <w:comment w:id="102" w:author="Laurie Ellen Gries" w:date="2018-02-02T06:26:00Z" w:initials="LEG">
    <w:p w14:paraId="372EE5AF" w14:textId="20DB0397" w:rsidR="001160E5" w:rsidRDefault="001160E5">
      <w:pPr>
        <w:pStyle w:val="CommentText"/>
      </w:pPr>
      <w:r>
        <w:rPr>
          <w:rStyle w:val="CommentReference"/>
        </w:rPr>
        <w:annotationRef/>
      </w:r>
      <w:r>
        <w:t>Change to phenomena</w:t>
      </w:r>
    </w:p>
  </w:comment>
  <w:comment w:id="112" w:author="Laurie Ellen Gries" w:date="2018-02-02T06:25:00Z" w:initials="LEG">
    <w:p w14:paraId="051014EA" w14:textId="3D530332" w:rsidR="001160E5" w:rsidRDefault="001160E5">
      <w:pPr>
        <w:pStyle w:val="CommentText"/>
      </w:pPr>
      <w:r>
        <w:rPr>
          <w:rStyle w:val="CommentReference"/>
        </w:rPr>
        <w:annotationRef/>
      </w:r>
      <w:r>
        <w:t xml:space="preserve">Insert quotation after </w:t>
      </w:r>
      <w:r w:rsidR="006F20CE">
        <w:t>comma here</w:t>
      </w:r>
    </w:p>
  </w:comment>
  <w:comment w:id="113" w:author="Laurie Ellen Gries" w:date="2018-02-02T05:26:00Z" w:initials="LEG">
    <w:p w14:paraId="31CB2BBF" w14:textId="79AE877B" w:rsidR="003B71BA" w:rsidRDefault="003B71BA">
      <w:pPr>
        <w:pStyle w:val="CommentText"/>
      </w:pPr>
      <w:r>
        <w:rPr>
          <w:rStyle w:val="CommentReference"/>
        </w:rPr>
        <w:annotationRef/>
      </w:r>
      <w:r w:rsidR="006F20CE">
        <w:t xml:space="preserve">Insert </w:t>
      </w:r>
      <w:r>
        <w:t>Text box near here:</w:t>
      </w:r>
    </w:p>
    <w:p w14:paraId="4C748559" w14:textId="77777777" w:rsidR="003B71BA" w:rsidRDefault="003B71BA">
      <w:pPr>
        <w:pStyle w:val="CommentText"/>
      </w:pPr>
    </w:p>
    <w:p w14:paraId="02AD5D55" w14:textId="3A96A5FE" w:rsidR="003B71BA" w:rsidRDefault="003B71BA">
      <w:pPr>
        <w:pStyle w:val="CommentText"/>
      </w:pPr>
      <w:r>
        <w:rPr>
          <w:rFonts w:ascii="Garamond" w:eastAsia="Garamond" w:hAnsi="Garamond" w:cs="Garamond"/>
          <w:highlight w:val="white"/>
        </w:rPr>
        <w:t xml:space="preserve">Digital visual studies </w:t>
      </w:r>
      <w:proofErr w:type="gramStart"/>
      <w:r>
        <w:rPr>
          <w:rFonts w:ascii="Garamond" w:eastAsia="Garamond" w:hAnsi="Garamond" w:cs="Garamond"/>
          <w:highlight w:val="white"/>
        </w:rPr>
        <w:t>aims</w:t>
      </w:r>
      <w:proofErr w:type="gramEnd"/>
      <w:r w:rsidRPr="00336AE0">
        <w:rPr>
          <w:rFonts w:ascii="Garamond" w:eastAsia="Garamond" w:hAnsi="Garamond" w:cs="Garamond"/>
          <w:highlight w:val="white"/>
        </w:rPr>
        <w:t xml:space="preserve"> to preserve digital visual history</w:t>
      </w:r>
      <w:r>
        <w:rPr>
          <w:rFonts w:ascii="Garamond" w:eastAsia="Garamond" w:hAnsi="Garamond" w:cs="Garamond"/>
          <w:highlight w:val="white"/>
        </w:rPr>
        <w:t xml:space="preserve">. </w:t>
      </w:r>
    </w:p>
  </w:comment>
  <w:comment w:id="122" w:author="Laurie Ellen Gries" w:date="2018-02-02T05:27:00Z" w:initials="LEG">
    <w:p w14:paraId="6D8C5683" w14:textId="77777777" w:rsidR="003B71BA" w:rsidRDefault="003B71BA">
      <w:pPr>
        <w:pStyle w:val="CommentText"/>
      </w:pPr>
      <w:r>
        <w:rPr>
          <w:rStyle w:val="CommentReference"/>
        </w:rPr>
        <w:annotationRef/>
      </w:r>
      <w:r>
        <w:t>Text box somewhere near here:</w:t>
      </w:r>
    </w:p>
    <w:p w14:paraId="1338077F" w14:textId="77777777" w:rsidR="003B71BA" w:rsidRDefault="003B71BA">
      <w:pPr>
        <w:pStyle w:val="CommentText"/>
      </w:pPr>
    </w:p>
    <w:p w14:paraId="31A2D116" w14:textId="76985C83" w:rsidR="003B71BA" w:rsidRDefault="003B71BA">
      <w:pPr>
        <w:pStyle w:val="CommentText"/>
      </w:pPr>
      <w:r>
        <w:rPr>
          <w:rFonts w:ascii="Garamond" w:eastAsia="Garamond" w:hAnsi="Garamond" w:cs="Garamond"/>
        </w:rPr>
        <w:t>Digital Visual Studies</w:t>
      </w:r>
      <w:r w:rsidRPr="00376603">
        <w:rPr>
          <w:rFonts w:ascii="Garamond" w:eastAsia="Garamond" w:hAnsi="Garamond" w:cs="Garamond"/>
        </w:rPr>
        <w:t xml:space="preserve"> </w:t>
      </w:r>
      <w:r>
        <w:rPr>
          <w:rFonts w:ascii="Garamond" w:eastAsia="Garamond" w:hAnsi="Garamond" w:cs="Garamond"/>
        </w:rPr>
        <w:t>employs digital-</w:t>
      </w:r>
      <w:r w:rsidRPr="00376603">
        <w:rPr>
          <w:rFonts w:ascii="Garamond" w:eastAsia="Garamond" w:hAnsi="Garamond" w:cs="Garamond"/>
        </w:rPr>
        <w:t>visual production as part of the research and theory-building process</w:t>
      </w:r>
      <w:r>
        <w:rPr>
          <w:rFonts w:ascii="Garamond" w:eastAsia="Garamond" w:hAnsi="Garamond" w:cs="Garamond"/>
        </w:rPr>
        <w:t>.</w:t>
      </w:r>
    </w:p>
  </w:comment>
  <w:comment w:id="129" w:author="Laurie Ellen Gries" w:date="2018-02-02T06:28:00Z" w:initials="LEG">
    <w:p w14:paraId="1BA310DF" w14:textId="049D8793" w:rsidR="00EA0944" w:rsidRDefault="00EA0944">
      <w:pPr>
        <w:pStyle w:val="CommentText"/>
      </w:pPr>
      <w:r>
        <w:rPr>
          <w:rStyle w:val="CommentReference"/>
        </w:rPr>
        <w:annotationRef/>
      </w:r>
      <w:r>
        <w:t>Get rid of space before and after the dash here, please</w:t>
      </w:r>
    </w:p>
  </w:comment>
  <w:comment w:id="152" w:author="Laurie Ellen Gries" w:date="2018-02-02T05:28:00Z" w:initials="LEG">
    <w:p w14:paraId="488A5163" w14:textId="77777777" w:rsidR="003B71BA" w:rsidRDefault="003B71BA">
      <w:pPr>
        <w:pStyle w:val="CommentText"/>
      </w:pPr>
      <w:r>
        <w:rPr>
          <w:rStyle w:val="CommentReference"/>
        </w:rPr>
        <w:annotationRef/>
      </w:r>
      <w:r>
        <w:t>Text box somewhere near here:</w:t>
      </w:r>
    </w:p>
    <w:p w14:paraId="11B1DB7A" w14:textId="77777777" w:rsidR="003B71BA" w:rsidRDefault="003B71BA">
      <w:pPr>
        <w:pStyle w:val="CommentText"/>
      </w:pPr>
    </w:p>
    <w:p w14:paraId="1AC3B834" w14:textId="1F9ABA9C" w:rsidR="003B71BA" w:rsidRDefault="003B71BA">
      <w:pPr>
        <w:pStyle w:val="CommentText"/>
      </w:pPr>
      <w:r>
        <w:rPr>
          <w:rFonts w:ascii="Garamond" w:eastAsia="Garamond" w:hAnsi="Garamond" w:cs="Garamond"/>
        </w:rPr>
        <w:t xml:space="preserve">Digital Visual Studies pushes beyond nominal uses of </w:t>
      </w:r>
      <w:r w:rsidR="00A46C1E">
        <w:rPr>
          <w:rFonts w:ascii="Garamond" w:eastAsia="Garamond" w:hAnsi="Garamond" w:cs="Garamond"/>
        </w:rPr>
        <w:t xml:space="preserve">digital </w:t>
      </w:r>
      <w:r>
        <w:rPr>
          <w:rFonts w:ascii="Garamond" w:eastAsia="Garamond" w:hAnsi="Garamond" w:cs="Garamond"/>
        </w:rPr>
        <w:t>technology to experiment with and sometimes</w:t>
      </w:r>
      <w:r w:rsidR="00F90B3B">
        <w:rPr>
          <w:rFonts w:ascii="Garamond" w:eastAsia="Garamond" w:hAnsi="Garamond" w:cs="Garamond"/>
        </w:rPr>
        <w:t xml:space="preserve"> invent new digital research approaches.</w:t>
      </w:r>
    </w:p>
  </w:comment>
  <w:comment w:id="154" w:author="Laurie Ellen Gries" w:date="2018-02-02T06:32:00Z" w:initials="LEG">
    <w:p w14:paraId="358350B8" w14:textId="1CB23226" w:rsidR="00796D87" w:rsidRDefault="00796D87">
      <w:pPr>
        <w:pStyle w:val="CommentText"/>
      </w:pPr>
      <w:r>
        <w:rPr>
          <w:rStyle w:val="CommentReference"/>
        </w:rPr>
        <w:annotationRef/>
      </w:r>
      <w:r>
        <w:t>delete</w:t>
      </w:r>
    </w:p>
  </w:comment>
  <w:comment w:id="159" w:author="Laurie Ellen Gries" w:date="2018-02-02T05:30:00Z" w:initials="LEG">
    <w:p w14:paraId="11E8FCB2" w14:textId="77777777" w:rsidR="00F90B3B" w:rsidRDefault="00F90B3B">
      <w:pPr>
        <w:pStyle w:val="CommentText"/>
      </w:pPr>
      <w:r>
        <w:rPr>
          <w:rStyle w:val="CommentReference"/>
        </w:rPr>
        <w:annotationRef/>
      </w:r>
      <w:r>
        <w:t>Text box somewhere near here:</w:t>
      </w:r>
    </w:p>
    <w:p w14:paraId="69239585" w14:textId="77777777" w:rsidR="00F90B3B" w:rsidRDefault="00F90B3B">
      <w:pPr>
        <w:pStyle w:val="CommentText"/>
      </w:pPr>
    </w:p>
    <w:p w14:paraId="152C046F" w14:textId="32EDB8EC" w:rsidR="00F90B3B" w:rsidRDefault="00F90B3B" w:rsidP="00F90B3B">
      <w:pPr>
        <w:widowControl w:val="0"/>
        <w:spacing w:line="480" w:lineRule="auto"/>
        <w:ind w:firstLine="720"/>
        <w:rPr>
          <w:rFonts w:ascii="Garamond" w:eastAsia="Garamond" w:hAnsi="Garamond" w:cs="Garamond"/>
        </w:rPr>
      </w:pPr>
      <w:r>
        <w:rPr>
          <w:rFonts w:ascii="Garamond" w:eastAsia="Garamond" w:hAnsi="Garamond" w:cs="Garamond"/>
        </w:rPr>
        <w:t>Digital Visual Studies argues that content and delivery cannot be so easily divorced; they are mutually productive of both the research process and any research findings that may come to bear.</w:t>
      </w:r>
    </w:p>
    <w:p w14:paraId="45E812B4" w14:textId="3232FD13" w:rsidR="00F90B3B" w:rsidRDefault="00F90B3B">
      <w:pPr>
        <w:pStyle w:val="CommentText"/>
      </w:pPr>
    </w:p>
  </w:comment>
  <w:comment w:id="160" w:author="Laurie Ellen Gries" w:date="2018-02-02T06:34:00Z" w:initials="LEG">
    <w:p w14:paraId="25ED51AB" w14:textId="19181EFB" w:rsidR="002E26FE" w:rsidRDefault="002E26FE">
      <w:pPr>
        <w:pStyle w:val="CommentText"/>
      </w:pPr>
      <w:r>
        <w:rPr>
          <w:rStyle w:val="CommentReference"/>
        </w:rPr>
        <w:annotationRef/>
      </w:r>
      <w:r>
        <w:t>delete</w:t>
      </w:r>
    </w:p>
  </w:comment>
  <w:comment w:id="162" w:author="Laurie Ellen Gries" w:date="2018-02-28T07:59:00Z" w:initials="LEG">
    <w:p w14:paraId="48ECD664" w14:textId="5D6CF5B4" w:rsidR="003561E4" w:rsidRDefault="003561E4">
      <w:pPr>
        <w:pStyle w:val="CommentText"/>
      </w:pPr>
      <w:r>
        <w:rPr>
          <w:rStyle w:val="CommentReference"/>
        </w:rPr>
        <w:annotationRef/>
      </w:r>
      <w:r>
        <w:t>this should be title of last section on navigation bar for this section</w:t>
      </w:r>
    </w:p>
  </w:comment>
  <w:comment w:id="167" w:author="Laurie Ellen Gries" w:date="2018-02-02T05:32:00Z" w:initials="LEG">
    <w:p w14:paraId="113BC37C" w14:textId="5B1B3DB6" w:rsidR="00F90B3B" w:rsidRDefault="00F90B3B">
      <w:pPr>
        <w:pStyle w:val="CommentText"/>
      </w:pPr>
      <w:r>
        <w:rPr>
          <w:rStyle w:val="CommentReference"/>
        </w:rPr>
        <w:annotationRef/>
      </w:r>
      <w:r w:rsidR="007659A8">
        <w:t xml:space="preserve">Insert </w:t>
      </w:r>
      <w:r>
        <w:t>Text box near hear:</w:t>
      </w:r>
    </w:p>
    <w:p w14:paraId="3DE04B8D" w14:textId="77777777" w:rsidR="00F90B3B" w:rsidRDefault="00F90B3B">
      <w:pPr>
        <w:pStyle w:val="CommentText"/>
      </w:pPr>
    </w:p>
    <w:p w14:paraId="6887F4FF" w14:textId="3B497099" w:rsidR="00F90B3B" w:rsidRDefault="00F90B3B">
      <w:pPr>
        <w:pStyle w:val="CommentText"/>
      </w:pPr>
      <w:r>
        <w:rPr>
          <w:rFonts w:ascii="Garamond" w:eastAsia="Garamond" w:hAnsi="Garamond" w:cs="Garamond"/>
        </w:rPr>
        <w:t>Digital Visual Studies adopts an open attitude toward imperfection, if not failure, understanding failure to be a mode of constitutive learning and a productive pathway to alternative research.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343093" w15:done="0"/>
  <w15:commentEx w15:paraId="2DD9D11F" w15:done="0"/>
  <w15:commentEx w15:paraId="6D896DD7" w15:done="0"/>
  <w15:commentEx w15:paraId="044575E8" w15:done="0"/>
  <w15:commentEx w15:paraId="4E1BB7BE" w15:done="0"/>
  <w15:commentEx w15:paraId="5848E577" w15:done="0"/>
  <w15:commentEx w15:paraId="43E9A76A" w15:done="0"/>
  <w15:commentEx w15:paraId="4301F0C9" w15:done="0"/>
  <w15:commentEx w15:paraId="220C16C0" w15:done="0"/>
  <w15:commentEx w15:paraId="4DBCA793" w15:done="0"/>
  <w15:commentEx w15:paraId="2E1AEB26" w15:done="0"/>
  <w15:commentEx w15:paraId="09CE0A99" w15:done="0"/>
  <w15:commentEx w15:paraId="5F0DA1D1" w15:done="0"/>
  <w15:commentEx w15:paraId="036EB7FA" w15:done="0"/>
  <w15:commentEx w15:paraId="372EE5AF" w15:done="0"/>
  <w15:commentEx w15:paraId="051014EA" w15:done="0"/>
  <w15:commentEx w15:paraId="02AD5D55" w15:done="0"/>
  <w15:commentEx w15:paraId="31A2D116" w15:done="0"/>
  <w15:commentEx w15:paraId="1BA310DF" w15:done="0"/>
  <w15:commentEx w15:paraId="1AC3B834" w15:done="0"/>
  <w15:commentEx w15:paraId="358350B8" w15:done="0"/>
  <w15:commentEx w15:paraId="45E812B4" w15:done="0"/>
  <w15:commentEx w15:paraId="25ED51AB" w15:done="0"/>
  <w15:commentEx w15:paraId="48ECD664" w15:done="0"/>
  <w15:commentEx w15:paraId="6887F4F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CC7E5" w14:textId="77777777" w:rsidR="006408EC" w:rsidRDefault="006408EC" w:rsidP="00FF45CB">
      <w:r>
        <w:separator/>
      </w:r>
    </w:p>
  </w:endnote>
  <w:endnote w:type="continuationSeparator" w:id="0">
    <w:p w14:paraId="7AC37AD5" w14:textId="77777777" w:rsidR="006408EC" w:rsidRDefault="006408EC" w:rsidP="00FF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EA041" w14:textId="77777777" w:rsidR="006408EC" w:rsidRDefault="006408EC" w:rsidP="00FF45CB">
      <w:r>
        <w:separator/>
      </w:r>
    </w:p>
  </w:footnote>
  <w:footnote w:type="continuationSeparator" w:id="0">
    <w:p w14:paraId="7491D71B" w14:textId="77777777" w:rsidR="006408EC" w:rsidRDefault="006408EC" w:rsidP="00FF45CB">
      <w:r>
        <w:continuationSeparator/>
      </w:r>
    </w:p>
  </w:footnote>
  <w:footnote w:id="1">
    <w:p w14:paraId="38DFDC41" w14:textId="25CF4A53" w:rsidR="008F263B" w:rsidRPr="008F263B" w:rsidRDefault="008F263B">
      <w:pPr>
        <w:pStyle w:val="FootnoteText"/>
        <w:rPr>
          <w:rFonts w:ascii="Garamond" w:hAnsi="Garamond"/>
        </w:rPr>
      </w:pPr>
      <w:r w:rsidRPr="008F263B">
        <w:rPr>
          <w:rStyle w:val="FootnoteReference"/>
          <w:rFonts w:ascii="Garamond" w:hAnsi="Garamond"/>
        </w:rPr>
        <w:footnoteRef/>
      </w:r>
      <w:r w:rsidRPr="008F263B">
        <w:rPr>
          <w:rFonts w:ascii="Garamond" w:hAnsi="Garamond"/>
        </w:rPr>
        <w:t xml:space="preserve"> See also, among others, </w:t>
      </w:r>
      <w:r w:rsidRPr="008F263B">
        <w:rPr>
          <w:rFonts w:ascii="Garamond" w:eastAsia="Garamond" w:hAnsi="Garamond" w:cs="Garamond"/>
        </w:rPr>
        <w:t xml:space="preserve">Gillian Rose’s </w:t>
      </w:r>
      <w:r w:rsidRPr="008F263B">
        <w:rPr>
          <w:rFonts w:ascii="Garamond" w:eastAsia="Garamond" w:hAnsi="Garamond" w:cs="Garamond"/>
          <w:i/>
        </w:rPr>
        <w:t xml:space="preserve">Visual Methodologies </w:t>
      </w:r>
      <w:r w:rsidRPr="008F263B">
        <w:rPr>
          <w:rFonts w:ascii="Garamond" w:eastAsia="Garamond" w:hAnsi="Garamond" w:cs="Garamond"/>
        </w:rPr>
        <w:t xml:space="preserve">(2010 [2001]) and Theo van </w:t>
      </w:r>
      <w:proofErr w:type="spellStart"/>
      <w:r w:rsidRPr="008F263B">
        <w:rPr>
          <w:rFonts w:ascii="Garamond" w:eastAsia="Garamond" w:hAnsi="Garamond" w:cs="Garamond"/>
        </w:rPr>
        <w:t>Leeuwen</w:t>
      </w:r>
      <w:proofErr w:type="spellEnd"/>
      <w:r w:rsidRPr="008F263B">
        <w:rPr>
          <w:rFonts w:ascii="Garamond" w:eastAsia="Garamond" w:hAnsi="Garamond" w:cs="Garamond"/>
        </w:rPr>
        <w:t xml:space="preserve"> and Carey </w:t>
      </w:r>
      <w:proofErr w:type="spellStart"/>
      <w:r w:rsidRPr="008F263B">
        <w:rPr>
          <w:rFonts w:ascii="Garamond" w:eastAsia="Garamond" w:hAnsi="Garamond" w:cs="Garamond"/>
        </w:rPr>
        <w:t>Jewitt’s</w:t>
      </w:r>
      <w:proofErr w:type="spellEnd"/>
      <w:r w:rsidRPr="008F263B">
        <w:rPr>
          <w:rFonts w:ascii="Garamond" w:eastAsia="Garamond" w:hAnsi="Garamond" w:cs="Garamond"/>
        </w:rPr>
        <w:t xml:space="preserve"> </w:t>
      </w:r>
      <w:proofErr w:type="gramStart"/>
      <w:r w:rsidRPr="008F263B">
        <w:rPr>
          <w:rFonts w:ascii="Garamond" w:eastAsia="Garamond" w:hAnsi="Garamond" w:cs="Garamond"/>
          <w:i/>
        </w:rPr>
        <w:t>The</w:t>
      </w:r>
      <w:proofErr w:type="gramEnd"/>
      <w:r w:rsidRPr="008F263B">
        <w:rPr>
          <w:rFonts w:ascii="Garamond" w:eastAsia="Garamond" w:hAnsi="Garamond" w:cs="Garamond"/>
          <w:i/>
        </w:rPr>
        <w:t xml:space="preserve"> Handbook of Visual Analysis </w:t>
      </w:r>
      <w:r w:rsidRPr="008F263B">
        <w:rPr>
          <w:rFonts w:ascii="Garamond" w:eastAsia="Garamond" w:hAnsi="Garamond" w:cs="Garamond"/>
        </w:rPr>
        <w:t>(2001).</w:t>
      </w:r>
    </w:p>
  </w:footnote>
  <w:footnote w:id="2">
    <w:p w14:paraId="483CBF5A" w14:textId="723A42EB" w:rsidR="00C90307" w:rsidRPr="00C90307" w:rsidRDefault="00C90307">
      <w:pPr>
        <w:pStyle w:val="FootnoteText"/>
      </w:pPr>
      <w:r>
        <w:rPr>
          <w:rStyle w:val="FootnoteReference"/>
        </w:rPr>
        <w:footnoteRef/>
      </w:r>
      <w:r>
        <w:t xml:space="preserve"> </w:t>
      </w:r>
      <w:r w:rsidRPr="00C90307">
        <w:rPr>
          <w:rFonts w:ascii="Garamond" w:hAnsi="Garamond"/>
        </w:rPr>
        <w:t xml:space="preserve">Readers many notice similar arguments made in this introduction and </w:t>
      </w:r>
      <w:r>
        <w:rPr>
          <w:rFonts w:ascii="Garamond" w:hAnsi="Garamond"/>
        </w:rPr>
        <w:t xml:space="preserve">Pink and </w:t>
      </w:r>
      <w:proofErr w:type="spellStart"/>
      <w:r>
        <w:rPr>
          <w:rFonts w:ascii="Garamond" w:eastAsia="Garamond" w:hAnsi="Garamond" w:cs="Garamond"/>
        </w:rPr>
        <w:t>Sumartojo’s</w:t>
      </w:r>
      <w:proofErr w:type="spellEnd"/>
      <w:r w:rsidRPr="00C90307">
        <w:rPr>
          <w:rFonts w:ascii="Garamond" w:hAnsi="Garamond"/>
        </w:rPr>
        <w:t xml:space="preserve"> introduction </w:t>
      </w:r>
      <w:r>
        <w:rPr>
          <w:rFonts w:ascii="Garamond" w:hAnsi="Garamond"/>
        </w:rPr>
        <w:t>to</w:t>
      </w:r>
      <w:r w:rsidRPr="00C90307">
        <w:rPr>
          <w:rFonts w:ascii="Garamond" w:hAnsi="Garamond"/>
        </w:rPr>
        <w:t xml:space="preserve"> </w:t>
      </w:r>
      <w:r w:rsidRPr="00C90307">
        <w:rPr>
          <w:rFonts w:ascii="Garamond" w:hAnsi="Garamond"/>
          <w:i/>
        </w:rPr>
        <w:t xml:space="preserve">Reconfiguring Techniques in Digital Visual Research. </w:t>
      </w:r>
      <w:r w:rsidRPr="00C90307">
        <w:rPr>
          <w:rFonts w:ascii="Garamond" w:hAnsi="Garamond"/>
        </w:rPr>
        <w:t>Any similarities</w:t>
      </w:r>
      <w:r>
        <w:rPr>
          <w:rFonts w:ascii="Garamond" w:hAnsi="Garamond"/>
        </w:rPr>
        <w:t xml:space="preserve"> are pur</w:t>
      </w:r>
      <w:r w:rsidRPr="00C90307">
        <w:rPr>
          <w:rFonts w:ascii="Garamond" w:hAnsi="Garamond"/>
        </w:rPr>
        <w:t xml:space="preserve">ely coincidental in that this introduction was written before I discovered </w:t>
      </w:r>
      <w:r w:rsidRPr="00C90307">
        <w:rPr>
          <w:rFonts w:ascii="Garamond" w:hAnsi="Garamond"/>
          <w:i/>
        </w:rPr>
        <w:t>Reconfiguring Techniques in Digital Visual Research.</w:t>
      </w:r>
      <w:r>
        <w:rPr>
          <w:rFonts w:ascii="Garamond" w:hAnsi="Garamond"/>
          <w:i/>
        </w:rPr>
        <w:t xml:space="preserve"> </w:t>
      </w:r>
    </w:p>
  </w:footnote>
  <w:footnote w:id="3">
    <w:p w14:paraId="722196E4" w14:textId="7E8294FD" w:rsidR="00B4426F" w:rsidRPr="008F263B" w:rsidRDefault="00B4426F">
      <w:pPr>
        <w:pStyle w:val="FootnoteText"/>
        <w:rPr>
          <w:rFonts w:ascii="Garamond" w:hAnsi="Garamond"/>
        </w:rPr>
      </w:pPr>
      <w:r w:rsidRPr="008F263B">
        <w:rPr>
          <w:rStyle w:val="FootnoteReference"/>
          <w:rFonts w:ascii="Garamond" w:hAnsi="Garamond"/>
        </w:rPr>
        <w:footnoteRef/>
      </w:r>
      <w:r w:rsidRPr="008F263B">
        <w:rPr>
          <w:rFonts w:ascii="Garamond" w:hAnsi="Garamond"/>
        </w:rPr>
        <w:t xml:space="preserve"> </w:t>
      </w:r>
      <w:r w:rsidRPr="008F263B">
        <w:rPr>
          <w:rFonts w:ascii="Garamond" w:eastAsia="Garamond" w:hAnsi="Garamond" w:cs="Garamond"/>
        </w:rPr>
        <w:t>We acknowledge that these fields of study are much more diverse than articulated here. We also acknowledge that these fields of study have overlapping interests. We simply identify here what we take away specifically from each field of study.</w:t>
      </w:r>
    </w:p>
  </w:footnote>
  <w:footnote w:id="4">
    <w:p w14:paraId="0D32B1A3" w14:textId="79781892" w:rsidR="000C0BEC" w:rsidRDefault="000C0BEC">
      <w:pPr>
        <w:pStyle w:val="FootnoteText"/>
      </w:pPr>
      <w:r>
        <w:rPr>
          <w:rStyle w:val="FootnoteReference"/>
        </w:rPr>
        <w:footnoteRef/>
      </w:r>
      <w:r>
        <w:t xml:space="preserve"> </w:t>
      </w:r>
      <w:r w:rsidR="003F49C4" w:rsidRPr="003F49C4">
        <w:rPr>
          <w:rFonts w:ascii="Garamond" w:hAnsi="Garamond"/>
        </w:rPr>
        <w:t>See Hays 110.</w:t>
      </w:r>
      <w:r w:rsidR="00AC4231">
        <w:t xml:space="preserve"> </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ie Ellen Gries">
    <w15:presenceInfo w15:providerId="None" w15:userId="Laurie Ellen Gri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proofState w:spelling="clean" w:grammar="clean"/>
  <w:trackRevision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
  <w:rsids>
    <w:rsidRoot w:val="00157F6E"/>
    <w:rsid w:val="000078E2"/>
    <w:rsid w:val="0001504E"/>
    <w:rsid w:val="00015D96"/>
    <w:rsid w:val="00031314"/>
    <w:rsid w:val="000360A9"/>
    <w:rsid w:val="00046AAD"/>
    <w:rsid w:val="00047077"/>
    <w:rsid w:val="000664FD"/>
    <w:rsid w:val="0006770D"/>
    <w:rsid w:val="00075EBD"/>
    <w:rsid w:val="00094D9A"/>
    <w:rsid w:val="000A70F8"/>
    <w:rsid w:val="000B5782"/>
    <w:rsid w:val="000B6D8D"/>
    <w:rsid w:val="000C0BEC"/>
    <w:rsid w:val="000D3DFD"/>
    <w:rsid w:val="000D635C"/>
    <w:rsid w:val="000E4237"/>
    <w:rsid w:val="000E4E18"/>
    <w:rsid w:val="000F33A3"/>
    <w:rsid w:val="000F3F66"/>
    <w:rsid w:val="001160E5"/>
    <w:rsid w:val="00117588"/>
    <w:rsid w:val="0012287A"/>
    <w:rsid w:val="001354A7"/>
    <w:rsid w:val="0014243A"/>
    <w:rsid w:val="00155383"/>
    <w:rsid w:val="00157F6E"/>
    <w:rsid w:val="00165EEB"/>
    <w:rsid w:val="001977DE"/>
    <w:rsid w:val="001979EA"/>
    <w:rsid w:val="001A156C"/>
    <w:rsid w:val="001A5950"/>
    <w:rsid w:val="001F16DC"/>
    <w:rsid w:val="001F4474"/>
    <w:rsid w:val="00206842"/>
    <w:rsid w:val="002126ED"/>
    <w:rsid w:val="002303FC"/>
    <w:rsid w:val="002314E2"/>
    <w:rsid w:val="00245448"/>
    <w:rsid w:val="0025562B"/>
    <w:rsid w:val="00273257"/>
    <w:rsid w:val="002732DC"/>
    <w:rsid w:val="00280497"/>
    <w:rsid w:val="00293CB6"/>
    <w:rsid w:val="002A21FB"/>
    <w:rsid w:val="002B1556"/>
    <w:rsid w:val="002B3020"/>
    <w:rsid w:val="002C7E3A"/>
    <w:rsid w:val="002E26FE"/>
    <w:rsid w:val="00304E53"/>
    <w:rsid w:val="0030532C"/>
    <w:rsid w:val="003179E5"/>
    <w:rsid w:val="00325CEE"/>
    <w:rsid w:val="00336AE0"/>
    <w:rsid w:val="003560EE"/>
    <w:rsid w:val="003561E4"/>
    <w:rsid w:val="0036540E"/>
    <w:rsid w:val="00370321"/>
    <w:rsid w:val="00376603"/>
    <w:rsid w:val="0037706E"/>
    <w:rsid w:val="00395CB7"/>
    <w:rsid w:val="003A3D50"/>
    <w:rsid w:val="003B2FC8"/>
    <w:rsid w:val="003B71BA"/>
    <w:rsid w:val="003E5C73"/>
    <w:rsid w:val="003F2CBF"/>
    <w:rsid w:val="003F49C4"/>
    <w:rsid w:val="00407185"/>
    <w:rsid w:val="00413F73"/>
    <w:rsid w:val="004366C4"/>
    <w:rsid w:val="00444B70"/>
    <w:rsid w:val="0045015A"/>
    <w:rsid w:val="00450341"/>
    <w:rsid w:val="00454B18"/>
    <w:rsid w:val="00465389"/>
    <w:rsid w:val="004B1818"/>
    <w:rsid w:val="004C0BD0"/>
    <w:rsid w:val="004C34D3"/>
    <w:rsid w:val="004C447D"/>
    <w:rsid w:val="004D01FB"/>
    <w:rsid w:val="004D499C"/>
    <w:rsid w:val="004D638F"/>
    <w:rsid w:val="004F2533"/>
    <w:rsid w:val="00505474"/>
    <w:rsid w:val="00545969"/>
    <w:rsid w:val="00555E02"/>
    <w:rsid w:val="00556F6E"/>
    <w:rsid w:val="005600EC"/>
    <w:rsid w:val="00566E47"/>
    <w:rsid w:val="005D4B55"/>
    <w:rsid w:val="005E7144"/>
    <w:rsid w:val="005E7B78"/>
    <w:rsid w:val="006123D0"/>
    <w:rsid w:val="00624E0F"/>
    <w:rsid w:val="00632175"/>
    <w:rsid w:val="00635DDF"/>
    <w:rsid w:val="00640870"/>
    <w:rsid w:val="006408EC"/>
    <w:rsid w:val="006412AB"/>
    <w:rsid w:val="00641F4C"/>
    <w:rsid w:val="0064280D"/>
    <w:rsid w:val="00646B85"/>
    <w:rsid w:val="00653E50"/>
    <w:rsid w:val="006624D1"/>
    <w:rsid w:val="0068100E"/>
    <w:rsid w:val="00686429"/>
    <w:rsid w:val="00697862"/>
    <w:rsid w:val="006A195A"/>
    <w:rsid w:val="006A674B"/>
    <w:rsid w:val="006E6450"/>
    <w:rsid w:val="006F1019"/>
    <w:rsid w:val="006F12BA"/>
    <w:rsid w:val="006F20CE"/>
    <w:rsid w:val="006F7115"/>
    <w:rsid w:val="00712808"/>
    <w:rsid w:val="0072781F"/>
    <w:rsid w:val="00737378"/>
    <w:rsid w:val="00743F6B"/>
    <w:rsid w:val="00744497"/>
    <w:rsid w:val="00745DE2"/>
    <w:rsid w:val="00763369"/>
    <w:rsid w:val="00764B43"/>
    <w:rsid w:val="00764BC5"/>
    <w:rsid w:val="007659A8"/>
    <w:rsid w:val="00777A66"/>
    <w:rsid w:val="00780912"/>
    <w:rsid w:val="00796D87"/>
    <w:rsid w:val="007B1756"/>
    <w:rsid w:val="007B5A7B"/>
    <w:rsid w:val="007C2E04"/>
    <w:rsid w:val="008037CD"/>
    <w:rsid w:val="00814CBD"/>
    <w:rsid w:val="00825A70"/>
    <w:rsid w:val="008276BF"/>
    <w:rsid w:val="0084650F"/>
    <w:rsid w:val="0085108A"/>
    <w:rsid w:val="008549FA"/>
    <w:rsid w:val="00876337"/>
    <w:rsid w:val="00887209"/>
    <w:rsid w:val="00891D4F"/>
    <w:rsid w:val="0089321B"/>
    <w:rsid w:val="008A1D6B"/>
    <w:rsid w:val="008A5007"/>
    <w:rsid w:val="008A64E7"/>
    <w:rsid w:val="008A7E53"/>
    <w:rsid w:val="008B35FC"/>
    <w:rsid w:val="008C6A4E"/>
    <w:rsid w:val="008D085F"/>
    <w:rsid w:val="008E38F0"/>
    <w:rsid w:val="008F263B"/>
    <w:rsid w:val="00902E84"/>
    <w:rsid w:val="0092219F"/>
    <w:rsid w:val="00944F66"/>
    <w:rsid w:val="009536F9"/>
    <w:rsid w:val="00953C06"/>
    <w:rsid w:val="0095658A"/>
    <w:rsid w:val="009615FB"/>
    <w:rsid w:val="0096333E"/>
    <w:rsid w:val="00966FA0"/>
    <w:rsid w:val="00980D47"/>
    <w:rsid w:val="009A22CB"/>
    <w:rsid w:val="009A2C35"/>
    <w:rsid w:val="009B447E"/>
    <w:rsid w:val="009B4CFA"/>
    <w:rsid w:val="009D0D3D"/>
    <w:rsid w:val="009D51D7"/>
    <w:rsid w:val="009D67B1"/>
    <w:rsid w:val="009F2435"/>
    <w:rsid w:val="009F56D9"/>
    <w:rsid w:val="00A10371"/>
    <w:rsid w:val="00A109ED"/>
    <w:rsid w:val="00A10E80"/>
    <w:rsid w:val="00A12FD6"/>
    <w:rsid w:val="00A21349"/>
    <w:rsid w:val="00A40DD2"/>
    <w:rsid w:val="00A424D1"/>
    <w:rsid w:val="00A42A7B"/>
    <w:rsid w:val="00A46C1E"/>
    <w:rsid w:val="00A46E71"/>
    <w:rsid w:val="00A52C49"/>
    <w:rsid w:val="00A6465D"/>
    <w:rsid w:val="00A64867"/>
    <w:rsid w:val="00A65C4E"/>
    <w:rsid w:val="00A82F07"/>
    <w:rsid w:val="00AA297D"/>
    <w:rsid w:val="00AC4231"/>
    <w:rsid w:val="00AE4525"/>
    <w:rsid w:val="00AE4B3C"/>
    <w:rsid w:val="00AE672E"/>
    <w:rsid w:val="00AF3F91"/>
    <w:rsid w:val="00B024FC"/>
    <w:rsid w:val="00B03CFC"/>
    <w:rsid w:val="00B37EFF"/>
    <w:rsid w:val="00B4090F"/>
    <w:rsid w:val="00B41F46"/>
    <w:rsid w:val="00B4426F"/>
    <w:rsid w:val="00B50DD0"/>
    <w:rsid w:val="00B52140"/>
    <w:rsid w:val="00B6714E"/>
    <w:rsid w:val="00B672D1"/>
    <w:rsid w:val="00B67F6E"/>
    <w:rsid w:val="00B712FE"/>
    <w:rsid w:val="00B73947"/>
    <w:rsid w:val="00B83F63"/>
    <w:rsid w:val="00B84FB8"/>
    <w:rsid w:val="00B945B9"/>
    <w:rsid w:val="00BB3923"/>
    <w:rsid w:val="00BC0580"/>
    <w:rsid w:val="00BD467B"/>
    <w:rsid w:val="00BE050B"/>
    <w:rsid w:val="00BE0A4C"/>
    <w:rsid w:val="00BE5CF8"/>
    <w:rsid w:val="00BF246D"/>
    <w:rsid w:val="00C07ED4"/>
    <w:rsid w:val="00C15DDA"/>
    <w:rsid w:val="00C22A9A"/>
    <w:rsid w:val="00C26F81"/>
    <w:rsid w:val="00C32386"/>
    <w:rsid w:val="00C32AB3"/>
    <w:rsid w:val="00C35D5E"/>
    <w:rsid w:val="00C4053B"/>
    <w:rsid w:val="00C43D23"/>
    <w:rsid w:val="00C531FF"/>
    <w:rsid w:val="00C63D0B"/>
    <w:rsid w:val="00C65E68"/>
    <w:rsid w:val="00C82911"/>
    <w:rsid w:val="00C83230"/>
    <w:rsid w:val="00C90307"/>
    <w:rsid w:val="00CA454D"/>
    <w:rsid w:val="00CA6965"/>
    <w:rsid w:val="00CB26D4"/>
    <w:rsid w:val="00CC65A3"/>
    <w:rsid w:val="00CE0FD5"/>
    <w:rsid w:val="00CF20B0"/>
    <w:rsid w:val="00D06C61"/>
    <w:rsid w:val="00D14F09"/>
    <w:rsid w:val="00D36E88"/>
    <w:rsid w:val="00D41CD0"/>
    <w:rsid w:val="00D777B2"/>
    <w:rsid w:val="00D933BF"/>
    <w:rsid w:val="00DC2975"/>
    <w:rsid w:val="00DE4ECA"/>
    <w:rsid w:val="00DF4426"/>
    <w:rsid w:val="00E02074"/>
    <w:rsid w:val="00E111E8"/>
    <w:rsid w:val="00E13682"/>
    <w:rsid w:val="00E341E3"/>
    <w:rsid w:val="00E34275"/>
    <w:rsid w:val="00E44276"/>
    <w:rsid w:val="00E5338A"/>
    <w:rsid w:val="00E55086"/>
    <w:rsid w:val="00E56437"/>
    <w:rsid w:val="00E602C3"/>
    <w:rsid w:val="00E65DF0"/>
    <w:rsid w:val="00E7161D"/>
    <w:rsid w:val="00EA0944"/>
    <w:rsid w:val="00EC2600"/>
    <w:rsid w:val="00EC68D9"/>
    <w:rsid w:val="00ED7BCC"/>
    <w:rsid w:val="00EE29A1"/>
    <w:rsid w:val="00EF4446"/>
    <w:rsid w:val="00EF5140"/>
    <w:rsid w:val="00F03204"/>
    <w:rsid w:val="00F05C42"/>
    <w:rsid w:val="00F15F7E"/>
    <w:rsid w:val="00F17B63"/>
    <w:rsid w:val="00F30E29"/>
    <w:rsid w:val="00F3573A"/>
    <w:rsid w:val="00F42481"/>
    <w:rsid w:val="00F85D8E"/>
    <w:rsid w:val="00F87087"/>
    <w:rsid w:val="00F90B3B"/>
    <w:rsid w:val="00F95CB5"/>
    <w:rsid w:val="00FA7201"/>
    <w:rsid w:val="00FB5427"/>
    <w:rsid w:val="00FC19E9"/>
    <w:rsid w:val="00FF02B5"/>
    <w:rsid w:val="00FF1935"/>
    <w:rsid w:val="00FF45CB"/>
    <w:rsid w:val="00FF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A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EE"/>
    <w:pPr>
      <w:pBdr>
        <w:top w:val="none" w:sz="0" w:space="0" w:color="auto"/>
        <w:left w:val="none" w:sz="0" w:space="0" w:color="auto"/>
        <w:bottom w:val="none" w:sz="0" w:space="0" w:color="auto"/>
        <w:right w:val="none" w:sz="0" w:space="0" w:color="auto"/>
        <w:between w:val="none" w:sz="0" w:space="0" w:color="auto"/>
      </w:pBdr>
    </w:pPr>
    <w:rPr>
      <w:rFonts w:ascii="Times New Roman" w:hAnsi="Times New Roman" w:cs="Times New Roman"/>
      <w:color w:val="auto"/>
    </w:rPr>
  </w:style>
  <w:style w:type="paragraph" w:styleId="Heading1">
    <w:name w:val="heading 1"/>
    <w:basedOn w:val="Normal"/>
    <w:next w:val="Normal"/>
    <w:link w:val="Heading1Char"/>
    <w:uiPriority w:val="9"/>
    <w:qFormat/>
    <w:pPr>
      <w:keepNext/>
      <w:keepLines/>
      <w:pBdr>
        <w:top w:val="nil"/>
        <w:left w:val="nil"/>
        <w:bottom w:val="nil"/>
        <w:right w:val="nil"/>
        <w:between w:val="nil"/>
      </w:pBdr>
      <w:spacing w:before="480" w:after="120"/>
      <w:outlineLvl w:val="0"/>
    </w:pPr>
    <w:rPr>
      <w:rFonts w:ascii="Calibri" w:hAnsi="Calibri" w:cs="Calibri"/>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rFonts w:ascii="Calibri" w:hAnsi="Calibri" w:cs="Calibri"/>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rFonts w:ascii="Calibri" w:hAnsi="Calibri" w:cs="Calibri"/>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rFonts w:ascii="Calibri" w:hAnsi="Calibri" w:cs="Calibri"/>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rFonts w:ascii="Calibri" w:hAnsi="Calibri" w:cs="Calibri"/>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rFonts w:ascii="Calibri" w:hAnsi="Calibri" w:cs="Calibri"/>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rFonts w:ascii="Calibri" w:hAnsi="Calibri" w:cs="Calibri"/>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pBdr>
        <w:top w:val="nil"/>
        <w:left w:val="nil"/>
        <w:bottom w:val="nil"/>
        <w:right w:val="nil"/>
        <w:between w:val="nil"/>
      </w:pBdr>
    </w:pPr>
    <w:rPr>
      <w:rFonts w:ascii="Calibri" w:hAnsi="Calibri" w:cs="Calibri"/>
      <w:color w:val="00000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44497"/>
    <w:pPr>
      <w:pBdr>
        <w:top w:val="nil"/>
        <w:left w:val="nil"/>
        <w:bottom w:val="nil"/>
        <w:right w:val="nil"/>
        <w:between w:val="nil"/>
      </w:pBdr>
    </w:pPr>
    <w:rPr>
      <w:color w:val="000000"/>
      <w:sz w:val="18"/>
      <w:szCs w:val="18"/>
    </w:rPr>
  </w:style>
  <w:style w:type="character" w:customStyle="1" w:styleId="BalloonTextChar">
    <w:name w:val="Balloon Text Char"/>
    <w:basedOn w:val="DefaultParagraphFont"/>
    <w:link w:val="BalloonText"/>
    <w:uiPriority w:val="99"/>
    <w:semiHidden/>
    <w:rsid w:val="00744497"/>
    <w:rPr>
      <w:rFonts w:ascii="Times New Roman" w:hAnsi="Times New Roman" w:cs="Times New Roman"/>
      <w:sz w:val="18"/>
      <w:szCs w:val="18"/>
    </w:rPr>
  </w:style>
  <w:style w:type="paragraph" w:styleId="EndnoteText">
    <w:name w:val="endnote text"/>
    <w:basedOn w:val="Normal"/>
    <w:link w:val="EndnoteTextChar"/>
    <w:uiPriority w:val="99"/>
    <w:unhideWhenUsed/>
    <w:rsid w:val="00FF45CB"/>
    <w:pPr>
      <w:pBdr>
        <w:top w:val="nil"/>
        <w:left w:val="nil"/>
        <w:bottom w:val="nil"/>
        <w:right w:val="nil"/>
        <w:between w:val="nil"/>
      </w:pBdr>
    </w:pPr>
    <w:rPr>
      <w:rFonts w:ascii="Calibri" w:hAnsi="Calibri" w:cs="Calibri"/>
      <w:color w:val="000000"/>
    </w:rPr>
  </w:style>
  <w:style w:type="character" w:customStyle="1" w:styleId="EndnoteTextChar">
    <w:name w:val="Endnote Text Char"/>
    <w:basedOn w:val="DefaultParagraphFont"/>
    <w:link w:val="EndnoteText"/>
    <w:uiPriority w:val="99"/>
    <w:rsid w:val="00FF45CB"/>
  </w:style>
  <w:style w:type="character" w:styleId="EndnoteReference">
    <w:name w:val="endnote reference"/>
    <w:basedOn w:val="DefaultParagraphFont"/>
    <w:uiPriority w:val="99"/>
    <w:unhideWhenUsed/>
    <w:rsid w:val="00FF45CB"/>
    <w:rPr>
      <w:vertAlign w:val="superscript"/>
    </w:rPr>
  </w:style>
  <w:style w:type="character" w:customStyle="1" w:styleId="Heading1Char">
    <w:name w:val="Heading 1 Char"/>
    <w:basedOn w:val="DefaultParagraphFont"/>
    <w:link w:val="Heading1"/>
    <w:uiPriority w:val="9"/>
    <w:rsid w:val="00B4426F"/>
    <w:rPr>
      <w:b/>
      <w:sz w:val="48"/>
      <w:szCs w:val="48"/>
    </w:rPr>
  </w:style>
  <w:style w:type="paragraph" w:styleId="FootnoteText">
    <w:name w:val="footnote text"/>
    <w:basedOn w:val="Normal"/>
    <w:link w:val="FootnoteTextChar"/>
    <w:uiPriority w:val="99"/>
    <w:unhideWhenUsed/>
    <w:rsid w:val="00B4426F"/>
  </w:style>
  <w:style w:type="character" w:customStyle="1" w:styleId="FootnoteTextChar">
    <w:name w:val="Footnote Text Char"/>
    <w:basedOn w:val="DefaultParagraphFont"/>
    <w:link w:val="FootnoteText"/>
    <w:uiPriority w:val="99"/>
    <w:rsid w:val="00B4426F"/>
    <w:rPr>
      <w:rFonts w:ascii="Times New Roman" w:hAnsi="Times New Roman" w:cs="Times New Roman"/>
      <w:color w:val="auto"/>
    </w:rPr>
  </w:style>
  <w:style w:type="character" w:styleId="FootnoteReference">
    <w:name w:val="footnote reference"/>
    <w:basedOn w:val="DefaultParagraphFont"/>
    <w:uiPriority w:val="99"/>
    <w:unhideWhenUsed/>
    <w:rsid w:val="00B4426F"/>
    <w:rPr>
      <w:vertAlign w:val="superscript"/>
    </w:rPr>
  </w:style>
  <w:style w:type="character" w:styleId="Hyperlink">
    <w:name w:val="Hyperlink"/>
    <w:basedOn w:val="DefaultParagraphFont"/>
    <w:uiPriority w:val="99"/>
    <w:unhideWhenUsed/>
    <w:rsid w:val="000F33A3"/>
    <w:rPr>
      <w:color w:val="0563C1" w:themeColor="hyperlink"/>
      <w:u w:val="single"/>
    </w:rPr>
  </w:style>
  <w:style w:type="character" w:styleId="FollowedHyperlink">
    <w:name w:val="FollowedHyperlink"/>
    <w:basedOn w:val="DefaultParagraphFont"/>
    <w:uiPriority w:val="99"/>
    <w:semiHidden/>
    <w:unhideWhenUsed/>
    <w:rsid w:val="00D41CD0"/>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3B71BA"/>
    <w:pPr>
      <w:pBdr>
        <w:top w:val="none" w:sz="0" w:space="0" w:color="auto"/>
        <w:left w:val="none" w:sz="0" w:space="0" w:color="auto"/>
        <w:bottom w:val="none" w:sz="0" w:space="0" w:color="auto"/>
        <w:right w:val="none" w:sz="0" w:space="0" w:color="auto"/>
        <w:between w:val="none" w:sz="0" w:space="0" w:color="auto"/>
      </w:pBdr>
    </w:pPr>
    <w:rPr>
      <w:rFonts w:ascii="Times New Roman" w:hAnsi="Times New Roman" w:cs="Times New Roman"/>
      <w:b/>
      <w:bCs/>
      <w:color w:val="auto"/>
      <w:sz w:val="20"/>
      <w:szCs w:val="20"/>
    </w:rPr>
  </w:style>
  <w:style w:type="character" w:customStyle="1" w:styleId="CommentSubjectChar">
    <w:name w:val="Comment Subject Char"/>
    <w:basedOn w:val="CommentTextChar"/>
    <w:link w:val="CommentSubject"/>
    <w:uiPriority w:val="99"/>
    <w:semiHidden/>
    <w:rsid w:val="003B71BA"/>
    <w:rPr>
      <w:rFonts w:ascii="Times New Roman" w:hAnsi="Times New Roman" w:cs="Times New Roman"/>
      <w:b/>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235">
      <w:bodyDiv w:val="1"/>
      <w:marLeft w:val="0"/>
      <w:marRight w:val="0"/>
      <w:marTop w:val="0"/>
      <w:marBottom w:val="0"/>
      <w:divBdr>
        <w:top w:val="none" w:sz="0" w:space="0" w:color="auto"/>
        <w:left w:val="none" w:sz="0" w:space="0" w:color="auto"/>
        <w:bottom w:val="none" w:sz="0" w:space="0" w:color="auto"/>
        <w:right w:val="none" w:sz="0" w:space="0" w:color="auto"/>
      </w:divBdr>
    </w:div>
    <w:div w:id="166291771">
      <w:bodyDiv w:val="1"/>
      <w:marLeft w:val="0"/>
      <w:marRight w:val="0"/>
      <w:marTop w:val="0"/>
      <w:marBottom w:val="0"/>
      <w:divBdr>
        <w:top w:val="none" w:sz="0" w:space="0" w:color="auto"/>
        <w:left w:val="none" w:sz="0" w:space="0" w:color="auto"/>
        <w:bottom w:val="none" w:sz="0" w:space="0" w:color="auto"/>
        <w:right w:val="none" w:sz="0" w:space="0" w:color="auto"/>
      </w:divBdr>
    </w:div>
    <w:div w:id="213348938">
      <w:bodyDiv w:val="1"/>
      <w:marLeft w:val="0"/>
      <w:marRight w:val="0"/>
      <w:marTop w:val="0"/>
      <w:marBottom w:val="0"/>
      <w:divBdr>
        <w:top w:val="none" w:sz="0" w:space="0" w:color="auto"/>
        <w:left w:val="none" w:sz="0" w:space="0" w:color="auto"/>
        <w:bottom w:val="none" w:sz="0" w:space="0" w:color="auto"/>
        <w:right w:val="none" w:sz="0" w:space="0" w:color="auto"/>
      </w:divBdr>
    </w:div>
    <w:div w:id="285282167">
      <w:bodyDiv w:val="1"/>
      <w:marLeft w:val="0"/>
      <w:marRight w:val="0"/>
      <w:marTop w:val="0"/>
      <w:marBottom w:val="0"/>
      <w:divBdr>
        <w:top w:val="none" w:sz="0" w:space="0" w:color="auto"/>
        <w:left w:val="none" w:sz="0" w:space="0" w:color="auto"/>
        <w:bottom w:val="none" w:sz="0" w:space="0" w:color="auto"/>
        <w:right w:val="none" w:sz="0" w:space="0" w:color="auto"/>
      </w:divBdr>
    </w:div>
    <w:div w:id="378475417">
      <w:bodyDiv w:val="1"/>
      <w:marLeft w:val="0"/>
      <w:marRight w:val="0"/>
      <w:marTop w:val="0"/>
      <w:marBottom w:val="0"/>
      <w:divBdr>
        <w:top w:val="none" w:sz="0" w:space="0" w:color="auto"/>
        <w:left w:val="none" w:sz="0" w:space="0" w:color="auto"/>
        <w:bottom w:val="none" w:sz="0" w:space="0" w:color="auto"/>
        <w:right w:val="none" w:sz="0" w:space="0" w:color="auto"/>
      </w:divBdr>
    </w:div>
    <w:div w:id="505630018">
      <w:bodyDiv w:val="1"/>
      <w:marLeft w:val="0"/>
      <w:marRight w:val="0"/>
      <w:marTop w:val="0"/>
      <w:marBottom w:val="0"/>
      <w:divBdr>
        <w:top w:val="none" w:sz="0" w:space="0" w:color="auto"/>
        <w:left w:val="none" w:sz="0" w:space="0" w:color="auto"/>
        <w:bottom w:val="none" w:sz="0" w:space="0" w:color="auto"/>
        <w:right w:val="none" w:sz="0" w:space="0" w:color="auto"/>
      </w:divBdr>
    </w:div>
    <w:div w:id="639458163">
      <w:bodyDiv w:val="1"/>
      <w:marLeft w:val="0"/>
      <w:marRight w:val="0"/>
      <w:marTop w:val="0"/>
      <w:marBottom w:val="0"/>
      <w:divBdr>
        <w:top w:val="none" w:sz="0" w:space="0" w:color="auto"/>
        <w:left w:val="none" w:sz="0" w:space="0" w:color="auto"/>
        <w:bottom w:val="none" w:sz="0" w:space="0" w:color="auto"/>
        <w:right w:val="none" w:sz="0" w:space="0" w:color="auto"/>
      </w:divBdr>
    </w:div>
    <w:div w:id="669454667">
      <w:bodyDiv w:val="1"/>
      <w:marLeft w:val="0"/>
      <w:marRight w:val="0"/>
      <w:marTop w:val="0"/>
      <w:marBottom w:val="0"/>
      <w:divBdr>
        <w:top w:val="none" w:sz="0" w:space="0" w:color="auto"/>
        <w:left w:val="none" w:sz="0" w:space="0" w:color="auto"/>
        <w:bottom w:val="none" w:sz="0" w:space="0" w:color="auto"/>
        <w:right w:val="none" w:sz="0" w:space="0" w:color="auto"/>
      </w:divBdr>
      <w:divsChild>
        <w:div w:id="557787553">
          <w:marLeft w:val="0"/>
          <w:marRight w:val="0"/>
          <w:marTop w:val="0"/>
          <w:marBottom w:val="75"/>
          <w:divBdr>
            <w:top w:val="none" w:sz="0" w:space="0" w:color="auto"/>
            <w:left w:val="none" w:sz="0" w:space="0" w:color="auto"/>
            <w:bottom w:val="none" w:sz="0" w:space="0" w:color="auto"/>
            <w:right w:val="none" w:sz="0" w:space="0" w:color="auto"/>
          </w:divBdr>
        </w:div>
        <w:div w:id="685715441">
          <w:marLeft w:val="0"/>
          <w:marRight w:val="0"/>
          <w:marTop w:val="0"/>
          <w:marBottom w:val="0"/>
          <w:divBdr>
            <w:top w:val="none" w:sz="0" w:space="0" w:color="auto"/>
            <w:left w:val="none" w:sz="0" w:space="0" w:color="auto"/>
            <w:bottom w:val="none" w:sz="0" w:space="0" w:color="auto"/>
            <w:right w:val="none" w:sz="0" w:space="0" w:color="auto"/>
          </w:divBdr>
        </w:div>
        <w:div w:id="1053191894">
          <w:marLeft w:val="0"/>
          <w:marRight w:val="0"/>
          <w:marTop w:val="60"/>
          <w:marBottom w:val="0"/>
          <w:divBdr>
            <w:top w:val="none" w:sz="0" w:space="0" w:color="auto"/>
            <w:left w:val="none" w:sz="0" w:space="0" w:color="auto"/>
            <w:bottom w:val="none" w:sz="0" w:space="0" w:color="auto"/>
            <w:right w:val="none" w:sz="0" w:space="0" w:color="auto"/>
          </w:divBdr>
        </w:div>
      </w:divsChild>
    </w:div>
    <w:div w:id="678199028">
      <w:bodyDiv w:val="1"/>
      <w:marLeft w:val="0"/>
      <w:marRight w:val="0"/>
      <w:marTop w:val="0"/>
      <w:marBottom w:val="0"/>
      <w:divBdr>
        <w:top w:val="none" w:sz="0" w:space="0" w:color="auto"/>
        <w:left w:val="none" w:sz="0" w:space="0" w:color="auto"/>
        <w:bottom w:val="none" w:sz="0" w:space="0" w:color="auto"/>
        <w:right w:val="none" w:sz="0" w:space="0" w:color="auto"/>
      </w:divBdr>
    </w:div>
    <w:div w:id="828904962">
      <w:bodyDiv w:val="1"/>
      <w:marLeft w:val="0"/>
      <w:marRight w:val="0"/>
      <w:marTop w:val="0"/>
      <w:marBottom w:val="0"/>
      <w:divBdr>
        <w:top w:val="none" w:sz="0" w:space="0" w:color="auto"/>
        <w:left w:val="none" w:sz="0" w:space="0" w:color="auto"/>
        <w:bottom w:val="none" w:sz="0" w:space="0" w:color="auto"/>
        <w:right w:val="none" w:sz="0" w:space="0" w:color="auto"/>
      </w:divBdr>
    </w:div>
    <w:div w:id="885799177">
      <w:bodyDiv w:val="1"/>
      <w:marLeft w:val="0"/>
      <w:marRight w:val="0"/>
      <w:marTop w:val="0"/>
      <w:marBottom w:val="0"/>
      <w:divBdr>
        <w:top w:val="none" w:sz="0" w:space="0" w:color="auto"/>
        <w:left w:val="none" w:sz="0" w:space="0" w:color="auto"/>
        <w:bottom w:val="none" w:sz="0" w:space="0" w:color="auto"/>
        <w:right w:val="none" w:sz="0" w:space="0" w:color="auto"/>
      </w:divBdr>
    </w:div>
    <w:div w:id="1021737097">
      <w:bodyDiv w:val="1"/>
      <w:marLeft w:val="0"/>
      <w:marRight w:val="0"/>
      <w:marTop w:val="0"/>
      <w:marBottom w:val="0"/>
      <w:divBdr>
        <w:top w:val="none" w:sz="0" w:space="0" w:color="auto"/>
        <w:left w:val="none" w:sz="0" w:space="0" w:color="auto"/>
        <w:bottom w:val="none" w:sz="0" w:space="0" w:color="auto"/>
        <w:right w:val="none" w:sz="0" w:space="0" w:color="auto"/>
      </w:divBdr>
    </w:div>
    <w:div w:id="1026174862">
      <w:bodyDiv w:val="1"/>
      <w:marLeft w:val="0"/>
      <w:marRight w:val="0"/>
      <w:marTop w:val="0"/>
      <w:marBottom w:val="0"/>
      <w:divBdr>
        <w:top w:val="none" w:sz="0" w:space="0" w:color="auto"/>
        <w:left w:val="none" w:sz="0" w:space="0" w:color="auto"/>
        <w:bottom w:val="none" w:sz="0" w:space="0" w:color="auto"/>
        <w:right w:val="none" w:sz="0" w:space="0" w:color="auto"/>
      </w:divBdr>
    </w:div>
    <w:div w:id="1102720091">
      <w:bodyDiv w:val="1"/>
      <w:marLeft w:val="0"/>
      <w:marRight w:val="0"/>
      <w:marTop w:val="0"/>
      <w:marBottom w:val="0"/>
      <w:divBdr>
        <w:top w:val="none" w:sz="0" w:space="0" w:color="auto"/>
        <w:left w:val="none" w:sz="0" w:space="0" w:color="auto"/>
        <w:bottom w:val="none" w:sz="0" w:space="0" w:color="auto"/>
        <w:right w:val="none" w:sz="0" w:space="0" w:color="auto"/>
      </w:divBdr>
    </w:div>
    <w:div w:id="1226139209">
      <w:bodyDiv w:val="1"/>
      <w:marLeft w:val="0"/>
      <w:marRight w:val="0"/>
      <w:marTop w:val="0"/>
      <w:marBottom w:val="0"/>
      <w:divBdr>
        <w:top w:val="none" w:sz="0" w:space="0" w:color="auto"/>
        <w:left w:val="none" w:sz="0" w:space="0" w:color="auto"/>
        <w:bottom w:val="none" w:sz="0" w:space="0" w:color="auto"/>
        <w:right w:val="none" w:sz="0" w:space="0" w:color="auto"/>
      </w:divBdr>
    </w:div>
    <w:div w:id="1242712236">
      <w:bodyDiv w:val="1"/>
      <w:marLeft w:val="0"/>
      <w:marRight w:val="0"/>
      <w:marTop w:val="0"/>
      <w:marBottom w:val="0"/>
      <w:divBdr>
        <w:top w:val="none" w:sz="0" w:space="0" w:color="auto"/>
        <w:left w:val="none" w:sz="0" w:space="0" w:color="auto"/>
        <w:bottom w:val="none" w:sz="0" w:space="0" w:color="auto"/>
        <w:right w:val="none" w:sz="0" w:space="0" w:color="auto"/>
      </w:divBdr>
    </w:div>
    <w:div w:id="1372143997">
      <w:bodyDiv w:val="1"/>
      <w:marLeft w:val="0"/>
      <w:marRight w:val="0"/>
      <w:marTop w:val="0"/>
      <w:marBottom w:val="0"/>
      <w:divBdr>
        <w:top w:val="none" w:sz="0" w:space="0" w:color="auto"/>
        <w:left w:val="none" w:sz="0" w:space="0" w:color="auto"/>
        <w:bottom w:val="none" w:sz="0" w:space="0" w:color="auto"/>
        <w:right w:val="none" w:sz="0" w:space="0" w:color="auto"/>
      </w:divBdr>
    </w:div>
    <w:div w:id="1414743126">
      <w:bodyDiv w:val="1"/>
      <w:marLeft w:val="0"/>
      <w:marRight w:val="0"/>
      <w:marTop w:val="0"/>
      <w:marBottom w:val="0"/>
      <w:divBdr>
        <w:top w:val="none" w:sz="0" w:space="0" w:color="auto"/>
        <w:left w:val="none" w:sz="0" w:space="0" w:color="auto"/>
        <w:bottom w:val="none" w:sz="0" w:space="0" w:color="auto"/>
        <w:right w:val="none" w:sz="0" w:space="0" w:color="auto"/>
      </w:divBdr>
    </w:div>
    <w:div w:id="1495604521">
      <w:bodyDiv w:val="1"/>
      <w:marLeft w:val="0"/>
      <w:marRight w:val="0"/>
      <w:marTop w:val="0"/>
      <w:marBottom w:val="0"/>
      <w:divBdr>
        <w:top w:val="none" w:sz="0" w:space="0" w:color="auto"/>
        <w:left w:val="none" w:sz="0" w:space="0" w:color="auto"/>
        <w:bottom w:val="none" w:sz="0" w:space="0" w:color="auto"/>
        <w:right w:val="none" w:sz="0" w:space="0" w:color="auto"/>
      </w:divBdr>
    </w:div>
    <w:div w:id="1586108278">
      <w:bodyDiv w:val="1"/>
      <w:marLeft w:val="0"/>
      <w:marRight w:val="0"/>
      <w:marTop w:val="0"/>
      <w:marBottom w:val="0"/>
      <w:divBdr>
        <w:top w:val="none" w:sz="0" w:space="0" w:color="auto"/>
        <w:left w:val="none" w:sz="0" w:space="0" w:color="auto"/>
        <w:bottom w:val="none" w:sz="0" w:space="0" w:color="auto"/>
        <w:right w:val="none" w:sz="0" w:space="0" w:color="auto"/>
      </w:divBdr>
    </w:div>
    <w:div w:id="1868637444">
      <w:bodyDiv w:val="1"/>
      <w:marLeft w:val="0"/>
      <w:marRight w:val="0"/>
      <w:marTop w:val="0"/>
      <w:marBottom w:val="0"/>
      <w:divBdr>
        <w:top w:val="none" w:sz="0" w:space="0" w:color="auto"/>
        <w:left w:val="none" w:sz="0" w:space="0" w:color="auto"/>
        <w:bottom w:val="none" w:sz="0" w:space="0" w:color="auto"/>
        <w:right w:val="none" w:sz="0" w:space="0" w:color="auto"/>
      </w:divBdr>
    </w:div>
    <w:div w:id="1967350588">
      <w:bodyDiv w:val="1"/>
      <w:marLeft w:val="0"/>
      <w:marRight w:val="0"/>
      <w:marTop w:val="0"/>
      <w:marBottom w:val="0"/>
      <w:divBdr>
        <w:top w:val="none" w:sz="0" w:space="0" w:color="auto"/>
        <w:left w:val="none" w:sz="0" w:space="0" w:color="auto"/>
        <w:bottom w:val="none" w:sz="0" w:space="0" w:color="auto"/>
        <w:right w:val="none" w:sz="0" w:space="0" w:color="auto"/>
      </w:divBdr>
    </w:div>
    <w:div w:id="2064743473">
      <w:bodyDiv w:val="1"/>
      <w:marLeft w:val="0"/>
      <w:marRight w:val="0"/>
      <w:marTop w:val="0"/>
      <w:marBottom w:val="0"/>
      <w:divBdr>
        <w:top w:val="none" w:sz="0" w:space="0" w:color="auto"/>
        <w:left w:val="none" w:sz="0" w:space="0" w:color="auto"/>
        <w:bottom w:val="none" w:sz="0" w:space="0" w:color="auto"/>
        <w:right w:val="none" w:sz="0" w:space="0" w:color="auto"/>
      </w:divBdr>
    </w:div>
    <w:div w:id="2068141206">
      <w:bodyDiv w:val="1"/>
      <w:marLeft w:val="0"/>
      <w:marRight w:val="0"/>
      <w:marTop w:val="0"/>
      <w:marBottom w:val="0"/>
      <w:divBdr>
        <w:top w:val="none" w:sz="0" w:space="0" w:color="auto"/>
        <w:left w:val="none" w:sz="0" w:space="0" w:color="auto"/>
        <w:bottom w:val="none" w:sz="0" w:space="0" w:color="auto"/>
        <w:right w:val="none" w:sz="0" w:space="0" w:color="auto"/>
      </w:divBdr>
      <w:divsChild>
        <w:div w:id="2065636589">
          <w:marLeft w:val="0"/>
          <w:marRight w:val="0"/>
          <w:marTop w:val="0"/>
          <w:marBottom w:val="75"/>
          <w:divBdr>
            <w:top w:val="none" w:sz="0" w:space="0" w:color="auto"/>
            <w:left w:val="none" w:sz="0" w:space="0" w:color="auto"/>
            <w:bottom w:val="none" w:sz="0" w:space="0" w:color="auto"/>
            <w:right w:val="none" w:sz="0" w:space="0" w:color="auto"/>
          </w:divBdr>
        </w:div>
        <w:div w:id="1145317883">
          <w:marLeft w:val="0"/>
          <w:marRight w:val="0"/>
          <w:marTop w:val="0"/>
          <w:marBottom w:val="0"/>
          <w:divBdr>
            <w:top w:val="none" w:sz="0" w:space="0" w:color="auto"/>
            <w:left w:val="none" w:sz="0" w:space="0" w:color="auto"/>
            <w:bottom w:val="none" w:sz="0" w:space="0" w:color="auto"/>
            <w:right w:val="none" w:sz="0" w:space="0" w:color="auto"/>
          </w:divBdr>
        </w:div>
        <w:div w:id="115147656">
          <w:marLeft w:val="0"/>
          <w:marRight w:val="0"/>
          <w:marTop w:val="6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Miss_La_La_at_the_Cirque_Fernando" TargetMode="External"/><Relationship Id="rId20" Type="http://schemas.openxmlformats.org/officeDocument/2006/relationships/hyperlink" Target="http://www.tineye.com/search/b888c0105666e52edc2e685db558b403014c8eef/" TargetMode="External"/><Relationship Id="rId21" Type="http://schemas.openxmlformats.org/officeDocument/2006/relationships/hyperlink" Target="http://www.nap.edu/openbook.php?record_id=11413&amp;page=120" TargetMode="External"/><Relationship Id="rId22" Type="http://schemas.openxmlformats.org/officeDocument/2006/relationships/hyperlink" Target="http://digitalhumanities.org/answers/topic/computational-analysis-of-perspective-in-paintingsart" TargetMode="External"/><Relationship Id="rId23" Type="http://schemas.openxmlformats.org/officeDocument/2006/relationships/hyperlink" Target="http://enculturation.net/protest-photography-in-a-" TargetMode="External"/><Relationship Id="rId24" Type="http://schemas.openxmlformats.org/officeDocument/2006/relationships/hyperlink" Target="http://enculturation.net/digital_outragicity" TargetMode="External"/><Relationship Id="rId25" Type="http://schemas.openxmlformats.org/officeDocument/2006/relationships/hyperlink" Target="http://melissaterras.blogspot.com/2011/07/peering-inside-" TargetMode="Externa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yperlink" Target="http://www.nationalgallery.org.uk/paintings/hilaire-germain-edgar-degas-miss-la-la-at-the-cirque-fernando" TargetMode="External"/><Relationship Id="rId11" Type="http://schemas.openxmlformats.org/officeDocument/2006/relationships/hyperlink" Target="http://www.impressionistsgallery.co.uk/" TargetMode="External"/><Relationship Id="rId12" Type="http://schemas.openxmlformats.org/officeDocument/2006/relationships/hyperlink" Target="http://www.edgar-degas.org/" TargetMode="External"/><Relationship Id="rId13" Type="http://schemas.openxmlformats.org/officeDocument/2006/relationships/hyperlink" Target="http://www.tate.org.uk/servlet/ViewWork?workid=3697" TargetMode="External"/><Relationship Id="rId14" Type="http://schemas.openxmlformats.org/officeDocument/2006/relationships/hyperlink" Target="http://news.google.com/newspapers?id=v0cqAAAAIBAJ&amp;sjid=OE8EAAAAIBAJ&amp;pg=3763,5521007&amp;dq=degas&amp;hl=en" TargetMode="External"/><Relationship Id="rId15" Type="http://schemas.openxmlformats.org/officeDocument/2006/relationships/hyperlink" Target="http://www.jstor.org/pss/25067359" TargetMode="External"/><Relationship Id="rId16" Type="http://schemas.openxmlformats.org/officeDocument/2006/relationships/hyperlink" Target="http://www.google.com/search?tbm=bks&amp;tbo=1&amp;q=%22miss+la+la%22&amp;btnG=Search+Books" TargetMode="External"/><Relationship Id="rId17" Type="http://schemas.openxmlformats.org/officeDocument/2006/relationships/hyperlink" Target="http://www.googleartproject.com/museums/nationalgallery/" TargetMode="External"/><Relationship Id="rId18" Type="http://schemas.openxmlformats.org/officeDocument/2006/relationships/hyperlink" Target="http://www.flickr.com/search/?q=degas%20national%20gallery%20london" TargetMode="External"/><Relationship Id="rId19" Type="http://schemas.openxmlformats.org/officeDocument/2006/relationships/hyperlink" Target="http://www.google.com/mobile/goggles/"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3FA44AC2-85BE-CB4D-810B-E6F423DE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9586</Words>
  <Characters>46977</Characters>
  <Application>Microsoft Macintosh Word</Application>
  <DocSecurity>0</DocSecurity>
  <Lines>652</Lines>
  <Paragraphs>59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Public Image: Photography and Civic Spectatorship. The University of Ch</vt:lpstr>
      <vt:lpstr>Morey, Sean. “Deepwater Horizon Memorial: Roadkill Tollbooth.” Kairos: A Journal</vt:lpstr>
    </vt:vector>
  </TitlesOfParts>
  <LinksUpToDate>false</LinksUpToDate>
  <CharactersWithSpaces>56504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Ellen Gries</dc:creator>
  <cp:keywords/>
  <dc:description/>
  <cp:lastModifiedBy>Laurie Ellen Gries</cp:lastModifiedBy>
  <cp:revision>2</cp:revision>
  <dcterms:created xsi:type="dcterms:W3CDTF">2018-02-28T15:00:00Z</dcterms:created>
  <dcterms:modified xsi:type="dcterms:W3CDTF">2018-02-28T15:00:00Z</dcterms:modified>
</cp:coreProperties>
</file>